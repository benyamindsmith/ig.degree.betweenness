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people1.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948C5" w14:textId="77777777" w:rsidR="003B79D2" w:rsidRDefault="00C0704C">
      <w:pPr>
        <w:pStyle w:val="Title"/>
      </w:pPr>
      <w:r>
        <w:t>Oncology social network analysis and clinical trial enrolments at Princess Margaret Cancer Centre</w:t>
      </w:r>
    </w:p>
    <w:p w14:paraId="235948C6" w14:textId="77777777" w:rsidR="003B79D2" w:rsidRDefault="00C0704C">
      <w:pPr>
        <w:pStyle w:val="Author"/>
      </w:pPr>
      <w:r>
        <w:t>Benjamin Smith</w:t>
      </w:r>
    </w:p>
    <w:p w14:paraId="235948C7" w14:textId="77777777" w:rsidR="003B79D2" w:rsidRDefault="00C0704C">
      <w:pPr>
        <w:pStyle w:val="AbstractTitle"/>
      </w:pPr>
      <w:r>
        <w:t>Abstract</w:t>
      </w:r>
    </w:p>
    <w:p w14:paraId="235948C8" w14:textId="77777777" w:rsidR="003B79D2" w:rsidRDefault="00C0704C">
      <w:pPr>
        <w:pStyle w:val="Abstract"/>
      </w:pPr>
      <w:r>
        <w:t>Patients at the Princess Margaret Cancer Centre who do not achieve cure or remission following standard treatments often become candidates for clinical trials. Patients who participate in a clinical trial may be suitable for other studies. A key factor influencing further enrollment in subsequent clinical trials is the collaboration network among patient oncologists and most responsible physicians. Possible identification of these collaboration networks can be achieved by analysis of patient movements between intervention types studied in the clinical trials with social network analysis (SNA) and community detection algorithms. The present study evaluates three community detection algorithms: Girvan-Newman, Louvain and an algorithm developed by the author. Girvan-Newman identifies each intervention as their own community, while Louvain groups interventions in a manner that is difficult to interpret. In contrast, the author’s algorithm groups interventions in a way that is both intuitive and informative. This lays the groundwork for future subgroup analysis of clustered interventions.</w:t>
      </w:r>
    </w:p>
    <w:p w14:paraId="235948C9" w14:textId="77777777" w:rsidR="003B79D2" w:rsidRDefault="00C0704C">
      <w:pPr>
        <w:pStyle w:val="Heading1"/>
      </w:pPr>
      <w:bookmarkStart w:id="0" w:name="introduction"/>
      <w:r>
        <w:t>Introduction</w:t>
      </w:r>
    </w:p>
    <w:p w14:paraId="235948CA" w14:textId="0059C60B" w:rsidR="003B79D2" w:rsidRDefault="00C0704C">
      <w:pPr>
        <w:pStyle w:val="FirstParagraph"/>
      </w:pPr>
      <w:r>
        <w:t>When cancer patients complete standard treatments at Princess Margaret Cancer Centre and have not responded with being cured or in remission, they become candidates for clinical trials. These clinical trials are regulated studies registered by Health Canada</w:t>
      </w:r>
      <w:r>
        <w:rPr>
          <w:rStyle w:val="FootnoteReference"/>
        </w:rPr>
        <w:footnoteReference w:id="1"/>
      </w:r>
      <w:r>
        <w:t xml:space="preserve"> as opposed to quality assurance</w:t>
      </w:r>
      <w:r w:rsidR="00EE1EBE">
        <w:t xml:space="preserve"> studie</w:t>
      </w:r>
      <w:r>
        <w:t>s</w:t>
      </w:r>
      <w:r>
        <w:rPr>
          <w:rStyle w:val="FootnoteReference"/>
        </w:rPr>
        <w:footnoteReference w:id="2"/>
      </w:r>
      <w:r>
        <w:t>. Patients who qualify may be screen failures for other trials, have experienced progressive disease or are receiving maintenance therapy and may be referred to a clinical trial by their oncologist or most responsible physician. Ground truth shows that collaboration networks between oncologists is a primary factor for further engagement in subsequent clinical trials by patients after completion of the given clinical trial they are enrolled in. A possible approach to understanding the structure of these collaboration networks is through use of social network analysis (SNA) and community detection algorithms.</w:t>
      </w:r>
    </w:p>
    <w:p w14:paraId="235948CB" w14:textId="50735589" w:rsidR="003B79D2" w:rsidRDefault="00C0704C">
      <w:pPr>
        <w:pStyle w:val="BodyText"/>
      </w:pPr>
      <w:commentRangeStart w:id="1"/>
      <w:commentRangeStart w:id="2"/>
      <w:r>
        <w:t>S</w:t>
      </w:r>
      <w:r w:rsidR="00657343">
        <w:t>ocial network analysis</w:t>
      </w:r>
      <w:r>
        <w:t xml:space="preserve"> </w:t>
      </w:r>
      <w:commentRangeEnd w:id="1"/>
      <w:r w:rsidR="00657343">
        <w:rPr>
          <w:rStyle w:val="CommentReference"/>
        </w:rPr>
        <w:commentReference w:id="1"/>
      </w:r>
      <w:commentRangeEnd w:id="2"/>
      <w:r w:rsidR="00E508CF">
        <w:rPr>
          <w:rStyle w:val="CommentReference"/>
        </w:rPr>
        <w:commentReference w:id="2"/>
      </w:r>
      <w:r>
        <w:t>examines individual entities and their relationships among them. The data is represented as a “graph” where individual entities are referred to as “nodes” and their relationships between them as “edges”, which may be directional if specified (see Figure 1). A primary area of study in SNA is the analysis of interconnectivity of nodes, called “communities” and identification of clusters through the use of algorithms called “community detection algorithms”. Rostami et al</w:t>
      </w:r>
      <w:sdt>
        <w:sdtPr>
          <w:rPr>
            <w:color w:val="000000"/>
            <w:vertAlign w:val="superscript"/>
          </w:rPr>
          <w:tag w:val="MENDELEY_CITATION_v3_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"/>
          <w:id w:val="-1057155329"/>
          <w:placeholder>
            <w:docPart w:val="DefaultPlaceholder_-1854013440"/>
          </w:placeholder>
        </w:sdtPr>
        <w:sdtContent>
          <w:r w:rsidR="000E4D5C" w:rsidRPr="00286E12">
            <w:rPr>
              <w:color w:val="000000"/>
              <w:vertAlign w:val="superscript"/>
            </w:rPr>
            <w:t>1</w:t>
          </w:r>
        </w:sdtContent>
      </w:sdt>
      <w:r>
        <w:t xml:space="preserve"> (2023) note that there is no specific </w:t>
      </w:r>
      <w:r>
        <w:lastRenderedPageBreak/>
        <w:t>model which describes exactly a “community” is. Generally, community detection algorithms employ specific optimization strategies to partition a large-scale complex network into a set of disjoint and compact subgroups, often (but not always) without prior knowledge regarding the number of subgroups and their sizes.</w:t>
      </w:r>
      <w:r w:rsidR="002510C5">
        <w:t xml:space="preserve"> Rostami et al further note that</w:t>
      </w:r>
      <w:r w:rsidR="005E183C">
        <w:t xml:space="preserve"> i</w:t>
      </w:r>
      <w:r>
        <w:t>t is commonly acknowledged that there is no unique community detection algorithm that can accommodate all kinds of graphs because of the inherent variability in network structures and their respective objective(s).</w:t>
      </w:r>
    </w:p>
    <w:p w14:paraId="235948CC" w14:textId="77777777" w:rsidR="003B79D2" w:rsidRDefault="00C0704C" w:rsidP="00772FBD">
      <w:pPr>
        <w:pStyle w:val="CaptionedFigure"/>
        <w:jc w:val="center"/>
      </w:pPr>
      <w:r>
        <w:rPr>
          <w:noProof/>
        </w:rPr>
        <w:drawing>
          <wp:inline distT="0" distB="0" distL="0" distR="0" wp14:anchorId="23594A33" wp14:editId="63A292B4">
            <wp:extent cx="3787140" cy="1508760"/>
            <wp:effectExtent l="0" t="0" r="0" b="0"/>
            <wp:docPr id="23" name="Picture" descr="Two simple graphs with directed and undirected edges. Direction is noted by arrowheads at the end of the edges."/>
            <wp:cNvGraphicFramePr/>
            <a:graphic xmlns:a="http://schemas.openxmlformats.org/drawingml/2006/main">
              <a:graphicData uri="http://schemas.openxmlformats.org/drawingml/2006/picture">
                <pic:pic xmlns:pic="http://schemas.openxmlformats.org/drawingml/2006/picture">
                  <pic:nvPicPr>
                    <pic:cNvPr id="24" name="Picture" descr="introduction_rewrite_files/figure-docx/unnamed-chunk-2-1.png"/>
                    <pic:cNvPicPr>
                      <a:picLocks noChangeAspect="1" noChangeArrowheads="1"/>
                    </pic:cNvPicPr>
                  </pic:nvPicPr>
                  <pic:blipFill>
                    <a:blip r:embed="rId12"/>
                    <a:stretch>
                      <a:fillRect/>
                    </a:stretch>
                  </pic:blipFill>
                  <pic:spPr bwMode="auto">
                    <a:xfrm>
                      <a:off x="0" y="0"/>
                      <a:ext cx="3787559" cy="1508927"/>
                    </a:xfrm>
                    <a:prstGeom prst="rect">
                      <a:avLst/>
                    </a:prstGeom>
                    <a:noFill/>
                    <a:ln w="9525">
                      <a:noFill/>
                      <a:headEnd/>
                      <a:tailEnd/>
                    </a:ln>
                  </pic:spPr>
                </pic:pic>
              </a:graphicData>
            </a:graphic>
          </wp:inline>
        </w:drawing>
      </w:r>
    </w:p>
    <w:p w14:paraId="235948CD" w14:textId="19EC5189" w:rsidR="003B79D2" w:rsidRPr="00286E12" w:rsidRDefault="00D508DA">
      <w:pPr>
        <w:pStyle w:val="ImageCaption"/>
        <w:rPr>
          <w:i w:val="0"/>
          <w:iCs/>
        </w:rPr>
      </w:pPr>
      <w:commentRangeStart w:id="3"/>
      <w:r w:rsidRPr="00286E12">
        <w:rPr>
          <w:b/>
          <w:bCs/>
          <w:i w:val="0"/>
          <w:iCs/>
        </w:rPr>
        <w:t>Figure 1.</w:t>
      </w:r>
      <w:r w:rsidRPr="00286E12">
        <w:rPr>
          <w:i w:val="0"/>
          <w:iCs/>
        </w:rPr>
        <w:t xml:space="preserve"> </w:t>
      </w:r>
      <w:r w:rsidR="00C0704C" w:rsidRPr="00286E12">
        <w:rPr>
          <w:i w:val="0"/>
          <w:iCs/>
        </w:rPr>
        <w:t>Two simple graphs with directed and undirected edges. Direction is noted by arrowheads at the end of the edges.</w:t>
      </w:r>
      <w:commentRangeEnd w:id="3"/>
      <w:r w:rsidR="000452AB" w:rsidRPr="00286E12">
        <w:rPr>
          <w:rStyle w:val="CommentReference"/>
          <w:i w:val="0"/>
          <w:sz w:val="24"/>
          <w:szCs w:val="24"/>
        </w:rPr>
        <w:commentReference w:id="3"/>
      </w:r>
    </w:p>
    <w:p w14:paraId="235948CE" w14:textId="395465F3" w:rsidR="003B79D2" w:rsidRDefault="00C0704C">
      <w:pPr>
        <w:pStyle w:val="BodyText"/>
      </w:pPr>
      <w:r>
        <w:t>Application of community detection algorithms with oncology clinical trial data has been preformed in the past. Georgiev et al</w:t>
      </w:r>
      <w:sdt>
        <w:sdtPr>
          <w:rPr>
            <w:color w:val="000000"/>
            <w:vertAlign w:val="superscript"/>
          </w:rPr>
          <w:tag w:val="MENDELEY_CITATION_v3_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"/>
          <w:id w:val="-1342462483"/>
          <w:placeholder>
            <w:docPart w:val="DefaultPlaceholder_-1854013440"/>
          </w:placeholder>
        </w:sdtPr>
        <w:sdtContent>
          <w:r w:rsidR="000E4D5C" w:rsidRPr="000E4D5C">
            <w:rPr>
              <w:color w:val="000000"/>
              <w:vertAlign w:val="superscript"/>
            </w:rPr>
            <w:t>2</w:t>
          </w:r>
        </w:sdtContent>
      </w:sdt>
      <w:r>
        <w:t xml:space="preserve"> (2011) applied the Girvan-Newman</w:t>
      </w:r>
      <w:sdt>
        <w:sdtPr>
          <w:rPr>
            <w:color w:val="000000"/>
            <w:vertAlign w:val="superscript"/>
          </w:rPr>
          <w:tag w:val="MENDELEY_CITATION_v3_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"/>
          <w:id w:val="-2058923529"/>
          <w:placeholder>
            <w:docPart w:val="DefaultPlaceholder_-1854013440"/>
          </w:placeholder>
        </w:sdtPr>
        <w:sdtContent>
          <w:r w:rsidR="000E4D5C" w:rsidRPr="000E4D5C">
            <w:rPr>
              <w:color w:val="000000"/>
              <w:vertAlign w:val="superscript"/>
            </w:rPr>
            <w:t>3</w:t>
          </w:r>
        </w:sdtContent>
      </w:sdt>
      <w:r>
        <w:t xml:space="preserve"> (2002) algorithm and noted lack of cohesion among researchers who studied treatments for Multiple </w:t>
      </w:r>
      <w:proofErr w:type="spellStart"/>
      <w:r>
        <w:t>Myelnoma</w:t>
      </w:r>
      <w:proofErr w:type="spellEnd"/>
      <w:r>
        <w:t>. Haq and Wang</w:t>
      </w:r>
      <w:sdt>
        <w:sdtPr>
          <w:rPr>
            <w:color w:val="000000"/>
            <w:vertAlign w:val="superscript"/>
          </w:rPr>
          <w:tag w:val="MENDELEY_CITATION_v3_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"/>
          <w:id w:val="-949093517"/>
          <w:placeholder>
            <w:docPart w:val="DefaultPlaceholder_-1854013440"/>
          </w:placeholder>
        </w:sdtPr>
        <w:sdtContent>
          <w:r w:rsidR="000E4D5C" w:rsidRPr="000E4D5C">
            <w:rPr>
              <w:color w:val="000000"/>
              <w:vertAlign w:val="superscript"/>
            </w:rPr>
            <w:t>4</w:t>
          </w:r>
        </w:sdtContent>
      </w:sdt>
      <w:r>
        <w:t xml:space="preserve"> (2016) applied the Louvain algorithm (by Blondel et al</w:t>
      </w:r>
      <w:sdt>
        <w:sdtPr>
          <w:rPr>
            <w:color w:val="000000"/>
            <w:vertAlign w:val="superscript"/>
          </w:rPr>
          <w:tag w:val="MENDELEY_CITATION_v3_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"/>
          <w:id w:val="-1632010753"/>
          <w:placeholder>
            <w:docPart w:val="DefaultPlaceholder_-1854013440"/>
          </w:placeholder>
        </w:sdtPr>
        <w:sdtContent>
          <w:r w:rsidR="000E4D5C" w:rsidRPr="000E4D5C">
            <w:rPr>
              <w:color w:val="000000"/>
              <w:vertAlign w:val="superscript"/>
            </w:rPr>
            <w:t>5</w:t>
          </w:r>
        </w:sdtContent>
      </w:sdt>
      <w:r>
        <w:t xml:space="preserve"> (2008)) to identify communities of cancer patients with significantly different survival curves. Th</w:t>
      </w:r>
      <w:r w:rsidR="007878D9">
        <w:t>e present</w:t>
      </w:r>
      <w:r>
        <w:t xml:space="preserve"> study applies SNA and compares multiple community detection algorithms to identify collaboration networks between oncologists through the interventions studied in clinical trials via enrollment data of patients in multiple, non-overlapping clinical trials at </w:t>
      </w:r>
      <w:r w:rsidR="00A00D42">
        <w:t>University Health Network’</w:t>
      </w:r>
      <w:r>
        <w:t>s Princess Margaret Cancer Centre</w:t>
      </w:r>
      <w:r w:rsidR="00D96051">
        <w:t xml:space="preserve"> (PM)</w:t>
      </w:r>
      <w:r>
        <w:t xml:space="preserve">. Inspired by work from </w:t>
      </w:r>
      <w:proofErr w:type="spellStart"/>
      <w:r>
        <w:t>Gorgiev</w:t>
      </w:r>
      <w:proofErr w:type="spellEnd"/>
      <w:r>
        <w:t xml:space="preserve"> et al</w:t>
      </w:r>
      <w:r w:rsidR="00345A87">
        <w:t xml:space="preserve"> </w:t>
      </w:r>
      <w:r>
        <w:t>(2011), Haq and Wang</w:t>
      </w:r>
      <w:r w:rsidR="00345A87">
        <w:t xml:space="preserve"> </w:t>
      </w:r>
      <w:r>
        <w:t xml:space="preserve">(2016), </w:t>
      </w:r>
      <w:proofErr w:type="spellStart"/>
      <w:r>
        <w:t>Ostovari</w:t>
      </w:r>
      <w:proofErr w:type="spellEnd"/>
      <w:r>
        <w:t xml:space="preserve"> and Yu</w:t>
      </w:r>
      <w:sdt>
        <w:sdtPr>
          <w:rPr>
            <w:color w:val="000000"/>
            <w:vertAlign w:val="superscript"/>
          </w:rPr>
          <w:tag w:val="MENDELEY_CITATION_v3_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"/>
          <w:id w:val="-502196576"/>
          <w:placeholder>
            <w:docPart w:val="DefaultPlaceholder_-1854013440"/>
          </w:placeholder>
        </w:sdtPr>
        <w:sdtContent>
          <w:r w:rsidR="000E4D5C" w:rsidRPr="000E4D5C">
            <w:rPr>
              <w:color w:val="000000"/>
              <w:vertAlign w:val="superscript"/>
            </w:rPr>
            <w:t>6</w:t>
          </w:r>
        </w:sdtContent>
      </w:sdt>
      <w:r>
        <w:t xml:space="preserve"> (2019) and </w:t>
      </w:r>
      <w:proofErr w:type="spellStart"/>
      <w:r>
        <w:t>Bissoyi</w:t>
      </w:r>
      <w:proofErr w:type="spellEnd"/>
      <w:r>
        <w:t xml:space="preserve"> and Patra</w:t>
      </w:r>
      <w:sdt>
        <w:sdtPr>
          <w:rPr>
            <w:color w:val="000000"/>
            <w:vertAlign w:val="superscript"/>
          </w:rPr>
          <w:tag w:val="MENDELEY_CITATION_v3_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"/>
          <w:id w:val="-1031800568"/>
          <w:placeholder>
            <w:docPart w:val="DefaultPlaceholder_-1854013440"/>
          </w:placeholder>
        </w:sdtPr>
        <w:sdtContent>
          <w:r w:rsidR="000E4D5C" w:rsidRPr="000E4D5C">
            <w:rPr>
              <w:color w:val="000000"/>
              <w:vertAlign w:val="superscript"/>
            </w:rPr>
            <w:t>7</w:t>
          </w:r>
        </w:sdtContent>
      </w:sdt>
      <w:r>
        <w:t xml:space="preserve"> (2020) this research considers the Girvan-Newman and Louvain algorithms and compares them to an author-developed algorithm, referred to as “Smith-Pittman”</w:t>
      </w:r>
      <w:r>
        <w:rPr>
          <w:rStyle w:val="FootnoteReference"/>
        </w:rPr>
        <w:footnoteReference w:id="3"/>
      </w:r>
      <w:r>
        <w:t>, to identify collaboration networks between clinical trials classified by intervention.</w:t>
      </w:r>
    </w:p>
    <w:p w14:paraId="235948CF" w14:textId="77777777" w:rsidR="003B79D2" w:rsidRDefault="00C0704C">
      <w:pPr>
        <w:pStyle w:val="Heading1"/>
      </w:pPr>
      <w:bookmarkStart w:id="4" w:name="materials-and-methods"/>
      <w:bookmarkEnd w:id="0"/>
      <w:r>
        <w:t>Materials and Methods</w:t>
      </w:r>
    </w:p>
    <w:p w14:paraId="235948D0" w14:textId="77777777" w:rsidR="003B79D2" w:rsidRDefault="00C0704C">
      <w:pPr>
        <w:pStyle w:val="Heading2"/>
      </w:pPr>
      <w:bookmarkStart w:id="5" w:name="the-data"/>
      <w:r>
        <w:t>The Data</w:t>
      </w:r>
    </w:p>
    <w:p w14:paraId="235948D1" w14:textId="02EEABE8" w:rsidR="003B79D2" w:rsidRDefault="00C0704C">
      <w:pPr>
        <w:pStyle w:val="FirstParagraph"/>
      </w:pPr>
      <w:r>
        <w:t>The data is a result of multiple data source integration which was undertaken from the Cancer Registry and P</w:t>
      </w:r>
      <w:r w:rsidR="00D96051">
        <w:t>M</w:t>
      </w:r>
      <w:r>
        <w:t xml:space="preserve"> Clinical Research Record and is anonymized. The data spans patient enrollments in oncology clinical trials between January 1st 2016 and December </w:t>
      </w:r>
      <w:r>
        <w:lastRenderedPageBreak/>
        <w:t>31st 2018. In this time span, there were 2970 patients enrolled in 515 clinical trials involving 41 principal investigators. For identification of collaboration networks between oncologists, the analytic sample only consists of patients who have been enrolled in more than one clinical trial over within the time span the data captures. The resulting sample consists of 389 patients enrolled in 288 clinical trials. Among the clinical trials, some interventions can be classified into broader categories consisting of Targeted therapies, Immunotherapy, this has been identified in the data with “T:” and “I:” prefixes respectively. The clinical trials are classified by intervention type resulting, in 16 intervention types and 470 patient enrollments. With this classification, the patient referral graph is constructed (see Figure 2).</w:t>
      </w:r>
    </w:p>
    <w:p w14:paraId="235948D2" w14:textId="77777777" w:rsidR="003B79D2" w:rsidRDefault="00C0704C">
      <w:pPr>
        <w:pStyle w:val="BodyText"/>
      </w:pPr>
      <w:r>
        <w:t xml:space="preserve">The analysis is preformed with the </w:t>
      </w:r>
      <w:r>
        <w:rPr>
          <w:rStyle w:val="VerbatimChar"/>
        </w:rPr>
        <w:t>R</w:t>
      </w:r>
      <w:r>
        <w:t xml:space="preserve"> programming language and makes use of an extensive array of libraries and dependencies. The primary libraries that are used are </w:t>
      </w:r>
      <w:r>
        <w:rPr>
          <w:rStyle w:val="VerbatimChar"/>
        </w:rPr>
        <w:t>igraph</w:t>
      </w:r>
      <w:r>
        <w:t xml:space="preserve">, </w:t>
      </w:r>
      <w:r>
        <w:rPr>
          <w:rStyle w:val="VerbatimChar"/>
        </w:rPr>
        <w:t>tidyverse</w:t>
      </w:r>
      <w:r>
        <w:t xml:space="preserve">, and </w:t>
      </w:r>
      <w:r>
        <w:rPr>
          <w:rStyle w:val="VerbatimChar"/>
        </w:rPr>
        <w:t>tidygraph</w:t>
      </w:r>
      <w:r>
        <w:t>. For the complete script, refer to see Appendix - Program Syntax.</w:t>
      </w:r>
    </w:p>
    <w:p w14:paraId="235948D3" w14:textId="77777777" w:rsidR="003B79D2" w:rsidRDefault="00C0704C" w:rsidP="00772FBD">
      <w:pPr>
        <w:pStyle w:val="CaptionedFigure"/>
        <w:jc w:val="center"/>
      </w:pPr>
      <w:commentRangeStart w:id="6"/>
      <w:commentRangeStart w:id="7"/>
      <w:r>
        <w:rPr>
          <w:noProof/>
        </w:rPr>
        <w:drawing>
          <wp:inline distT="0" distB="0" distL="0" distR="0" wp14:anchorId="23594A35" wp14:editId="2C95C09D">
            <wp:extent cx="5379720" cy="4251960"/>
            <wp:effectExtent l="0" t="0" r="0" b="0"/>
            <wp:docPr id="28" name="Picture" descr="Patient movement between clinical trials classified by intervention type at PM. Nodes indicate the treatment type and the labeled edges indicate movement of patients from trials in a given intervention to another or to the same type of intervention. Among the clinical trials, some interventions can be classified into broader categories consisting of Targeted therapies, Immunotherapy, this has been identified in the data with “T:” and “I:” prefixes respectively."/>
            <wp:cNvGraphicFramePr/>
            <a:graphic xmlns:a="http://schemas.openxmlformats.org/drawingml/2006/main">
              <a:graphicData uri="http://schemas.openxmlformats.org/drawingml/2006/picture">
                <pic:pic xmlns:pic="http://schemas.openxmlformats.org/drawingml/2006/picture">
                  <pic:nvPicPr>
                    <pic:cNvPr id="29" name="Picture" descr="C:/Users/ben29/OneDrive%20-%20University%20of%20Toronto/UofT/Fall2023/CHL5208/UHN/Practicum%20Report/img/full_network.png"/>
                    <pic:cNvPicPr>
                      <a:picLocks noChangeAspect="1" noChangeArrowheads="1"/>
                    </pic:cNvPicPr>
                  </pic:nvPicPr>
                  <pic:blipFill>
                    <a:blip r:embed="rId13"/>
                    <a:stretch>
                      <a:fillRect/>
                    </a:stretch>
                  </pic:blipFill>
                  <pic:spPr bwMode="auto">
                    <a:xfrm>
                      <a:off x="0" y="0"/>
                      <a:ext cx="5379720" cy="4251960"/>
                    </a:xfrm>
                    <a:prstGeom prst="rect">
                      <a:avLst/>
                    </a:prstGeom>
                    <a:noFill/>
                    <a:ln w="9525">
                      <a:noFill/>
                      <a:headEnd/>
                      <a:tailEnd/>
                    </a:ln>
                  </pic:spPr>
                </pic:pic>
              </a:graphicData>
            </a:graphic>
          </wp:inline>
        </w:drawing>
      </w:r>
      <w:commentRangeEnd w:id="6"/>
      <w:r w:rsidR="007878D9">
        <w:rPr>
          <w:rStyle w:val="CommentReference"/>
        </w:rPr>
        <w:commentReference w:id="6"/>
      </w:r>
      <w:commentRangeEnd w:id="7"/>
      <w:r w:rsidR="00A00D42">
        <w:rPr>
          <w:rStyle w:val="CommentReference"/>
        </w:rPr>
        <w:commentReference w:id="7"/>
      </w:r>
    </w:p>
    <w:p w14:paraId="235948D4" w14:textId="713CB812" w:rsidR="003B79D2" w:rsidRPr="00286E12" w:rsidRDefault="00772FBD">
      <w:pPr>
        <w:pStyle w:val="ImageCaption"/>
        <w:rPr>
          <w:i w:val="0"/>
          <w:iCs/>
        </w:rPr>
      </w:pPr>
      <w:r w:rsidRPr="00286E12">
        <w:rPr>
          <w:b/>
          <w:bCs/>
          <w:i w:val="0"/>
          <w:iCs/>
        </w:rPr>
        <w:t>Figure 2.</w:t>
      </w:r>
      <w:r w:rsidRPr="00286E12">
        <w:rPr>
          <w:i w:val="0"/>
          <w:iCs/>
        </w:rPr>
        <w:t xml:space="preserve"> </w:t>
      </w:r>
      <w:r w:rsidR="00C0704C" w:rsidRPr="00286E12">
        <w:rPr>
          <w:i w:val="0"/>
          <w:iCs/>
        </w:rPr>
        <w:t>Patient movement between clinical trials classified by intervention type at PM. Nodes indicate the treatment type and the labeled edges indicate movement of patients from trials in a given intervention to another or to the same type of intervention. Among the clinical trials, some interventions can be classified into broader categories consisting of Targeted therapies</w:t>
      </w:r>
      <w:r w:rsidR="00A86CAA" w:rsidRPr="00286E12">
        <w:rPr>
          <w:i w:val="0"/>
          <w:iCs/>
        </w:rPr>
        <w:t xml:space="preserve"> or</w:t>
      </w:r>
      <w:r w:rsidR="00C0704C" w:rsidRPr="00286E12">
        <w:rPr>
          <w:i w:val="0"/>
          <w:iCs/>
        </w:rPr>
        <w:t xml:space="preserve"> Immunotherapy</w:t>
      </w:r>
      <w:r w:rsidR="00A86CAA" w:rsidRPr="00286E12">
        <w:rPr>
          <w:i w:val="0"/>
          <w:iCs/>
        </w:rPr>
        <w:t>. T</w:t>
      </w:r>
      <w:r w:rsidR="00C0704C" w:rsidRPr="00286E12">
        <w:rPr>
          <w:i w:val="0"/>
          <w:iCs/>
        </w:rPr>
        <w:t>his has been identified in the data with “T:” and “I:” prefixes respectively.</w:t>
      </w:r>
    </w:p>
    <w:p w14:paraId="235948D5" w14:textId="77777777" w:rsidR="003B79D2" w:rsidRDefault="00C0704C">
      <w:pPr>
        <w:pStyle w:val="Heading2"/>
      </w:pPr>
      <w:bookmarkStart w:id="8" w:name="methods"/>
      <w:bookmarkEnd w:id="5"/>
      <w:r>
        <w:lastRenderedPageBreak/>
        <w:t>Methods</w:t>
      </w:r>
    </w:p>
    <w:p w14:paraId="235948D6" w14:textId="58A15711" w:rsidR="003B79D2" w:rsidRDefault="00C0704C">
      <w:pPr>
        <w:pStyle w:val="FirstParagraph"/>
      </w:pPr>
      <w:r>
        <w:t xml:space="preserve">The goal of using community detection algorithms with this data is to identify working groups among interventions based on the movement (incoming and outgoing referrals) of patients between them. These movements in the network are understood through the measures that are considered by the community detection algorithms’ optimization strategies. While the Girvan-Newman, Louvain and Smith-Pittman algorithms differ in their approaches to identification of collaboration networks, their identification strategies are based on maximization of modularity, </w:t>
      </w:r>
      <m:oMath>
        <m:r>
          <w:rPr>
            <w:rFonts w:ascii="Cambria Math" w:hAnsi="Cambria Math"/>
          </w:rPr>
          <m:t>Q</m:t>
        </m:r>
      </m:oMath>
      <w:r>
        <w:t xml:space="preserve">- a </w:t>
      </w:r>
      <w:commentRangeStart w:id="9"/>
      <w:commentRangeStart w:id="10"/>
      <w:r>
        <w:t>measure that scores the degree of segregation within a network through tightly connected communities or clusters</w:t>
      </w:r>
      <w:r w:rsidR="006671AE">
        <w:t xml:space="preserve"> (See Newman</w:t>
      </w:r>
      <w:sdt>
        <w:sdtPr>
          <w:rPr>
            <w:color w:val="000000"/>
            <w:vertAlign w:val="superscript"/>
          </w:rPr>
          <w:tag w:val="MENDELEY_CITATION_v3_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"/>
          <w:id w:val="1922063760"/>
          <w:placeholder>
            <w:docPart w:val="DefaultPlaceholder_-1854013440"/>
          </w:placeholder>
        </w:sdtPr>
        <w:sdtContent>
          <w:r w:rsidR="000E4D5C" w:rsidRPr="000E4D5C">
            <w:rPr>
              <w:color w:val="000000"/>
              <w:vertAlign w:val="superscript"/>
            </w:rPr>
            <w:t>8</w:t>
          </w:r>
        </w:sdtContent>
      </w:sdt>
      <w:r w:rsidR="006671AE">
        <w:t xml:space="preserve"> </w:t>
      </w:r>
      <w:r w:rsidR="00CC7BD8">
        <w:t>(</w:t>
      </w:r>
      <w:r w:rsidR="006671AE">
        <w:t>2006)</w:t>
      </w:r>
      <w:r w:rsidR="00CC7BD8">
        <w:t>)</w:t>
      </w:r>
      <w:r>
        <w:t>.</w:t>
      </w:r>
      <w:commentRangeEnd w:id="9"/>
      <w:r w:rsidR="0087509C">
        <w:rPr>
          <w:rStyle w:val="CommentReference"/>
        </w:rPr>
        <w:commentReference w:id="9"/>
      </w:r>
      <w:commentRangeEnd w:id="10"/>
      <w:r w:rsidR="00B90234">
        <w:rPr>
          <w:rStyle w:val="CommentReference"/>
        </w:rPr>
        <w:commentReference w:id="10"/>
      </w:r>
    </w:p>
    <w:p w14:paraId="235948D7" w14:textId="74F38C4F" w:rsidR="003B79D2" w:rsidRDefault="00C0704C">
      <w:pPr>
        <w:pStyle w:val="BodyText"/>
      </w:pPr>
      <w:r>
        <w:t xml:space="preserve">The mathematical representation of modularity is defined in the </w:t>
      </w:r>
      <w:proofErr w:type="spellStart"/>
      <w:r>
        <w:rPr>
          <w:rStyle w:val="VerbatimChar"/>
        </w:rPr>
        <w:t>igraph</w:t>
      </w:r>
      <w:proofErr w:type="spellEnd"/>
      <w:r>
        <w:t xml:space="preserve"> R package</w:t>
      </w:r>
      <w:sdt>
        <w:sdtPr>
          <w:rPr>
            <w:color w:val="000000"/>
            <w:vertAlign w:val="superscript"/>
          </w:rPr>
          <w:tag w:val="MENDELEY_CITATION_v3_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"/>
          <w:id w:val="-1718727017"/>
          <w:placeholder>
            <w:docPart w:val="DefaultPlaceholder_-1854013440"/>
          </w:placeholder>
        </w:sdtPr>
        <w:sdtContent>
          <w:r w:rsidR="000E4D5C" w:rsidRPr="000E4D5C">
            <w:rPr>
              <w:color w:val="000000"/>
              <w:vertAlign w:val="superscript"/>
            </w:rPr>
            <w:t>9</w:t>
          </w:r>
        </w:sdtContent>
      </w:sdt>
      <w:r>
        <w:t xml:space="preserve"> (2006) as:</w:t>
      </w:r>
    </w:p>
    <w:p w14:paraId="235948D8" w14:textId="77777777" w:rsidR="003B79D2" w:rsidRDefault="00C0704C">
      <w:pPr>
        <w:pStyle w:val="BodyText"/>
      </w:pPr>
      <m:oMathPara>
        <m:oMathParaPr>
          <m:jc m:val="center"/>
        </m:oMathParaPr>
        <m:oMath>
          <m:r>
            <w:rPr>
              <w:rFonts w:ascii="Cambria Math" w:hAnsi="Cambria Math"/>
            </w:rPr>
            <m:t>Q</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ij</m:t>
                      </m:r>
                    </m:sub>
                  </m:sSub>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k</m:t>
                          </m:r>
                        </m:e>
                        <m:sub>
                          <m:r>
                            <w:rPr>
                              <w:rFonts w:ascii="Cambria Math" w:hAnsi="Cambria Math"/>
                            </w:rPr>
                            <m:t>i</m:t>
                          </m:r>
                        </m:sub>
                        <m:sup>
                          <m:r>
                            <m:rPr>
                              <m:nor/>
                            </m:rPr>
                            <m:t>out</m:t>
                          </m:r>
                        </m:sup>
                      </m:sSubSup>
                      <m:sSubSup>
                        <m:sSubSupPr>
                          <m:ctrlPr>
                            <w:rPr>
                              <w:rFonts w:ascii="Cambria Math" w:hAnsi="Cambria Math"/>
                            </w:rPr>
                          </m:ctrlPr>
                        </m:sSubSupPr>
                        <m:e>
                          <m:r>
                            <w:rPr>
                              <w:rFonts w:ascii="Cambria Math" w:hAnsi="Cambria Math"/>
                            </w:rPr>
                            <m:t>k</m:t>
                          </m:r>
                        </m:e>
                        <m:sub>
                          <m:r>
                            <w:rPr>
                              <w:rFonts w:ascii="Cambria Math" w:hAnsi="Cambria Math"/>
                            </w:rPr>
                            <m:t>j</m:t>
                          </m:r>
                        </m:sub>
                        <m:sup>
                          <m:r>
                            <m:rPr>
                              <m:nor/>
                            </m:rPr>
                            <m:t>in</m:t>
                          </m:r>
                        </m:sup>
                      </m:sSubSup>
                    </m:num>
                    <m:den>
                      <m:r>
                        <w:rPr>
                          <w:rFonts w:ascii="Cambria Math" w:hAnsi="Cambria Math"/>
                        </w:rPr>
                        <m:t>m</m:t>
                      </m:r>
                    </m:den>
                  </m:f>
                </m:e>
              </m:d>
            </m:e>
          </m:nary>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e>
          </m:d>
        </m:oMath>
      </m:oMathPara>
    </w:p>
    <w:p w14:paraId="235948D9" w14:textId="3DAC553F" w:rsidR="003B79D2" w:rsidRDefault="00C0704C">
      <w:pPr>
        <w:pStyle w:val="FirstParagraph"/>
      </w:pPr>
      <w:commentRangeStart w:id="11"/>
      <w:r>
        <w:t xml:space="preserve">Where </w:t>
      </w:r>
      <m:oMath>
        <m:r>
          <w:rPr>
            <w:rFonts w:ascii="Cambria Math" w:hAnsi="Cambria Math"/>
          </w:rPr>
          <m:t>m</m:t>
        </m:r>
      </m:oMath>
      <w:r>
        <w:t xml:space="preserve"> is the number of edges (patient movements), </w:t>
      </w:r>
      <m:oMath>
        <m:sSub>
          <m:sSubPr>
            <m:ctrlPr>
              <w:rPr>
                <w:rFonts w:ascii="Cambria Math" w:hAnsi="Cambria Math"/>
              </w:rPr>
            </m:ctrlPr>
          </m:sSubPr>
          <m:e>
            <m:r>
              <w:rPr>
                <w:rFonts w:ascii="Cambria Math" w:hAnsi="Cambria Math"/>
              </w:rPr>
              <m:t>A</m:t>
            </m:r>
          </m:e>
          <m:sub>
            <m:r>
              <w:rPr>
                <w:rFonts w:ascii="Cambria Math" w:hAnsi="Cambria Math"/>
              </w:rPr>
              <m:t>ij</m:t>
            </m:r>
          </m:sub>
        </m:sSub>
      </m:oMath>
      <w:r>
        <w:t xml:space="preserve"> is the number of connections shared by nodes </w:t>
      </w:r>
      <m:oMath>
        <m:r>
          <w:rPr>
            <w:rFonts w:ascii="Cambria Math" w:hAnsi="Cambria Math"/>
          </w:rPr>
          <m:t>i</m:t>
        </m:r>
      </m:oMath>
      <w:r>
        <w:t xml:space="preserve"> and </w:t>
      </w:r>
      <m:oMath>
        <m:r>
          <w:rPr>
            <w:rFonts w:ascii="Cambria Math" w:hAnsi="Cambria Math"/>
          </w:rPr>
          <m:t>j</m:t>
        </m:r>
      </m:oMath>
      <w:r>
        <w:t xml:space="preserve"> (movements between interventions </w:t>
      </w:r>
      <m:oMath>
        <m:r>
          <w:rPr>
            <w:rFonts w:ascii="Cambria Math" w:hAnsi="Cambria Math"/>
          </w:rPr>
          <m:t>i</m:t>
        </m:r>
      </m:oMath>
      <w:r>
        <w:t xml:space="preserve"> and </w:t>
      </w:r>
      <m:oMath>
        <m:r>
          <w:rPr>
            <w:rFonts w:ascii="Cambria Math" w:hAnsi="Cambria Math"/>
          </w:rPr>
          <m:t>j</m:t>
        </m:r>
      </m:oMath>
      <w:r>
        <w:t xml:space="preserve">), </w:t>
      </w:r>
      <m:oMath>
        <m:sSubSup>
          <m:sSubSupPr>
            <m:ctrlPr>
              <w:rPr>
                <w:rFonts w:ascii="Cambria Math" w:hAnsi="Cambria Math"/>
              </w:rPr>
            </m:ctrlPr>
          </m:sSubSupPr>
          <m:e>
            <m:r>
              <w:rPr>
                <w:rFonts w:ascii="Cambria Math" w:hAnsi="Cambria Math"/>
              </w:rPr>
              <m:t>k</m:t>
            </m:r>
          </m:e>
          <m:sub>
            <m:r>
              <w:rPr>
                <w:rFonts w:ascii="Cambria Math" w:hAnsi="Cambria Math"/>
              </w:rPr>
              <m:t>i</m:t>
            </m:r>
          </m:sub>
          <m:sup>
            <m:r>
              <m:rPr>
                <m:nor/>
              </m:rPr>
              <m:t>out</m:t>
            </m:r>
          </m:sup>
        </m:sSubSup>
      </m:oMath>
      <w:r>
        <w:t xml:space="preserve"> and </w:t>
      </w:r>
      <m:oMath>
        <m:sSubSup>
          <m:sSubSupPr>
            <m:ctrlPr>
              <w:rPr>
                <w:rFonts w:ascii="Cambria Math" w:hAnsi="Cambria Math"/>
              </w:rPr>
            </m:ctrlPr>
          </m:sSubSupPr>
          <m:e>
            <m:r>
              <w:rPr>
                <w:rFonts w:ascii="Cambria Math" w:hAnsi="Cambria Math"/>
              </w:rPr>
              <m:t>k</m:t>
            </m:r>
          </m:e>
          <m:sub>
            <m:r>
              <w:rPr>
                <w:rFonts w:ascii="Cambria Math" w:hAnsi="Cambria Math"/>
              </w:rPr>
              <m:t>j</m:t>
            </m:r>
          </m:sub>
          <m:sup>
            <m:r>
              <m:rPr>
                <m:nor/>
              </m:rPr>
              <m:t>in</m:t>
            </m:r>
          </m:sup>
        </m:sSubSup>
      </m:oMath>
      <w:r>
        <w:t xml:space="preserve"> are the number of edges coming out from node </w:t>
      </w:r>
      <m:oMath>
        <m:r>
          <w:rPr>
            <w:rFonts w:ascii="Cambria Math" w:hAnsi="Cambria Math"/>
          </w:rPr>
          <m:t>i</m:t>
        </m:r>
      </m:oMath>
      <w:r>
        <w:t xml:space="preserve"> and going into node </w:t>
      </w:r>
      <m:oMath>
        <m:r>
          <w:rPr>
            <w:rFonts w:ascii="Cambria Math" w:hAnsi="Cambria Math"/>
          </w:rPr>
          <m:t>j</m:t>
        </m:r>
      </m:oMath>
      <w:r>
        <w:t xml:space="preserve"> (patient movements from intervention </w:t>
      </w:r>
      <m:oMath>
        <m:r>
          <w:rPr>
            <w:rFonts w:ascii="Cambria Math" w:hAnsi="Cambria Math"/>
          </w:rPr>
          <m:t>i</m:t>
        </m:r>
      </m:oMath>
      <w:r>
        <w:t xml:space="preserve"> and </w:t>
      </w:r>
      <m:oMath>
        <m:r>
          <w:rPr>
            <w:rFonts w:ascii="Cambria Math" w:hAnsi="Cambria Math"/>
          </w:rPr>
          <m:t>j</m:t>
        </m:r>
      </m:oMath>
      <w:r>
        <w:t xml:space="preserve">) and </w:t>
      </w:r>
      <m:oMath>
        <m: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e>
        </m:d>
      </m:oMath>
      <w:r>
        <w:t xml:space="preserve"> is an indicator variable identifying if nodes </w:t>
      </w:r>
      <m:oMath>
        <m:r>
          <w:rPr>
            <w:rFonts w:ascii="Cambria Math" w:hAnsi="Cambria Math"/>
          </w:rPr>
          <m:t>i</m:t>
        </m:r>
      </m:oMath>
      <w:r>
        <w:t xml:space="preserve"> and </w:t>
      </w:r>
      <m:oMath>
        <m:r>
          <w:rPr>
            <w:rFonts w:ascii="Cambria Math" w:hAnsi="Cambria Math"/>
          </w:rPr>
          <m:t>j</m:t>
        </m:r>
      </m:oMath>
      <w:r>
        <w:t xml:space="preserve"> are connected- either directly or through another node (if there is a patient movement between interventions </w:t>
      </w:r>
      <m:oMath>
        <m:r>
          <w:rPr>
            <w:rFonts w:ascii="Cambria Math" w:hAnsi="Cambria Math"/>
          </w:rPr>
          <m:t>i</m:t>
        </m:r>
      </m:oMath>
      <w:r>
        <w:t xml:space="preserve"> and </w:t>
      </w:r>
      <m:oMath>
        <m:r>
          <w:rPr>
            <w:rFonts w:ascii="Cambria Math" w:hAnsi="Cambria Math"/>
          </w:rPr>
          <m:t>j</m:t>
        </m:r>
      </m:oMath>
      <w:r>
        <w:t xml:space="preserve"> either directly or through some other intervention). </w:t>
      </w:r>
      <w:commentRangeStart w:id="12"/>
      <w:r w:rsidR="00133F38">
        <w:t xml:space="preserve">For directed graphs, </w:t>
      </w:r>
      <m:oMath>
        <m:sSubSup>
          <m:sSubSupPr>
            <m:ctrlPr>
              <w:rPr>
                <w:rFonts w:ascii="Cambria Math" w:hAnsi="Cambria Math"/>
              </w:rPr>
            </m:ctrlPr>
          </m:sSubSupPr>
          <m:e>
            <m:r>
              <w:rPr>
                <w:rFonts w:ascii="Cambria Math" w:hAnsi="Cambria Math"/>
              </w:rPr>
              <m:t>k</m:t>
            </m:r>
          </m:e>
          <m:sub>
            <m:r>
              <w:rPr>
                <w:rFonts w:ascii="Cambria Math" w:hAnsi="Cambria Math"/>
              </w:rPr>
              <m:t>i</m:t>
            </m:r>
          </m:sub>
          <m:sup>
            <m:r>
              <m:rPr>
                <m:nor/>
              </m:rPr>
              <m:t>out</m:t>
            </m:r>
          </m:sup>
        </m:sSubSup>
      </m:oMath>
      <w:r w:rsidR="00133F38">
        <w:rPr>
          <w:rFonts w:eastAsiaTheme="minorEastAsia"/>
        </w:rPr>
        <w:t xml:space="preserve"> and </w:t>
      </w:r>
      <w:r w:rsidR="00133F38">
        <w:t xml:space="preserve"> </w:t>
      </w:r>
      <m:oMath>
        <m:sSubSup>
          <m:sSubSupPr>
            <m:ctrlPr>
              <w:rPr>
                <w:rFonts w:ascii="Cambria Math" w:hAnsi="Cambria Math"/>
              </w:rPr>
            </m:ctrlPr>
          </m:sSubSupPr>
          <m:e>
            <m:r>
              <w:rPr>
                <w:rFonts w:ascii="Cambria Math" w:hAnsi="Cambria Math"/>
              </w:rPr>
              <m:t>k</m:t>
            </m:r>
          </m:e>
          <m:sub>
            <m:r>
              <w:rPr>
                <w:rFonts w:ascii="Cambria Math" w:hAnsi="Cambria Math"/>
              </w:rPr>
              <m:t>j</m:t>
            </m:r>
          </m:sub>
          <m:sup>
            <m:r>
              <m:rPr>
                <m:nor/>
              </m:rPr>
              <m:t>in</m:t>
            </m:r>
          </m:sup>
        </m:sSubSup>
      </m:oMath>
      <w:r w:rsidR="00133F38">
        <w:t xml:space="preserve"> are simply the number of </w:t>
      </w:r>
      <w:r w:rsidR="00B153DC">
        <w:t xml:space="preserve">connected edges </w:t>
      </w:r>
      <w:r w:rsidR="00133F38">
        <w:t xml:space="preserve">possessed by </w:t>
      </w:r>
      <w:r w:rsidR="00B153DC">
        <w:t xml:space="preserve">nodes </w:t>
      </w:r>
      <m:oMath>
        <m:r>
          <w:rPr>
            <w:rFonts w:ascii="Cambria Math" w:hAnsi="Cambria Math"/>
          </w:rPr>
          <m:t>i</m:t>
        </m:r>
      </m:oMath>
      <w:r w:rsidR="00B153DC">
        <w:t xml:space="preserve">  and </w:t>
      </w:r>
      <m:oMath>
        <m:r>
          <w:rPr>
            <w:rFonts w:ascii="Cambria Math" w:hAnsi="Cambria Math"/>
          </w:rPr>
          <m:t>j</m:t>
        </m:r>
      </m:oMath>
      <w:r w:rsidR="00B153DC">
        <w:t xml:space="preserve"> respectfully. </w:t>
      </w:r>
      <w:commentRangeEnd w:id="12"/>
      <w:r w:rsidR="00A114DE">
        <w:rPr>
          <w:rStyle w:val="CommentReference"/>
        </w:rPr>
        <w:commentReference w:id="12"/>
      </w:r>
      <w:r>
        <w:t xml:space="preserve">For a more comprehensive overview modularity and other measures in social network analysis, see </w:t>
      </w:r>
      <w:r w:rsidR="004102CF">
        <w:t>Newman (</w:t>
      </w:r>
      <w:r w:rsidR="00CC7BD8">
        <w:t>2006</w:t>
      </w:r>
      <w:r w:rsidR="004102CF">
        <w:t xml:space="preserve">), </w:t>
      </w:r>
      <w:r>
        <w:t>Wasserman and Faust</w:t>
      </w:r>
      <w:sdt>
        <w:sdtPr>
          <w:rPr>
            <w:color w:val="000000"/>
            <w:vertAlign w:val="superscript"/>
          </w:rPr>
          <w:tag w:val="MENDELEY_CITATION_v3_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"/>
          <w:id w:val="1535695362"/>
          <w:placeholder>
            <w:docPart w:val="DefaultPlaceholder_-1854013440"/>
          </w:placeholder>
        </w:sdtPr>
        <w:sdtContent>
          <w:r w:rsidR="000E4D5C" w:rsidRPr="000E4D5C">
            <w:rPr>
              <w:color w:val="000000"/>
              <w:vertAlign w:val="superscript"/>
            </w:rPr>
            <w:t>10</w:t>
          </w:r>
        </w:sdtContent>
      </w:sdt>
      <w:r>
        <w:t xml:space="preserve"> (1994) and Latora et al</w:t>
      </w:r>
      <w:sdt>
        <w:sdtPr>
          <w:rPr>
            <w:color w:val="000000"/>
            <w:vertAlign w:val="superscript"/>
          </w:rPr>
          <w:tag w:val="MENDELEY_CITATION_v3_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"/>
          <w:id w:val="336276376"/>
          <w:placeholder>
            <w:docPart w:val="DefaultPlaceholder_-1854013440"/>
          </w:placeholder>
        </w:sdtPr>
        <w:sdtContent>
          <w:r w:rsidR="000E4D5C" w:rsidRPr="000E4D5C">
            <w:rPr>
              <w:color w:val="000000"/>
              <w:vertAlign w:val="superscript"/>
            </w:rPr>
            <w:t>11</w:t>
          </w:r>
        </w:sdtContent>
      </w:sdt>
      <w:r>
        <w:t xml:space="preserve"> (2017).</w:t>
      </w:r>
      <w:commentRangeEnd w:id="11"/>
      <w:r w:rsidR="002C7465">
        <w:rPr>
          <w:rStyle w:val="CommentReference"/>
        </w:rPr>
        <w:commentReference w:id="11"/>
      </w:r>
    </w:p>
    <w:p w14:paraId="235948DA" w14:textId="77777777" w:rsidR="003B79D2" w:rsidRDefault="00C0704C">
      <w:pPr>
        <w:pStyle w:val="Heading3"/>
      </w:pPr>
      <w:bookmarkStart w:id="13" w:name="girvan-newman"/>
      <w:r>
        <w:t>Girvan-Newman</w:t>
      </w:r>
    </w:p>
    <w:p w14:paraId="235948DB" w14:textId="6B6731C7" w:rsidR="003B79D2" w:rsidRDefault="00C0704C">
      <w:pPr>
        <w:pStyle w:val="FirstParagraph"/>
      </w:pPr>
      <w:r>
        <w:t xml:space="preserve">The Girvan-Newman algorithm is based on evaluation of the edges of a social network through edge-betweenness centrality. Edge-betweenness centrality is defined by Girvan and Newman (2002) as </w:t>
      </w:r>
      <w:commentRangeStart w:id="14"/>
      <w:commentRangeStart w:id="15"/>
      <w:r>
        <w:t xml:space="preserve">the number of the shortest paths that go through an edge in a graph divided by the total number of shortest paths between nodes </w:t>
      </w:r>
      <m:oMath>
        <m:r>
          <w:rPr>
            <w:rFonts w:ascii="Cambria Math" w:hAnsi="Cambria Math"/>
          </w:rPr>
          <m:t>i</m:t>
        </m:r>
      </m:oMath>
      <w:r>
        <w:t xml:space="preserve"> and </w:t>
      </w:r>
      <m:oMath>
        <m:r>
          <w:rPr>
            <w:rFonts w:ascii="Cambria Math" w:hAnsi="Cambria Math"/>
          </w:rPr>
          <m:t>j</m:t>
        </m:r>
      </m:oMath>
      <w:r>
        <w:t xml:space="preserve">. </w:t>
      </w:r>
      <w:commentRangeEnd w:id="14"/>
      <w:r w:rsidR="00692FB1">
        <w:rPr>
          <w:rStyle w:val="CommentReference"/>
        </w:rPr>
        <w:commentReference w:id="14"/>
      </w:r>
      <w:commentRangeEnd w:id="15"/>
      <w:r w:rsidR="007B2F4F">
        <w:rPr>
          <w:rStyle w:val="CommentReference"/>
        </w:rPr>
        <w:commentReference w:id="15"/>
      </w:r>
      <w:r w:rsidR="007825FE">
        <w:t xml:space="preserve"> </w:t>
      </w:r>
      <w:r>
        <w:t xml:space="preserve">Each edge in the graph associated with has their own edge-betweenness centrality value. The igraph (2006) documentation defines edge-betweenness centrality for edge </w:t>
      </w:r>
      <m:oMath>
        <m:r>
          <w:rPr>
            <w:rFonts w:ascii="Cambria Math" w:hAnsi="Cambria Math"/>
          </w:rPr>
          <m:t>e</m:t>
        </m:r>
      </m:oMath>
      <w:r>
        <w:t xml:space="preserve"> in a social network in mathematical terms as:</w:t>
      </w:r>
    </w:p>
    <w:p w14:paraId="235948DC" w14:textId="77777777" w:rsidR="003B79D2" w:rsidRDefault="00000000">
      <w:pPr>
        <w:pStyle w:val="BodyText"/>
      </w:pPr>
      <m:oMathPara>
        <m:oMathParaPr>
          <m:jc m:val="center"/>
        </m:oMathParaPr>
        <m:oMath>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r>
                <w:rPr>
                  <w:rFonts w:ascii="Cambria Math" w:hAnsi="Cambria Math"/>
                </w:rPr>
                <m:t>​</m:t>
              </m:r>
            </m:sup>
            <m:e>
              <m:sSub>
                <m:sSubPr>
                  <m:ctrlPr>
                    <w:rPr>
                      <w:rFonts w:ascii="Cambria Math" w:hAnsi="Cambria Math"/>
                    </w:rPr>
                  </m:ctrlPr>
                </m:sSubPr>
                <m:e>
                  <m:r>
                    <w:rPr>
                      <w:rFonts w:ascii="Cambria Math" w:hAnsi="Cambria Math"/>
                    </w:rPr>
                    <m:t>g</m:t>
                  </m:r>
                </m:e>
                <m:sub>
                  <m:r>
                    <w:rPr>
                      <w:rFonts w:ascii="Cambria Math" w:hAnsi="Cambria Math"/>
                    </w:rPr>
                    <m:t>iej</m:t>
                  </m:r>
                </m:sub>
              </m:sSub>
            </m:e>
          </m:nary>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ij</m:t>
              </m:r>
            </m:sub>
          </m:sSub>
        </m:oMath>
      </m:oMathPara>
    </w:p>
    <w:p w14:paraId="235948DD" w14:textId="0709E901" w:rsidR="003B79D2" w:rsidRDefault="00C0704C">
      <w:pPr>
        <w:pStyle w:val="FirstParagraph"/>
      </w:pPr>
      <w:r>
        <w:t xml:space="preserve">Where </w:t>
      </w:r>
      <m:oMath>
        <m:sSub>
          <m:sSubPr>
            <m:ctrlPr>
              <w:rPr>
                <w:rFonts w:ascii="Cambria Math" w:hAnsi="Cambria Math"/>
              </w:rPr>
            </m:ctrlPr>
          </m:sSubPr>
          <m:e>
            <m:r>
              <w:rPr>
                <w:rFonts w:ascii="Cambria Math" w:hAnsi="Cambria Math"/>
              </w:rPr>
              <m:t>g</m:t>
            </m:r>
          </m:e>
          <m:sub>
            <m:r>
              <w:rPr>
                <w:rFonts w:ascii="Cambria Math" w:hAnsi="Cambria Math"/>
              </w:rPr>
              <m:t>i</m:t>
            </m:r>
            <m:r>
              <w:rPr>
                <w:rFonts w:ascii="Cambria Math" w:hAnsi="Cambria Math"/>
              </w:rPr>
              <m:t>j</m:t>
            </m:r>
          </m:sub>
        </m:sSub>
      </m:oMath>
      <w:r>
        <w:t xml:space="preserve"> is the number of shortest paths between nodes </w:t>
      </w:r>
      <m:oMath>
        <m:r>
          <w:rPr>
            <w:rFonts w:ascii="Cambria Math" w:hAnsi="Cambria Math"/>
          </w:rPr>
          <m:t>i</m:t>
        </m:r>
      </m:oMath>
      <w:r>
        <w:t xml:space="preserve"> and </w:t>
      </w:r>
      <m:oMath>
        <m:r>
          <w:rPr>
            <w:rFonts w:ascii="Cambria Math" w:hAnsi="Cambria Math"/>
          </w:rPr>
          <m:t>j</m:t>
        </m:r>
      </m:oMath>
      <w:r>
        <w:t xml:space="preserve"> (patient movements between interventions </w:t>
      </w:r>
      <m:oMath>
        <m:r>
          <w:rPr>
            <w:rFonts w:ascii="Cambria Math" w:hAnsi="Cambria Math"/>
          </w:rPr>
          <m:t>i</m:t>
        </m:r>
      </m:oMath>
      <w:r>
        <w:t xml:space="preserve"> and </w:t>
      </w:r>
      <m:oMath>
        <m:r>
          <w:rPr>
            <w:rFonts w:ascii="Cambria Math" w:hAnsi="Cambria Math"/>
          </w:rPr>
          <m:t>j</m:t>
        </m:r>
      </m:oMath>
      <w:r>
        <w:t xml:space="preserve">, either directly or through some other intervention(s)), and </w:t>
      </w:r>
      <m:oMath>
        <m:sSub>
          <m:sSubPr>
            <m:ctrlPr>
              <w:rPr>
                <w:rFonts w:ascii="Cambria Math" w:hAnsi="Cambria Math"/>
              </w:rPr>
            </m:ctrlPr>
          </m:sSubPr>
          <m:e>
            <m:r>
              <w:rPr>
                <w:rFonts w:ascii="Cambria Math" w:hAnsi="Cambria Math"/>
              </w:rPr>
              <m:t>g</m:t>
            </m:r>
          </m:e>
          <m:sub>
            <m:r>
              <w:rPr>
                <w:rFonts w:ascii="Cambria Math" w:hAnsi="Cambria Math"/>
              </w:rPr>
              <m:t>iej</m:t>
            </m:r>
          </m:sub>
        </m:sSub>
      </m:oMath>
      <w:r>
        <w:t xml:space="preserve"> is the number of shortest paths which pass through the edge </w:t>
      </w:r>
      <m:oMath>
        <m:r>
          <w:rPr>
            <w:rFonts w:ascii="Cambria Math" w:hAnsi="Cambria Math"/>
          </w:rPr>
          <m:t>e</m:t>
        </m:r>
      </m:oMath>
      <w:r>
        <w:t xml:space="preserve">. Figure 3 provides an </w:t>
      </w:r>
      <w:r>
        <w:lastRenderedPageBreak/>
        <w:t>illustration of a simple network and the edge with the highest edge-betweenness centrality highlighted in red.</w:t>
      </w:r>
    </w:p>
    <w:p w14:paraId="235948DE" w14:textId="77777777" w:rsidR="003B79D2" w:rsidRDefault="00C0704C" w:rsidP="00772FBD">
      <w:pPr>
        <w:pStyle w:val="CaptionedFigure"/>
        <w:jc w:val="center"/>
      </w:pPr>
      <w:commentRangeStart w:id="16"/>
      <w:r>
        <w:rPr>
          <w:noProof/>
        </w:rPr>
        <w:drawing>
          <wp:inline distT="0" distB="0" distL="0" distR="0" wp14:anchorId="23594A37" wp14:editId="084914E1">
            <wp:extent cx="2772075" cy="1848050"/>
            <wp:effectExtent l="0" t="0" r="0" b="0"/>
            <wp:docPr id="32" name="Picture" descr="A simple network demonstrating an edge with a high edge-betweenness centrality, highlighted in red. The network consists of two densely connected clusters, with the red edge serving as the sole connection between them. This edge is crucial for communication between the two clusters, as most shortest paths that connect nodes from opposite clusters must pass through it."/>
            <wp:cNvGraphicFramePr/>
            <a:graphic xmlns:a="http://schemas.openxmlformats.org/drawingml/2006/main">
              <a:graphicData uri="http://schemas.openxmlformats.org/drawingml/2006/picture">
                <pic:pic xmlns:pic="http://schemas.openxmlformats.org/drawingml/2006/picture">
                  <pic:nvPicPr>
                    <pic:cNvPr id="33" name="Picture" descr="introduction_rewrite_files/figure-docx/unnamed-chunk-4-1.png"/>
                    <pic:cNvPicPr>
                      <a:picLocks noChangeAspect="1" noChangeArrowheads="1"/>
                    </pic:cNvPicPr>
                  </pic:nvPicPr>
                  <pic:blipFill>
                    <a:blip r:embed="rId14"/>
                    <a:stretch>
                      <a:fillRect/>
                    </a:stretch>
                  </pic:blipFill>
                  <pic:spPr bwMode="auto">
                    <a:xfrm>
                      <a:off x="0" y="0"/>
                      <a:ext cx="2772075" cy="1848050"/>
                    </a:xfrm>
                    <a:prstGeom prst="rect">
                      <a:avLst/>
                    </a:prstGeom>
                    <a:noFill/>
                    <a:ln w="9525">
                      <a:noFill/>
                      <a:headEnd/>
                      <a:tailEnd/>
                    </a:ln>
                  </pic:spPr>
                </pic:pic>
              </a:graphicData>
            </a:graphic>
          </wp:inline>
        </w:drawing>
      </w:r>
      <w:commentRangeEnd w:id="16"/>
      <w:r w:rsidR="00626A2D">
        <w:rPr>
          <w:rStyle w:val="CommentReference"/>
        </w:rPr>
        <w:commentReference w:id="16"/>
      </w:r>
    </w:p>
    <w:p w14:paraId="235948DF" w14:textId="7792B108" w:rsidR="003B79D2" w:rsidRPr="00286E12" w:rsidRDefault="00772FBD">
      <w:pPr>
        <w:pStyle w:val="ImageCaption"/>
        <w:rPr>
          <w:i w:val="0"/>
          <w:iCs/>
        </w:rPr>
      </w:pPr>
      <w:r w:rsidRPr="00286E12">
        <w:rPr>
          <w:b/>
          <w:bCs/>
          <w:i w:val="0"/>
          <w:iCs/>
        </w:rPr>
        <w:t>Figure 3.</w:t>
      </w:r>
      <w:r w:rsidRPr="00286E12">
        <w:rPr>
          <w:i w:val="0"/>
          <w:iCs/>
        </w:rPr>
        <w:t xml:space="preserve"> </w:t>
      </w:r>
      <w:r w:rsidR="00C0704C" w:rsidRPr="00286E12">
        <w:rPr>
          <w:i w:val="0"/>
          <w:iCs/>
        </w:rPr>
        <w:t>A simple network demonstrating an edge with a high edge-betweenness centrality, highlighted in red. The network consists of two densely connected clusters, with the red edge serving as the sole connection between them. This edge is crucial for communication between the two clusters, as most</w:t>
      </w:r>
      <w:r w:rsidR="00626A2D" w:rsidRPr="00286E12">
        <w:rPr>
          <w:i w:val="0"/>
          <w:iCs/>
        </w:rPr>
        <w:t xml:space="preserve"> of the</w:t>
      </w:r>
      <w:r w:rsidR="00C0704C" w:rsidRPr="00286E12">
        <w:rPr>
          <w:i w:val="0"/>
          <w:iCs/>
        </w:rPr>
        <w:t xml:space="preserve"> shortest paths that connect nodes from opposite clusters pass through it.</w:t>
      </w:r>
    </w:p>
    <w:p w14:paraId="235948E0" w14:textId="70E7AFD4" w:rsidR="003B79D2" w:rsidRDefault="003818D8">
      <w:pPr>
        <w:pStyle w:val="BodyText"/>
      </w:pPr>
      <w:commentRangeStart w:id="17"/>
      <w:r>
        <w:t xml:space="preserve">Edge betweenness can be calculated for directed and undirected edges. As a result, the Girvan-Newman algorithm can </w:t>
      </w:r>
      <w:r w:rsidR="00ED7E38">
        <w:t>be applied to directed or undirected graphs without</w:t>
      </w:r>
      <w:r w:rsidR="00DA0719">
        <w:t xml:space="preserve"> any transformations</w:t>
      </w:r>
      <w:commentRangeEnd w:id="17"/>
      <w:r w:rsidR="007B2F4F">
        <w:rPr>
          <w:rStyle w:val="CommentReference"/>
        </w:rPr>
        <w:commentReference w:id="17"/>
      </w:r>
      <w:r w:rsidR="00DA0719">
        <w:t>.</w:t>
      </w:r>
      <w:r w:rsidR="005E183C">
        <w:t xml:space="preserve"> T</w:t>
      </w:r>
      <w:r w:rsidR="00C0704C">
        <w:t>he steps the Girvan-Newman algorithm follows are:</w:t>
      </w:r>
    </w:p>
    <w:p w14:paraId="235948E1" w14:textId="77777777" w:rsidR="003B79D2" w:rsidRDefault="00C0704C">
      <w:pPr>
        <w:numPr>
          <w:ilvl w:val="0"/>
          <w:numId w:val="2"/>
        </w:numPr>
      </w:pPr>
      <w:r>
        <w:t>Calculate edge-betweenness centrality for all edges in the network.</w:t>
      </w:r>
    </w:p>
    <w:p w14:paraId="235948E2" w14:textId="77777777" w:rsidR="003B79D2" w:rsidRDefault="00C0704C">
      <w:pPr>
        <w:numPr>
          <w:ilvl w:val="0"/>
          <w:numId w:val="2"/>
        </w:numPr>
      </w:pPr>
      <w:r>
        <w:t>Find the edge with the highest edge-betweenness centrality and remove it from the network.</w:t>
      </w:r>
    </w:p>
    <w:p w14:paraId="235948E3" w14:textId="77777777" w:rsidR="003B79D2" w:rsidRDefault="00C0704C">
      <w:pPr>
        <w:numPr>
          <w:ilvl w:val="0"/>
          <w:numId w:val="2"/>
        </w:numPr>
      </w:pPr>
      <w:r>
        <w:t>Recalculate edge-betweenness centrality for all remaining edges.</w:t>
      </w:r>
    </w:p>
    <w:p w14:paraId="235948E4" w14:textId="77777777" w:rsidR="003B79D2" w:rsidRDefault="00C0704C">
      <w:pPr>
        <w:numPr>
          <w:ilvl w:val="0"/>
          <w:numId w:val="2"/>
        </w:numPr>
      </w:pPr>
      <w:r>
        <w:t>Repeat from step 2.</w:t>
      </w:r>
    </w:p>
    <w:p w14:paraId="00174B1B" w14:textId="62A51906" w:rsidR="00565F59" w:rsidRPr="00651425" w:rsidRDefault="00C0704C" w:rsidP="00DF7D1E">
      <w:pPr>
        <w:pStyle w:val="FirstParagraph"/>
      </w:pPr>
      <w:commentRangeStart w:id="18"/>
      <w:commentRangeStart w:id="19"/>
      <w:r>
        <w:t>Girvan-Newman can be used when community structure is known and will classify nodes into a pre-deterimined number of communities based on the hierarchy produced by the algorithm</w:t>
      </w:r>
      <w:r w:rsidR="001D7302">
        <w:t xml:space="preserve"> (see Girvan and Newman 2002)</w:t>
      </w:r>
      <w:r>
        <w:t xml:space="preserve">. </w:t>
      </w:r>
      <w:commentRangeEnd w:id="18"/>
      <w:r w:rsidR="008720F4">
        <w:rPr>
          <w:rStyle w:val="CommentReference"/>
        </w:rPr>
        <w:commentReference w:id="18"/>
      </w:r>
      <w:commentRangeEnd w:id="19"/>
      <w:r w:rsidR="00922698">
        <w:rPr>
          <w:rStyle w:val="CommentReference"/>
        </w:rPr>
        <w:commentReference w:id="19"/>
      </w:r>
      <w:r>
        <w:t>When the community structure is not known, modularity is evaluated at after each iteration of the algorithm and the grouping of nodes into distinct communities is selected via modularity maximization.</w:t>
      </w:r>
    </w:p>
    <w:p w14:paraId="235948E6" w14:textId="77777777" w:rsidR="003B79D2" w:rsidRDefault="00C0704C">
      <w:pPr>
        <w:pStyle w:val="Heading3"/>
      </w:pPr>
      <w:bookmarkStart w:id="20" w:name="louvain"/>
      <w:bookmarkEnd w:id="13"/>
      <w:r>
        <w:t>Louvain</w:t>
      </w:r>
    </w:p>
    <w:p w14:paraId="4FED47C2" w14:textId="77777777" w:rsidR="007B2F4F" w:rsidRDefault="00C0704C">
      <w:pPr>
        <w:pStyle w:val="FirstParagraph"/>
      </w:pPr>
      <w:commentRangeStart w:id="21"/>
      <w:r>
        <w:t xml:space="preserve">The Louvain algorithm </w:t>
      </w:r>
      <w:r w:rsidR="000B6472">
        <w:t xml:space="preserve">(by Blondel et al 2008) </w:t>
      </w:r>
      <w:r>
        <w:t xml:space="preserve">operates in two distinct phases. </w:t>
      </w:r>
      <w:commentRangeEnd w:id="21"/>
      <w:r w:rsidR="008720F4">
        <w:rPr>
          <w:rStyle w:val="CommentReference"/>
        </w:rPr>
        <w:commentReference w:id="21"/>
      </w:r>
      <w:r>
        <w:t>(</w:t>
      </w:r>
      <w:proofErr w:type="spellStart"/>
      <w:r>
        <w:t>i</w:t>
      </w:r>
      <w:proofErr w:type="spellEnd"/>
      <w:r>
        <w:t xml:space="preserve">) In the first phase, each node in the network is considered as their own community, resulting in the initial partition with as many communities as there are nodes. The algorithm then assesses the potential modularity gain for each node </w:t>
      </w:r>
      <m:oMath>
        <m:r>
          <w:rPr>
            <w:rFonts w:ascii="Cambria Math" w:hAnsi="Cambria Math"/>
          </w:rPr>
          <m:t>i</m:t>
        </m:r>
      </m:oMath>
      <w:r>
        <w:t xml:space="preserve"> if it were to leave its current community and join the community of node </w:t>
      </w:r>
      <m:oMath>
        <m:r>
          <w:rPr>
            <w:rFonts w:ascii="Cambria Math" w:hAnsi="Cambria Math"/>
          </w:rPr>
          <m:t>j</m:t>
        </m:r>
      </m:oMath>
      <w:r>
        <w:t xml:space="preserve">. After evaluating the potential modularity gain across all communities, node </w:t>
      </w:r>
      <m:oMath>
        <m:r>
          <w:rPr>
            <w:rFonts w:ascii="Cambria Math" w:hAnsi="Cambria Math"/>
          </w:rPr>
          <m:t>i</m:t>
        </m:r>
      </m:oMath>
      <w:r>
        <w:t xml:space="preserve"> is reassigned to the community of node </w:t>
      </w:r>
      <m:oMath>
        <m:r>
          <w:rPr>
            <w:rFonts w:ascii="Cambria Math" w:hAnsi="Cambria Math"/>
          </w:rPr>
          <m:t>j</m:t>
        </m:r>
      </m:oMath>
      <w:r>
        <w:t xml:space="preserve"> where the modularity increase is maximized. The process is iteratively and sequentially applied for all </w:t>
      </w:r>
      <w:r>
        <w:lastRenderedPageBreak/>
        <w:t xml:space="preserve">nodes until no further improvement can be achieved. This first phase stops when a local maximum of modularity is reached, meaning no individual node moves can enhance modularity. (ii) The second phase involves constructing a new network represent the communites identified in the first phase. Links between nodes of the same community are viewed as “self-loops” for the commmunity in the new network. Once this second phase is complete, the first phase of the algorithm can be reapplied. The combination of these two phases is referred to as a “pass”. </w:t>
      </w:r>
      <w:commentRangeStart w:id="22"/>
      <w:commentRangeStart w:id="23"/>
      <w:r>
        <w:t>The algorithm terminates when there is no other local maxima in modularity to be achieved in subsequent passes</w:t>
      </w:r>
      <w:commentRangeEnd w:id="22"/>
      <w:r w:rsidR="00CF2E8F">
        <w:rPr>
          <w:rStyle w:val="CommentReference"/>
        </w:rPr>
        <w:commentReference w:id="22"/>
      </w:r>
      <w:commentRangeEnd w:id="23"/>
      <w:r w:rsidR="002B149E">
        <w:rPr>
          <w:rStyle w:val="CommentReference"/>
        </w:rPr>
        <w:commentReference w:id="23"/>
      </w:r>
      <w:r>
        <w:t>.</w:t>
      </w:r>
    </w:p>
    <w:p w14:paraId="235948E7" w14:textId="55D5FEFB" w:rsidR="003B79D2" w:rsidRDefault="007B2F4F">
      <w:pPr>
        <w:pStyle w:val="FirstParagraph"/>
      </w:pPr>
      <w:commentRangeStart w:id="24"/>
      <w:r>
        <w:t xml:space="preserve">A key limitation </w:t>
      </w:r>
      <w:r w:rsidR="009A2769">
        <w:t>of</w:t>
      </w:r>
      <w:r>
        <w:t xml:space="preserve"> the Louvain algorithm i</w:t>
      </w:r>
      <w:r w:rsidR="00ED2CDB">
        <w:t>s that it is generally programmed to work only with undirected graphs</w:t>
      </w:r>
      <w:r w:rsidR="00741D26">
        <w:rPr>
          <w:rStyle w:val="FootnoteReference"/>
        </w:rPr>
        <w:footnoteReference w:id="4"/>
      </w:r>
      <w:r w:rsidR="00ED2CDB">
        <w:t>.</w:t>
      </w:r>
      <w:r w:rsidR="00DD78BB">
        <w:t xml:space="preserve"> In order to apply</w:t>
      </w:r>
      <w:r w:rsidR="00C237FA">
        <w:t xml:space="preserve"> the Louvain algorithm to a directed graph, it must first be converted to an undirected graph.</w:t>
      </w:r>
      <w:r w:rsidR="009B5117">
        <w:t xml:space="preserve"> </w:t>
      </w:r>
      <w:commentRangeEnd w:id="24"/>
      <w:r w:rsidR="002B149E">
        <w:rPr>
          <w:rStyle w:val="CommentReference"/>
        </w:rPr>
        <w:commentReference w:id="24"/>
      </w:r>
      <w:r w:rsidR="00C0704C">
        <w:t xml:space="preserve">Figure 4 is a reproduction of </w:t>
      </w:r>
      <w:proofErr w:type="spellStart"/>
      <w:r w:rsidR="00C0704C">
        <w:t>Blodel</w:t>
      </w:r>
      <w:proofErr w:type="spellEnd"/>
      <w:r w:rsidR="00C0704C">
        <w:t xml:space="preserve"> et </w:t>
      </w:r>
      <w:proofErr w:type="spellStart"/>
      <w:r w:rsidR="00C0704C">
        <w:t>al’s</w:t>
      </w:r>
      <w:proofErr w:type="spellEnd"/>
      <w:r w:rsidR="00C0704C">
        <w:t xml:space="preserve"> (2008) illustration of the algorithm.</w:t>
      </w:r>
    </w:p>
    <w:p w14:paraId="235948E8" w14:textId="4BB52373" w:rsidR="003B79D2" w:rsidRDefault="00C0704C">
      <w:pPr>
        <w:pStyle w:val="CaptionedFigure"/>
      </w:pPr>
      <w:r>
        <w:rPr>
          <w:noProof/>
        </w:rPr>
        <w:drawing>
          <wp:inline distT="0" distB="0" distL="0" distR="0" wp14:anchorId="23594A39" wp14:editId="23594A3A">
            <wp:extent cx="5334000" cy="3147220"/>
            <wp:effectExtent l="0" t="0" r="0" b="0"/>
            <wp:docPr id="36" name="Picture" descr="Reproduced illustration of the Louvain Algorithm (originally designed by Blondel et al (2008))."/>
            <wp:cNvGraphicFramePr/>
            <a:graphic xmlns:a="http://schemas.openxmlformats.org/drawingml/2006/main">
              <a:graphicData uri="http://schemas.openxmlformats.org/drawingml/2006/picture">
                <pic:pic xmlns:pic="http://schemas.openxmlformats.org/drawingml/2006/picture">
                  <pic:nvPicPr>
                    <pic:cNvPr id="37" name="Picture" descr="C:/Users/ben29/OneDrive%20-%20University%20of%20Toronto/UofT/Fall2023/CHL5208/UHN/Practicum%20Report/img/louvain_algorithm.png"/>
                    <pic:cNvPicPr>
                      <a:picLocks noChangeAspect="1" noChangeArrowheads="1"/>
                    </pic:cNvPicPr>
                  </pic:nvPicPr>
                  <pic:blipFill>
                    <a:blip r:embed="rId15"/>
                    <a:stretch>
                      <a:fillRect/>
                    </a:stretch>
                  </pic:blipFill>
                  <pic:spPr bwMode="auto">
                    <a:xfrm>
                      <a:off x="0" y="0"/>
                      <a:ext cx="5334000" cy="3147220"/>
                    </a:xfrm>
                    <a:prstGeom prst="rect">
                      <a:avLst/>
                    </a:prstGeom>
                    <a:noFill/>
                    <a:ln w="9525">
                      <a:noFill/>
                      <a:headEnd/>
                      <a:tailEnd/>
                    </a:ln>
                  </pic:spPr>
                </pic:pic>
              </a:graphicData>
            </a:graphic>
          </wp:inline>
        </w:drawing>
      </w:r>
      <w:r w:rsidR="00C237FA">
        <w:t xml:space="preserve"> </w:t>
      </w:r>
    </w:p>
    <w:p w14:paraId="235948E9" w14:textId="1758D480" w:rsidR="003B79D2" w:rsidRPr="00286E12" w:rsidRDefault="00F20367">
      <w:pPr>
        <w:pStyle w:val="ImageCaption"/>
        <w:rPr>
          <w:i w:val="0"/>
          <w:iCs/>
        </w:rPr>
      </w:pPr>
      <w:r w:rsidRPr="00286E12">
        <w:rPr>
          <w:b/>
          <w:bCs/>
          <w:i w:val="0"/>
          <w:iCs/>
        </w:rPr>
        <w:t>Figure 4.</w:t>
      </w:r>
      <w:r w:rsidRPr="00286E12">
        <w:rPr>
          <w:i w:val="0"/>
          <w:iCs/>
        </w:rPr>
        <w:t xml:space="preserve"> </w:t>
      </w:r>
      <w:r w:rsidR="00C0704C" w:rsidRPr="00286E12">
        <w:rPr>
          <w:i w:val="0"/>
          <w:iCs/>
        </w:rPr>
        <w:t xml:space="preserve">Reproduced illustration of the Louvain </w:t>
      </w:r>
      <w:r w:rsidR="00CC7BD8" w:rsidRPr="00286E12">
        <w:rPr>
          <w:i w:val="0"/>
          <w:iCs/>
        </w:rPr>
        <w:t>algorithm</w:t>
      </w:r>
      <w:r w:rsidR="00C0704C" w:rsidRPr="00286E12">
        <w:rPr>
          <w:i w:val="0"/>
          <w:iCs/>
        </w:rPr>
        <w:t xml:space="preserve"> (originally designed by Blondel et al (2008)).</w:t>
      </w:r>
    </w:p>
    <w:p w14:paraId="235948EA" w14:textId="77777777" w:rsidR="003B79D2" w:rsidRDefault="00C0704C">
      <w:pPr>
        <w:pStyle w:val="Heading3"/>
      </w:pPr>
      <w:bookmarkStart w:id="26" w:name="smith-pittman"/>
      <w:bookmarkEnd w:id="20"/>
      <w:r>
        <w:lastRenderedPageBreak/>
        <w:t>Smith-Pittman</w:t>
      </w:r>
    </w:p>
    <w:p w14:paraId="235948EB" w14:textId="77777777" w:rsidR="003B79D2" w:rsidRDefault="00C0704C">
      <w:pPr>
        <w:pStyle w:val="FirstParagraph"/>
      </w:pPr>
      <w:commentRangeStart w:id="27"/>
      <w:commentRangeStart w:id="28"/>
      <w:r>
        <w:t xml:space="preserve">The “Smith-Pittman” algorithm is a modification of the Girvan-Newman algorithm where degree centrality is considered. </w:t>
      </w:r>
      <w:commentRangeEnd w:id="27"/>
      <w:r w:rsidR="004B2692">
        <w:rPr>
          <w:rStyle w:val="CommentReference"/>
        </w:rPr>
        <w:commentReference w:id="27"/>
      </w:r>
      <w:commentRangeEnd w:id="28"/>
      <w:r w:rsidR="00741D26">
        <w:rPr>
          <w:rStyle w:val="CommentReference"/>
        </w:rPr>
        <w:commentReference w:id="28"/>
      </w:r>
      <w:r>
        <w:t>Degree centrality of a node is simply defined as the number of connections a node has within a given network (see figure 5). The algorithm proceeds through the following steps:</w:t>
      </w:r>
    </w:p>
    <w:p w14:paraId="235948EC" w14:textId="77777777" w:rsidR="003B79D2" w:rsidRDefault="00C0704C">
      <w:pPr>
        <w:numPr>
          <w:ilvl w:val="0"/>
          <w:numId w:val="3"/>
        </w:numPr>
      </w:pPr>
      <w:r>
        <w:t>Calculate the degree centrality for each node and the edge-betweenness centrality of all edges in the network.</w:t>
      </w:r>
    </w:p>
    <w:p w14:paraId="235948ED" w14:textId="77777777" w:rsidR="003B79D2" w:rsidRDefault="00C0704C">
      <w:pPr>
        <w:numPr>
          <w:ilvl w:val="0"/>
          <w:numId w:val="3"/>
        </w:numPr>
      </w:pPr>
      <w:r>
        <w:t>Identify the subgraph associated with the node that has the highest degree centrality.</w:t>
      </w:r>
    </w:p>
    <w:p w14:paraId="235948EE" w14:textId="77777777" w:rsidR="003B79D2" w:rsidRDefault="00C0704C">
      <w:pPr>
        <w:numPr>
          <w:ilvl w:val="0"/>
          <w:numId w:val="3"/>
        </w:numPr>
      </w:pPr>
      <w:r>
        <w:t>Remove the edge possessing the highest calculated edge-betweenness centrality.</w:t>
      </w:r>
    </w:p>
    <w:p w14:paraId="235948EF" w14:textId="77777777" w:rsidR="003B79D2" w:rsidRDefault="00C0704C">
      <w:pPr>
        <w:numPr>
          <w:ilvl w:val="0"/>
          <w:numId w:val="3"/>
        </w:numPr>
      </w:pPr>
      <w:r>
        <w:t>Recalculate the degree centrality for all nodes and the edge-betweenness centrality for the remaining edges in the network.</w:t>
      </w:r>
    </w:p>
    <w:p w14:paraId="235948F0" w14:textId="77777777" w:rsidR="003B79D2" w:rsidRDefault="00C0704C">
      <w:pPr>
        <w:numPr>
          <w:ilvl w:val="0"/>
          <w:numId w:val="3"/>
        </w:numPr>
      </w:pPr>
      <w:r>
        <w:t>Repeat from step 2.</w:t>
      </w:r>
    </w:p>
    <w:p w14:paraId="235948F1" w14:textId="7A530FBB" w:rsidR="003B79D2" w:rsidRDefault="00C0704C">
      <w:pPr>
        <w:pStyle w:val="FirstParagraph"/>
      </w:pPr>
      <w:r>
        <w:t xml:space="preserve">Figure 6 provides a visual representation of this algorithm. </w:t>
      </w:r>
      <w:commentRangeStart w:id="29"/>
      <w:r w:rsidR="009B5117">
        <w:t xml:space="preserve">Like Girvan-Newman, the Smith-Pittman algorithm can be applied both directed and undirected graphs. </w:t>
      </w:r>
      <w:commentRangeEnd w:id="29"/>
      <w:r w:rsidR="00741D26">
        <w:rPr>
          <w:rStyle w:val="CommentReference"/>
        </w:rPr>
        <w:commentReference w:id="29"/>
      </w:r>
      <w:r>
        <w:t xml:space="preserve">Conceptually, </w:t>
      </w:r>
      <w:r w:rsidR="00741D26">
        <w:t xml:space="preserve">the </w:t>
      </w:r>
      <w:r>
        <w:t>algorithm can be specified to terminate once a pre-determined number of communities has been identified. However, its primary design is for use in a</w:t>
      </w:r>
      <w:r w:rsidR="00721D79">
        <w:t>n</w:t>
      </w:r>
      <w:r>
        <w:t xml:space="preserve"> unsupervised setting, where clusters are identified through the maximization of modularity</w:t>
      </w:r>
      <w:r w:rsidR="00721D79">
        <w:t xml:space="preserve"> as</w:t>
      </w:r>
      <w:r>
        <w:t xml:space="preserve"> evaluated after each iteration of the algorithm.</w:t>
      </w:r>
    </w:p>
    <w:p w14:paraId="235948F2" w14:textId="77777777" w:rsidR="003B79D2" w:rsidRDefault="00C0704C" w:rsidP="00F20367">
      <w:pPr>
        <w:pStyle w:val="CaptionedFigure"/>
        <w:jc w:val="center"/>
      </w:pPr>
      <w:r>
        <w:rPr>
          <w:noProof/>
        </w:rPr>
        <w:drawing>
          <wp:inline distT="0" distB="0" distL="0" distR="0" wp14:anchorId="23594A3B" wp14:editId="23594A3C">
            <wp:extent cx="1848050" cy="1848050"/>
            <wp:effectExtent l="0" t="0" r="0" b="0"/>
            <wp:docPr id="40" name="Picture" descr="A simple network highlighting node degree. The center node (colored red) posseses the highest number of connections and as a result posseses the highest degree and degree centrality index."/>
            <wp:cNvGraphicFramePr/>
            <a:graphic xmlns:a="http://schemas.openxmlformats.org/drawingml/2006/main">
              <a:graphicData uri="http://schemas.openxmlformats.org/drawingml/2006/picture">
                <pic:pic xmlns:pic="http://schemas.openxmlformats.org/drawingml/2006/picture">
                  <pic:nvPicPr>
                    <pic:cNvPr id="41" name="Picture" descr="introduction_rewrite_files/figure-docx/unnamed-chunk-5-1.png"/>
                    <pic:cNvPicPr>
                      <a:picLocks noChangeAspect="1" noChangeArrowheads="1"/>
                    </pic:cNvPicPr>
                  </pic:nvPicPr>
                  <pic:blipFill>
                    <a:blip r:embed="rId16"/>
                    <a:stretch>
                      <a:fillRect/>
                    </a:stretch>
                  </pic:blipFill>
                  <pic:spPr bwMode="auto">
                    <a:xfrm>
                      <a:off x="0" y="0"/>
                      <a:ext cx="1848050" cy="1848050"/>
                    </a:xfrm>
                    <a:prstGeom prst="rect">
                      <a:avLst/>
                    </a:prstGeom>
                    <a:noFill/>
                    <a:ln w="9525">
                      <a:noFill/>
                      <a:headEnd/>
                      <a:tailEnd/>
                    </a:ln>
                  </pic:spPr>
                </pic:pic>
              </a:graphicData>
            </a:graphic>
          </wp:inline>
        </w:drawing>
      </w:r>
    </w:p>
    <w:p w14:paraId="235948F3" w14:textId="264C2FA8" w:rsidR="003B79D2" w:rsidRPr="00286E12" w:rsidRDefault="00F20367">
      <w:pPr>
        <w:pStyle w:val="ImageCaption"/>
        <w:rPr>
          <w:i w:val="0"/>
          <w:iCs/>
        </w:rPr>
      </w:pPr>
      <w:r w:rsidRPr="00286E12">
        <w:rPr>
          <w:b/>
          <w:bCs/>
          <w:i w:val="0"/>
          <w:iCs/>
        </w:rPr>
        <w:t>Figure 5.</w:t>
      </w:r>
      <w:r w:rsidRPr="00286E12">
        <w:rPr>
          <w:i w:val="0"/>
          <w:iCs/>
        </w:rPr>
        <w:t xml:space="preserve"> </w:t>
      </w:r>
      <w:r w:rsidR="00C0704C" w:rsidRPr="00286E12">
        <w:rPr>
          <w:i w:val="0"/>
          <w:iCs/>
        </w:rPr>
        <w:t>A simple network highlighting node degree. The center node (colored red) posseses the highest number of connections and as a result posseses the highest degree and degree centrality index.</w:t>
      </w:r>
    </w:p>
    <w:p w14:paraId="235948F4" w14:textId="77777777" w:rsidR="003B79D2" w:rsidRDefault="00C0704C" w:rsidP="009408D0">
      <w:pPr>
        <w:pStyle w:val="CaptionedFigure"/>
        <w:jc w:val="center"/>
      </w:pPr>
      <w:r>
        <w:rPr>
          <w:noProof/>
        </w:rPr>
        <w:lastRenderedPageBreak/>
        <w:drawing>
          <wp:inline distT="0" distB="0" distL="0" distR="0" wp14:anchorId="23594A3D" wp14:editId="23594A3E">
            <wp:extent cx="5334000" cy="2094359"/>
            <wp:effectExtent l="0" t="0" r="0" b="0"/>
            <wp:docPr id="43" name="Picture" descr="The Smith-Pittman Algorithm"/>
            <wp:cNvGraphicFramePr/>
            <a:graphic xmlns:a="http://schemas.openxmlformats.org/drawingml/2006/main">
              <a:graphicData uri="http://schemas.openxmlformats.org/drawingml/2006/picture">
                <pic:pic xmlns:pic="http://schemas.openxmlformats.org/drawingml/2006/picture">
                  <pic:nvPicPr>
                    <pic:cNvPr id="44" name="Picture" descr="C:/Users/ben29/OneDrive%20-%20University%20of%20Toronto/UofT/Fall2023/CHL5208/UHN/Practicum%20Report/img/smith_pittman_algorithm.png"/>
                    <pic:cNvPicPr>
                      <a:picLocks noChangeAspect="1" noChangeArrowheads="1"/>
                    </pic:cNvPicPr>
                  </pic:nvPicPr>
                  <pic:blipFill>
                    <a:blip r:embed="rId17"/>
                    <a:stretch>
                      <a:fillRect/>
                    </a:stretch>
                  </pic:blipFill>
                  <pic:spPr bwMode="auto">
                    <a:xfrm>
                      <a:off x="0" y="0"/>
                      <a:ext cx="5334000" cy="2094359"/>
                    </a:xfrm>
                    <a:prstGeom prst="rect">
                      <a:avLst/>
                    </a:prstGeom>
                    <a:noFill/>
                    <a:ln w="9525">
                      <a:noFill/>
                      <a:headEnd/>
                      <a:tailEnd/>
                    </a:ln>
                  </pic:spPr>
                </pic:pic>
              </a:graphicData>
            </a:graphic>
          </wp:inline>
        </w:drawing>
      </w:r>
    </w:p>
    <w:p w14:paraId="235948F5" w14:textId="79BD1067" w:rsidR="003B79D2" w:rsidRPr="00286E12" w:rsidRDefault="009408D0">
      <w:pPr>
        <w:pStyle w:val="ImageCaption"/>
        <w:rPr>
          <w:i w:val="0"/>
          <w:iCs/>
        </w:rPr>
      </w:pPr>
      <w:r w:rsidRPr="00286E12">
        <w:rPr>
          <w:b/>
          <w:bCs/>
          <w:i w:val="0"/>
          <w:iCs/>
        </w:rPr>
        <w:t>Figure 6.</w:t>
      </w:r>
      <w:r w:rsidRPr="00286E12">
        <w:rPr>
          <w:i w:val="0"/>
          <w:iCs/>
        </w:rPr>
        <w:t xml:space="preserve">  Illustration of the </w:t>
      </w:r>
      <w:r w:rsidR="00C0704C" w:rsidRPr="00286E12">
        <w:rPr>
          <w:i w:val="0"/>
          <w:iCs/>
        </w:rPr>
        <w:t xml:space="preserve">Smith-Pittman </w:t>
      </w:r>
      <w:r w:rsidR="001848C3" w:rsidRPr="00286E12">
        <w:rPr>
          <w:i w:val="0"/>
          <w:iCs/>
        </w:rPr>
        <w:t>a</w:t>
      </w:r>
      <w:r w:rsidR="00C0704C" w:rsidRPr="00286E12">
        <w:rPr>
          <w:i w:val="0"/>
          <w:iCs/>
        </w:rPr>
        <w:t>lgorithm</w:t>
      </w:r>
      <w:r w:rsidR="00D96051" w:rsidRPr="00286E12">
        <w:rPr>
          <w:i w:val="0"/>
          <w:iCs/>
        </w:rPr>
        <w:t>.</w:t>
      </w:r>
      <w:r w:rsidR="008A2483">
        <w:rPr>
          <w:i w:val="0"/>
          <w:iCs/>
        </w:rPr>
        <w:t xml:space="preserve"> Highlighted convex hulls denote the identifi</w:t>
      </w:r>
      <w:r w:rsidR="001E2BD9">
        <w:rPr>
          <w:i w:val="0"/>
          <w:iCs/>
        </w:rPr>
        <w:t>cation of distinct communities.</w:t>
      </w:r>
    </w:p>
    <w:p w14:paraId="235948F6" w14:textId="77777777" w:rsidR="003B79D2" w:rsidRDefault="00C0704C">
      <w:pPr>
        <w:pStyle w:val="Heading1"/>
      </w:pPr>
      <w:bookmarkStart w:id="30" w:name="results"/>
      <w:bookmarkEnd w:id="4"/>
      <w:bookmarkEnd w:id="8"/>
      <w:bookmarkEnd w:id="26"/>
      <w:r>
        <w:t>Results</w:t>
      </w:r>
    </w:p>
    <w:p w14:paraId="235948F7" w14:textId="45A56362" w:rsidR="003B79D2" w:rsidRDefault="00501098">
      <w:pPr>
        <w:pStyle w:val="FirstParagraph"/>
      </w:pPr>
      <w:r>
        <w:t>Figures 7-9 show the identified communities by the algorithms by highlighting convex hulls over the grouped interventions. Tables 1-3 show</w:t>
      </w:r>
      <w:r w:rsidR="00151022">
        <w:t>s</w:t>
      </w:r>
      <w:r>
        <w:t xml:space="preserve"> the</w:t>
      </w:r>
      <w:r w:rsidR="00151022">
        <w:t xml:space="preserve"> </w:t>
      </w:r>
      <w:r w:rsidR="00D16ABD">
        <w:t xml:space="preserve">grouping of interventions into communities and the </w:t>
      </w:r>
      <w:r w:rsidR="00151022">
        <w:t>breakdown of the</w:t>
      </w:r>
      <w:r>
        <w:t xml:space="preserve"> </w:t>
      </w:r>
      <w:r w:rsidR="00C653E6">
        <w:t xml:space="preserve">number of incoming and outgoing patient referrals </w:t>
      </w:r>
      <w:r w:rsidR="00D16ABD">
        <w:t xml:space="preserve">for each </w:t>
      </w:r>
      <w:r w:rsidR="00C653E6">
        <w:t>intervention</w:t>
      </w:r>
      <w:r w:rsidR="00475B61">
        <w:t xml:space="preserve"> studied by clinical trials in the</w:t>
      </w:r>
      <w:r w:rsidR="00D96051">
        <w:t xml:space="preserve"> PM clinical trial enrollment dataset</w:t>
      </w:r>
      <w:r w:rsidR="00475B61">
        <w:t>.</w:t>
      </w:r>
      <w:del w:id="31" w:author="Benjamin Smith" w:date="2024-08-16T15:46:00Z" w16du:dateUtc="2024-08-16T19:46:00Z">
        <w:r w:rsidR="00D96051" w:rsidDel="00475B61">
          <w:delText>,</w:delText>
        </w:r>
      </w:del>
      <w:r w:rsidR="00D96051">
        <w:t xml:space="preserve"> </w:t>
      </w:r>
      <w:r w:rsidR="00C0704C">
        <w:t>Figure 7 demonstrates that the Girvan-Newman algorithm identified each intervention as a separate community (</w:t>
      </w:r>
      <m:oMath>
        <m:r>
          <w:rPr>
            <w:rFonts w:ascii="Cambria Math" w:hAnsi="Cambria Math"/>
          </w:rPr>
          <m:t>Q</m:t>
        </m:r>
        <m:r>
          <m:rPr>
            <m:sty m:val="p"/>
          </m:rPr>
          <w:rPr>
            <w:rFonts w:ascii="Cambria Math" w:hAnsi="Cambria Math"/>
          </w:rPr>
          <m:t>=</m:t>
        </m:r>
      </m:oMath>
      <w:r w:rsidR="00C0704C">
        <w:t xml:space="preserve"> 0.044) . This result is particularly uninformative, as it is equivalent to not applying any community detection method for collaboration network identification between interventions. Figure 8 shows that the Louvain algorithm groups interventions into four distinct working groups, achieving the highest modularity score (</w:t>
      </w:r>
      <m:oMath>
        <m:r>
          <w:rPr>
            <w:rFonts w:ascii="Cambria Math" w:hAnsi="Cambria Math"/>
          </w:rPr>
          <m:t>Q</m:t>
        </m:r>
        <m:r>
          <m:rPr>
            <m:sty m:val="p"/>
          </m:rPr>
          <w:rPr>
            <w:rFonts w:ascii="Cambria Math" w:hAnsi="Cambria Math"/>
          </w:rPr>
          <m:t>=</m:t>
        </m:r>
      </m:oMath>
      <w:r w:rsidR="00C0704C">
        <w:t xml:space="preserve"> 0.177). However, the underlying rationale and meaning behind these groupings remains unclear beyond clustering interventions with the objective to maximize modularity.</w:t>
      </w:r>
    </w:p>
    <w:p w14:paraId="71572F21" w14:textId="6978D7F1" w:rsidR="00A30709" w:rsidRDefault="00A30709" w:rsidP="00A30709">
      <w:pPr>
        <w:pStyle w:val="BodyText"/>
      </w:pPr>
      <w:r>
        <w:t>Figure 9 shows that the Smith-Pittman algorithm (</w:t>
      </w:r>
      <m:oMath>
        <m:r>
          <w:rPr>
            <w:rFonts w:ascii="Cambria Math" w:hAnsi="Cambria Math"/>
          </w:rPr>
          <m:t>Q</m:t>
        </m:r>
        <m:r>
          <m:rPr>
            <m:sty m:val="p"/>
          </m:rPr>
          <w:rPr>
            <w:rFonts w:ascii="Cambria Math" w:hAnsi="Cambria Math"/>
          </w:rPr>
          <m:t>=</m:t>
        </m:r>
      </m:oMath>
      <w:r>
        <w:t xml:space="preserve"> 0.08) identifies eight communities. Six of these communities consist of individual interventions - namely T: Small Molecule, I:MAbs</w:t>
      </w:r>
      <w:r>
        <w:rPr>
          <w:rStyle w:val="FootnoteReference"/>
        </w:rPr>
        <w:footnoteReference w:id="5"/>
      </w:r>
      <w:r>
        <w:t xml:space="preserve"> Checkpoint, I:Combined, I:MAbs Targeting, Combined Modality and </w:t>
      </w:r>
      <w:proofErr w:type="spellStart"/>
      <w:r>
        <w:t>Radioconjugate</w:t>
      </w:r>
      <w:proofErr w:type="spellEnd"/>
      <w:r>
        <w:t xml:space="preserve"> - while the remaining two of the communities encompass multiple interventions. The interpretation the communities identified by the Smith-Pittman algorithm can be understood through </w:t>
      </w:r>
      <w:commentRangeStart w:id="32"/>
      <w:r>
        <w:t>the degree of connectivity among interventions within these communities. Communities comprising of individual interventions either have the highest or a substantial number of patient referrals, whether incoming from or outgoing to other interventions, or they have the least</w:t>
      </w:r>
      <w:commentRangeEnd w:id="32"/>
      <w:r w:rsidR="000F1E65">
        <w:rPr>
          <w:rStyle w:val="CommentReference"/>
        </w:rPr>
        <w:commentReference w:id="32"/>
      </w:r>
      <w:r>
        <w:t xml:space="preserve">. Figure 10 illustrates the distribution of interventions by patient referrals, ordered from smallest to largest and highlights the thresholds beyond which single intervention communities are positioned. The interpretation of the </w:t>
      </w:r>
      <w:r>
        <w:lastRenderedPageBreak/>
        <w:t xml:space="preserve">communities identified by the Smith-Pittman algorithm suggests that the existence of both highly </w:t>
      </w:r>
      <w:r w:rsidR="005C71DC">
        <w:t xml:space="preserve">connected </w:t>
      </w:r>
      <w:r>
        <w:t xml:space="preserve">and less </w:t>
      </w:r>
      <w:r w:rsidR="005C71DC">
        <w:t xml:space="preserve">connected </w:t>
      </w:r>
      <w:r>
        <w:t>interventions, as well as broader groups corresponding to typical intervention types. This interpretation offers an intuitive understanding related to the formation of collaboration networks being a function of intervention “popularity” - i.e. patient referrals outgoing and incoming to and from other interventions.</w:t>
      </w:r>
    </w:p>
    <w:p w14:paraId="2B04B103" w14:textId="77777777" w:rsidR="00A30709" w:rsidRPr="00A30709" w:rsidRDefault="00A30709" w:rsidP="00A30709">
      <w:pPr>
        <w:pStyle w:val="BodyText"/>
      </w:pPr>
    </w:p>
    <w:p w14:paraId="235948F8" w14:textId="77777777" w:rsidR="003B79D2" w:rsidRDefault="00C0704C" w:rsidP="009408D0">
      <w:pPr>
        <w:pStyle w:val="CaptionedFigure"/>
        <w:jc w:val="center"/>
      </w:pPr>
      <w:r>
        <w:rPr>
          <w:noProof/>
        </w:rPr>
        <w:drawing>
          <wp:inline distT="0" distB="0" distL="0" distR="0" wp14:anchorId="23594A3F" wp14:editId="47BBF3B6">
            <wp:extent cx="4960620" cy="4229100"/>
            <wp:effectExtent l="0" t="0" r="0" b="0"/>
            <wp:docPr id="49" name="Picture" descr="Detected Communities via Girvan-Newman with modularity Maximizaton. 16 distinct communities."/>
            <wp:cNvGraphicFramePr/>
            <a:graphic xmlns:a="http://schemas.openxmlformats.org/drawingml/2006/main">
              <a:graphicData uri="http://schemas.openxmlformats.org/drawingml/2006/picture">
                <pic:pic xmlns:pic="http://schemas.openxmlformats.org/drawingml/2006/picture">
                  <pic:nvPicPr>
                    <pic:cNvPr id="50" name="Picture" descr="C:/Users/ben29/OneDrive%20-%20University%20of%20Toronto/UofT/Fall2023/CHL5208/UHN/Practicum%20Report/img/gn_network.png"/>
                    <pic:cNvPicPr>
                      <a:picLocks noChangeAspect="1" noChangeArrowheads="1"/>
                    </pic:cNvPicPr>
                  </pic:nvPicPr>
                  <pic:blipFill>
                    <a:blip r:embed="rId18"/>
                    <a:stretch>
                      <a:fillRect/>
                    </a:stretch>
                  </pic:blipFill>
                  <pic:spPr bwMode="auto">
                    <a:xfrm>
                      <a:off x="0" y="0"/>
                      <a:ext cx="4960789" cy="4229244"/>
                    </a:xfrm>
                    <a:prstGeom prst="rect">
                      <a:avLst/>
                    </a:prstGeom>
                    <a:noFill/>
                    <a:ln w="9525">
                      <a:noFill/>
                      <a:headEnd/>
                      <a:tailEnd/>
                    </a:ln>
                  </pic:spPr>
                </pic:pic>
              </a:graphicData>
            </a:graphic>
          </wp:inline>
        </w:drawing>
      </w:r>
    </w:p>
    <w:p w14:paraId="235948F9" w14:textId="5C0C113E" w:rsidR="003B79D2" w:rsidRPr="004B7806" w:rsidRDefault="009408D0">
      <w:pPr>
        <w:pStyle w:val="ImageCaption"/>
        <w:rPr>
          <w:i w:val="0"/>
          <w:iCs/>
          <w:rPrChange w:id="33" w:author="Benjamin Smith" w:date="2024-08-16T16:16:00Z" w16du:dateUtc="2024-08-16T20:16:00Z">
            <w:rPr>
              <w:i w:val="0"/>
              <w:iCs/>
              <w:sz w:val="20"/>
              <w:szCs w:val="20"/>
            </w:rPr>
          </w:rPrChange>
        </w:rPr>
      </w:pPr>
      <w:r w:rsidRPr="004B7806">
        <w:rPr>
          <w:b/>
          <w:bCs/>
          <w:i w:val="0"/>
          <w:iCs/>
          <w:rPrChange w:id="34" w:author="Benjamin Smith" w:date="2024-08-16T16:16:00Z" w16du:dateUtc="2024-08-16T20:16:00Z">
            <w:rPr>
              <w:b/>
              <w:bCs/>
              <w:i w:val="0"/>
              <w:iCs/>
              <w:sz w:val="20"/>
              <w:szCs w:val="20"/>
            </w:rPr>
          </w:rPrChange>
        </w:rPr>
        <w:t>Figure 7:</w:t>
      </w:r>
      <w:r w:rsidRPr="004B7806">
        <w:rPr>
          <w:i w:val="0"/>
          <w:iCs/>
          <w:rPrChange w:id="35" w:author="Benjamin Smith" w:date="2024-08-16T16:16:00Z" w16du:dateUtc="2024-08-16T20:16:00Z">
            <w:rPr>
              <w:i w:val="0"/>
              <w:iCs/>
              <w:sz w:val="20"/>
              <w:szCs w:val="20"/>
            </w:rPr>
          </w:rPrChange>
        </w:rPr>
        <w:t xml:space="preserve"> </w:t>
      </w:r>
      <w:r w:rsidR="00C0704C" w:rsidRPr="004B7806">
        <w:rPr>
          <w:i w:val="0"/>
          <w:iCs/>
          <w:rPrChange w:id="36" w:author="Benjamin Smith" w:date="2024-08-16T16:16:00Z" w16du:dateUtc="2024-08-16T20:16:00Z">
            <w:rPr>
              <w:i w:val="0"/>
              <w:iCs/>
              <w:sz w:val="20"/>
              <w:szCs w:val="20"/>
            </w:rPr>
          </w:rPrChange>
        </w:rPr>
        <w:t xml:space="preserve">Detected </w:t>
      </w:r>
      <w:r w:rsidR="003E583F" w:rsidRPr="004B7806">
        <w:rPr>
          <w:i w:val="0"/>
          <w:iCs/>
          <w:rPrChange w:id="37" w:author="Benjamin Smith" w:date="2024-08-16T16:16:00Z" w16du:dateUtc="2024-08-16T20:16:00Z">
            <w:rPr>
              <w:i w:val="0"/>
              <w:iCs/>
              <w:sz w:val="20"/>
              <w:szCs w:val="20"/>
            </w:rPr>
          </w:rPrChange>
        </w:rPr>
        <w:t>c</w:t>
      </w:r>
      <w:r w:rsidR="00C0704C" w:rsidRPr="004B7806">
        <w:rPr>
          <w:i w:val="0"/>
          <w:iCs/>
          <w:rPrChange w:id="38" w:author="Benjamin Smith" w:date="2024-08-16T16:16:00Z" w16du:dateUtc="2024-08-16T20:16:00Z">
            <w:rPr>
              <w:i w:val="0"/>
              <w:iCs/>
              <w:sz w:val="20"/>
              <w:szCs w:val="20"/>
            </w:rPr>
          </w:rPrChange>
        </w:rPr>
        <w:t xml:space="preserve">ommunities via Girvan-Newman with modularity </w:t>
      </w:r>
      <w:r w:rsidR="00A00D42" w:rsidRPr="004B7806">
        <w:rPr>
          <w:i w:val="0"/>
          <w:iCs/>
          <w:rPrChange w:id="39" w:author="Benjamin Smith" w:date="2024-08-16T16:16:00Z" w16du:dateUtc="2024-08-16T20:16:00Z">
            <w:rPr>
              <w:i w:val="0"/>
              <w:iCs/>
              <w:sz w:val="20"/>
              <w:szCs w:val="20"/>
            </w:rPr>
          </w:rPrChange>
        </w:rPr>
        <w:t>maximization</w:t>
      </w:r>
      <w:r w:rsidR="00C0704C" w:rsidRPr="004B7806">
        <w:rPr>
          <w:i w:val="0"/>
          <w:iCs/>
          <w:rPrChange w:id="40" w:author="Benjamin Smith" w:date="2024-08-16T16:16:00Z" w16du:dateUtc="2024-08-16T20:16:00Z">
            <w:rPr>
              <w:i w:val="0"/>
              <w:iCs/>
              <w:sz w:val="20"/>
              <w:szCs w:val="20"/>
            </w:rPr>
          </w:rPrChange>
        </w:rPr>
        <w:t>. 16 distinct communities.</w:t>
      </w:r>
    </w:p>
    <w:p w14:paraId="235948FA" w14:textId="6AC29E0B" w:rsidR="003B79D2" w:rsidRPr="004B7806" w:rsidRDefault="00C0704C">
      <w:pPr>
        <w:keepNext/>
        <w:spacing w:after="60"/>
        <w:rPr>
          <w:rFonts w:cstheme="majorHAnsi"/>
          <w:rPrChange w:id="41" w:author="Benjamin Smith" w:date="2024-08-16T16:16:00Z" w16du:dateUtc="2024-08-16T20:16:00Z">
            <w:rPr>
              <w:rFonts w:cstheme="majorHAnsi"/>
              <w:sz w:val="20"/>
              <w:szCs w:val="20"/>
            </w:rPr>
          </w:rPrChange>
        </w:rPr>
      </w:pPr>
      <w:r w:rsidRPr="004B7806">
        <w:rPr>
          <w:rFonts w:cstheme="majorHAnsi"/>
          <w:b/>
          <w:bCs/>
          <w:rPrChange w:id="42" w:author="Benjamin Smith" w:date="2024-08-16T16:16:00Z" w16du:dateUtc="2024-08-16T20:16:00Z">
            <w:rPr>
              <w:rFonts w:cstheme="majorHAnsi"/>
              <w:b/>
              <w:bCs/>
              <w:sz w:val="20"/>
              <w:szCs w:val="20"/>
            </w:rPr>
          </w:rPrChange>
        </w:rPr>
        <w:lastRenderedPageBreak/>
        <w:t xml:space="preserve">Table </w:t>
      </w:r>
      <w:r w:rsidRPr="004B7806">
        <w:rPr>
          <w:rFonts w:cstheme="majorHAnsi"/>
          <w:b/>
          <w:bCs/>
          <w:rPrChange w:id="43" w:author="Benjamin Smith" w:date="2024-08-16T16:16:00Z" w16du:dateUtc="2024-08-16T20:16:00Z">
            <w:rPr>
              <w:rFonts w:cstheme="majorHAnsi"/>
              <w:b/>
              <w:bCs/>
              <w:sz w:val="20"/>
              <w:szCs w:val="20"/>
            </w:rPr>
          </w:rPrChange>
        </w:rPr>
        <w:fldChar w:fldCharType="begin"/>
      </w:r>
      <w:r w:rsidRPr="004B7806">
        <w:rPr>
          <w:rFonts w:cstheme="majorHAnsi"/>
          <w:b/>
          <w:bCs/>
          <w:rPrChange w:id="44" w:author="Benjamin Smith" w:date="2024-08-16T16:16:00Z" w16du:dateUtc="2024-08-16T20:16:00Z">
            <w:rPr>
              <w:rFonts w:cstheme="majorHAnsi"/>
              <w:b/>
              <w:bCs/>
              <w:sz w:val="20"/>
              <w:szCs w:val="20"/>
            </w:rPr>
          </w:rPrChange>
        </w:rPr>
        <w:instrText xml:space="preserve"> SEQ Table \* ARABIC </w:instrText>
      </w:r>
      <w:r w:rsidRPr="004B7806">
        <w:rPr>
          <w:rFonts w:cstheme="majorHAnsi"/>
          <w:b/>
          <w:bCs/>
          <w:rPrChange w:id="45" w:author="Benjamin Smith" w:date="2024-08-16T16:16:00Z" w16du:dateUtc="2024-08-16T20:16:00Z">
            <w:rPr>
              <w:rFonts w:cstheme="majorHAnsi"/>
              <w:b/>
              <w:bCs/>
              <w:sz w:val="20"/>
              <w:szCs w:val="20"/>
            </w:rPr>
          </w:rPrChange>
        </w:rPr>
        <w:fldChar w:fldCharType="separate"/>
      </w:r>
      <w:r w:rsidR="00190B92">
        <w:rPr>
          <w:rFonts w:cstheme="majorHAnsi"/>
          <w:b/>
          <w:bCs/>
          <w:noProof/>
        </w:rPr>
        <w:t>1</w:t>
      </w:r>
      <w:r w:rsidRPr="004B7806">
        <w:rPr>
          <w:rFonts w:cstheme="majorHAnsi"/>
          <w:b/>
          <w:bCs/>
          <w:rPrChange w:id="46" w:author="Benjamin Smith" w:date="2024-08-16T16:16:00Z" w16du:dateUtc="2024-08-16T20:16:00Z">
            <w:rPr>
              <w:rFonts w:cstheme="majorHAnsi"/>
              <w:b/>
              <w:bCs/>
              <w:sz w:val="20"/>
              <w:szCs w:val="20"/>
            </w:rPr>
          </w:rPrChange>
        </w:rPr>
        <w:fldChar w:fldCharType="end"/>
      </w:r>
      <w:r w:rsidRPr="004B7806">
        <w:rPr>
          <w:rFonts w:cstheme="majorHAnsi"/>
          <w:b/>
          <w:bCs/>
          <w:rPrChange w:id="47" w:author="Benjamin Smith" w:date="2024-08-16T16:16:00Z" w16du:dateUtc="2024-08-16T20:16:00Z">
            <w:rPr>
              <w:rFonts w:cstheme="majorHAnsi"/>
              <w:b/>
              <w:bCs/>
              <w:sz w:val="20"/>
              <w:szCs w:val="20"/>
            </w:rPr>
          </w:rPrChange>
        </w:rPr>
        <w:t>.</w:t>
      </w:r>
      <w:r w:rsidRPr="004B7806">
        <w:rPr>
          <w:rFonts w:cstheme="majorHAnsi"/>
          <w:rPrChange w:id="48" w:author="Benjamin Smith" w:date="2024-08-16T16:16:00Z" w16du:dateUtc="2024-08-16T20:16:00Z">
            <w:rPr>
              <w:rFonts w:cstheme="majorHAnsi"/>
              <w:sz w:val="20"/>
              <w:szCs w:val="20"/>
            </w:rPr>
          </w:rPrChange>
        </w:rPr>
        <w:t xml:space="preserve"> </w:t>
      </w:r>
      <w:commentRangeStart w:id="49"/>
      <w:commentRangeStart w:id="50"/>
      <w:r w:rsidRPr="004B7806">
        <w:rPr>
          <w:rFonts w:cstheme="majorHAnsi"/>
          <w:color w:val="333333"/>
          <w:rPrChange w:id="51" w:author="Benjamin Smith" w:date="2024-08-16T16:16:00Z" w16du:dateUtc="2024-08-16T20:16:00Z">
            <w:rPr>
              <w:rFonts w:cstheme="majorHAnsi"/>
              <w:color w:val="333333"/>
              <w:sz w:val="20"/>
              <w:szCs w:val="20"/>
            </w:rPr>
          </w:rPrChange>
        </w:rPr>
        <w:t>Girvan-Newman communities identified</w:t>
      </w:r>
      <w:r w:rsidR="009408D0" w:rsidRPr="004B7806">
        <w:rPr>
          <w:rFonts w:cstheme="majorHAnsi"/>
          <w:color w:val="333333"/>
          <w:rPrChange w:id="52" w:author="Benjamin Smith" w:date="2024-08-16T16:16:00Z" w16du:dateUtc="2024-08-16T20:16:00Z">
            <w:rPr>
              <w:rFonts w:cstheme="majorHAnsi"/>
              <w:color w:val="333333"/>
              <w:sz w:val="20"/>
              <w:szCs w:val="20"/>
            </w:rPr>
          </w:rPrChange>
        </w:rPr>
        <w:t xml:space="preserve">. </w:t>
      </w:r>
      <w:r w:rsidRPr="004B7806">
        <w:rPr>
          <w:rFonts w:cstheme="majorHAnsi"/>
          <w:color w:val="333333"/>
          <w:rPrChange w:id="53" w:author="Benjamin Smith" w:date="2024-08-16T16:16:00Z" w16du:dateUtc="2024-08-16T20:16:00Z">
            <w:rPr>
              <w:rFonts w:cstheme="majorHAnsi"/>
              <w:color w:val="333333"/>
              <w:sz w:val="20"/>
              <w:szCs w:val="20"/>
            </w:rPr>
          </w:rPrChange>
        </w:rPr>
        <w:t>Each intervention is their own community.</w:t>
      </w:r>
      <w:commentRangeEnd w:id="49"/>
      <w:r w:rsidR="003E583F" w:rsidRPr="004B7806">
        <w:rPr>
          <w:rStyle w:val="CommentReference"/>
          <w:sz w:val="24"/>
          <w:szCs w:val="24"/>
          <w:rPrChange w:id="54" w:author="Benjamin Smith" w:date="2024-08-16T16:16:00Z" w16du:dateUtc="2024-08-16T20:16:00Z">
            <w:rPr>
              <w:rStyle w:val="CommentReference"/>
            </w:rPr>
          </w:rPrChange>
        </w:rPr>
        <w:commentReference w:id="49"/>
      </w:r>
      <w:commentRangeEnd w:id="50"/>
      <w:r w:rsidR="003F7D1D" w:rsidRPr="004B7806">
        <w:rPr>
          <w:rStyle w:val="CommentReference"/>
          <w:sz w:val="24"/>
          <w:szCs w:val="24"/>
          <w:rPrChange w:id="55" w:author="Benjamin Smith" w:date="2024-08-16T16:16:00Z" w16du:dateUtc="2024-08-16T20:16:00Z">
            <w:rPr>
              <w:rStyle w:val="CommentReference"/>
            </w:rPr>
          </w:rPrChange>
        </w:rPr>
        <w:commentReference w:id="50"/>
      </w:r>
    </w:p>
    <w:tbl>
      <w:tblPr>
        <w:tblStyle w:val="Table"/>
        <w:tblW w:w="0" w:type="auto"/>
        <w:jc w:val="center"/>
        <w:tblCellMar>
          <w:left w:w="60" w:type="dxa"/>
          <w:right w:w="60" w:type="dxa"/>
        </w:tblCellMar>
        <w:tblLook w:val="0000" w:firstRow="0" w:lastRow="0" w:firstColumn="0" w:lastColumn="0" w:noHBand="0" w:noVBand="0"/>
      </w:tblPr>
      <w:tblGrid>
        <w:gridCol w:w="2382"/>
        <w:gridCol w:w="1086"/>
        <w:gridCol w:w="1198"/>
        <w:gridCol w:w="532"/>
      </w:tblGrid>
      <w:tr w:rsidR="003B79D2" w14:paraId="235948FF" w14:textId="77777777" w:rsidTr="003B79D2">
        <w:trPr>
          <w:cantSplit/>
          <w:tblHeader/>
          <w:jc w:val="center"/>
        </w:trPr>
        <w:tc>
          <w:tcPr>
            <w:tcW w:w="0" w:type="auto"/>
            <w:tcBorders>
              <w:top w:val="single" w:sz="16" w:space="0" w:color="D3D3D3"/>
              <w:left w:val="single" w:sz="0" w:space="0" w:color="D3D3D3"/>
              <w:bottom w:val="single" w:sz="16" w:space="0" w:color="D3D3D3"/>
            </w:tcBorders>
          </w:tcPr>
          <w:p w14:paraId="235948FB" w14:textId="77777777" w:rsidR="003B79D2" w:rsidRDefault="00C0704C">
            <w:pPr>
              <w:keepNext/>
              <w:spacing w:after="60"/>
            </w:pPr>
            <w:r>
              <w:rPr>
                <w:rFonts w:ascii="Calibri" w:hAnsi="Calibri"/>
                <w:sz w:val="20"/>
              </w:rPr>
              <w:t>Intervention</w:t>
            </w:r>
          </w:p>
        </w:tc>
        <w:tc>
          <w:tcPr>
            <w:tcW w:w="0" w:type="auto"/>
            <w:tcBorders>
              <w:top w:val="single" w:sz="16" w:space="0" w:color="D3D3D3"/>
              <w:bottom w:val="single" w:sz="16" w:space="0" w:color="D3D3D3"/>
            </w:tcBorders>
          </w:tcPr>
          <w:p w14:paraId="235948FC" w14:textId="77777777" w:rsidR="003B79D2" w:rsidRDefault="00C0704C">
            <w:pPr>
              <w:keepNext/>
              <w:spacing w:after="60"/>
              <w:jc w:val="right"/>
            </w:pPr>
            <w:r>
              <w:rPr>
                <w:rFonts w:ascii="Calibri" w:hAnsi="Calibri"/>
                <w:sz w:val="20"/>
              </w:rPr>
              <w:t>Refferalls In</w:t>
            </w:r>
          </w:p>
        </w:tc>
        <w:tc>
          <w:tcPr>
            <w:tcW w:w="0" w:type="auto"/>
            <w:tcBorders>
              <w:top w:val="single" w:sz="16" w:space="0" w:color="D3D3D3"/>
              <w:bottom w:val="single" w:sz="16" w:space="0" w:color="D3D3D3"/>
            </w:tcBorders>
          </w:tcPr>
          <w:p w14:paraId="235948FD" w14:textId="77777777" w:rsidR="003B79D2" w:rsidRDefault="00C0704C">
            <w:pPr>
              <w:keepNext/>
              <w:spacing w:after="60"/>
              <w:jc w:val="right"/>
            </w:pPr>
            <w:r>
              <w:rPr>
                <w:rFonts w:ascii="Calibri" w:hAnsi="Calibri"/>
                <w:sz w:val="20"/>
              </w:rPr>
              <w:t>Referrals Out</w:t>
            </w:r>
          </w:p>
        </w:tc>
        <w:tc>
          <w:tcPr>
            <w:tcW w:w="0" w:type="auto"/>
            <w:tcBorders>
              <w:top w:val="single" w:sz="16" w:space="0" w:color="D3D3D3"/>
              <w:bottom w:val="single" w:sz="16" w:space="0" w:color="D3D3D3"/>
              <w:right w:val="single" w:sz="0" w:space="0" w:color="D3D3D3"/>
            </w:tcBorders>
          </w:tcPr>
          <w:p w14:paraId="235948FE" w14:textId="77777777" w:rsidR="003B79D2" w:rsidRDefault="00C0704C">
            <w:pPr>
              <w:keepNext/>
              <w:spacing w:after="60"/>
              <w:jc w:val="right"/>
            </w:pPr>
            <w:r>
              <w:rPr>
                <w:rFonts w:ascii="Calibri" w:hAnsi="Calibri"/>
                <w:sz w:val="20"/>
              </w:rPr>
              <w:t>Total</w:t>
            </w:r>
          </w:p>
        </w:tc>
      </w:tr>
      <w:tr w:rsidR="003B79D2" w14:paraId="23594904" w14:textId="77777777" w:rsidTr="003B79D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594900" w14:textId="77777777" w:rsidR="003B79D2" w:rsidRDefault="00C0704C">
            <w:pPr>
              <w:keepNext/>
              <w:spacing w:after="60"/>
            </w:pPr>
            <w:r>
              <w:rPr>
                <w:rFonts w:ascii="Calibri" w:hAnsi="Calibri"/>
                <w:sz w:val="20"/>
              </w:rPr>
              <w:t>Chemotherapy</w:t>
            </w:r>
          </w:p>
        </w:tc>
        <w:tc>
          <w:tcPr>
            <w:tcW w:w="0" w:type="auto"/>
            <w:tcBorders>
              <w:top w:val="single" w:sz="0" w:space="0" w:color="D3D3D3"/>
              <w:left w:val="single" w:sz="0" w:space="0" w:color="D3D3D3"/>
              <w:bottom w:val="single" w:sz="0" w:space="0" w:color="D3D3D3"/>
              <w:right w:val="single" w:sz="0" w:space="0" w:color="D3D3D3"/>
            </w:tcBorders>
          </w:tcPr>
          <w:p w14:paraId="23594901" w14:textId="77777777" w:rsidR="003B79D2" w:rsidRDefault="00C0704C">
            <w:pPr>
              <w:keepNext/>
              <w:spacing w:after="60"/>
              <w:jc w:val="right"/>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23594902" w14:textId="77777777" w:rsidR="003B79D2" w:rsidRDefault="00C0704C">
            <w:pPr>
              <w:keepNext/>
              <w:spacing w:after="60"/>
              <w:jc w:val="right"/>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23594903" w14:textId="77777777" w:rsidR="003B79D2" w:rsidRDefault="00C0704C">
            <w:pPr>
              <w:keepNext/>
              <w:spacing w:after="60"/>
              <w:jc w:val="right"/>
            </w:pPr>
            <w:r>
              <w:rPr>
                <w:rFonts w:ascii="Calibri" w:hAnsi="Calibri"/>
                <w:sz w:val="20"/>
              </w:rPr>
              <w:t>14</w:t>
            </w:r>
          </w:p>
        </w:tc>
      </w:tr>
      <w:tr w:rsidR="003B79D2" w14:paraId="23594909" w14:textId="77777777" w:rsidTr="003B79D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594905" w14:textId="77777777" w:rsidR="003B79D2" w:rsidRDefault="00C0704C">
            <w:pPr>
              <w:keepNext/>
              <w:spacing w:after="60"/>
            </w:pPr>
            <w:r>
              <w:rPr>
                <w:rFonts w:ascii="Calibri" w:hAnsi="Calibri"/>
                <w:sz w:val="20"/>
              </w:rPr>
              <w:t>Combined Modality</w:t>
            </w:r>
          </w:p>
        </w:tc>
        <w:tc>
          <w:tcPr>
            <w:tcW w:w="0" w:type="auto"/>
            <w:tcBorders>
              <w:top w:val="single" w:sz="0" w:space="0" w:color="D3D3D3"/>
              <w:left w:val="single" w:sz="0" w:space="0" w:color="D3D3D3"/>
              <w:bottom w:val="single" w:sz="0" w:space="0" w:color="D3D3D3"/>
              <w:right w:val="single" w:sz="0" w:space="0" w:color="D3D3D3"/>
            </w:tcBorders>
          </w:tcPr>
          <w:p w14:paraId="23594906" w14:textId="77777777" w:rsidR="003B79D2" w:rsidRDefault="00C0704C">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3594907" w14:textId="77777777" w:rsidR="003B79D2" w:rsidRDefault="00C0704C">
            <w:pPr>
              <w:keepNext/>
              <w:spacing w:after="60"/>
              <w:jc w:val="right"/>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23594908" w14:textId="77777777" w:rsidR="003B79D2" w:rsidRDefault="00C0704C">
            <w:pPr>
              <w:keepNext/>
              <w:spacing w:after="60"/>
              <w:jc w:val="right"/>
            </w:pPr>
            <w:r>
              <w:rPr>
                <w:rFonts w:ascii="Calibri" w:hAnsi="Calibri"/>
                <w:sz w:val="20"/>
              </w:rPr>
              <w:t>1</w:t>
            </w:r>
          </w:p>
        </w:tc>
      </w:tr>
      <w:tr w:rsidR="003B79D2" w14:paraId="2359490E" w14:textId="77777777" w:rsidTr="003B79D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59490A" w14:textId="77777777" w:rsidR="003B79D2" w:rsidRDefault="00C0704C">
            <w:pPr>
              <w:keepNext/>
              <w:spacing w:after="60"/>
            </w:pPr>
            <w:r>
              <w:rPr>
                <w:rFonts w:ascii="Calibri" w:hAnsi="Calibri"/>
                <w:sz w:val="20"/>
              </w:rPr>
              <w:t>Drug Repurposing</w:t>
            </w:r>
          </w:p>
        </w:tc>
        <w:tc>
          <w:tcPr>
            <w:tcW w:w="0" w:type="auto"/>
            <w:tcBorders>
              <w:top w:val="single" w:sz="0" w:space="0" w:color="D3D3D3"/>
              <w:left w:val="single" w:sz="0" w:space="0" w:color="D3D3D3"/>
              <w:bottom w:val="single" w:sz="0" w:space="0" w:color="D3D3D3"/>
              <w:right w:val="single" w:sz="0" w:space="0" w:color="D3D3D3"/>
            </w:tcBorders>
          </w:tcPr>
          <w:p w14:paraId="2359490B" w14:textId="77777777" w:rsidR="003B79D2" w:rsidRDefault="00C0704C">
            <w:pPr>
              <w:keepNext/>
              <w:spacing w:after="60"/>
              <w:jc w:val="right"/>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2359490C" w14:textId="77777777" w:rsidR="003B79D2" w:rsidRDefault="00C0704C">
            <w:pPr>
              <w:keepNext/>
              <w:spacing w:after="60"/>
              <w:jc w:val="right"/>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2359490D" w14:textId="77777777" w:rsidR="003B79D2" w:rsidRDefault="00C0704C">
            <w:pPr>
              <w:keepNext/>
              <w:spacing w:after="60"/>
              <w:jc w:val="right"/>
            </w:pPr>
            <w:r>
              <w:rPr>
                <w:rFonts w:ascii="Calibri" w:hAnsi="Calibri"/>
                <w:sz w:val="20"/>
              </w:rPr>
              <w:t>10</w:t>
            </w:r>
          </w:p>
        </w:tc>
      </w:tr>
      <w:tr w:rsidR="003B79D2" w14:paraId="23594913" w14:textId="77777777" w:rsidTr="003B79D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59490F" w14:textId="77777777" w:rsidR="003B79D2" w:rsidRDefault="00C0704C">
            <w:pPr>
              <w:keepNext/>
              <w:spacing w:after="60"/>
            </w:pPr>
            <w:r>
              <w:rPr>
                <w:rFonts w:ascii="Calibri" w:hAnsi="Calibri"/>
                <w:sz w:val="20"/>
              </w:rPr>
              <w:t>I: Adoptive Cell Transfer</w:t>
            </w:r>
          </w:p>
        </w:tc>
        <w:tc>
          <w:tcPr>
            <w:tcW w:w="0" w:type="auto"/>
            <w:tcBorders>
              <w:top w:val="single" w:sz="0" w:space="0" w:color="D3D3D3"/>
              <w:left w:val="single" w:sz="0" w:space="0" w:color="D3D3D3"/>
              <w:bottom w:val="single" w:sz="0" w:space="0" w:color="D3D3D3"/>
              <w:right w:val="single" w:sz="0" w:space="0" w:color="D3D3D3"/>
            </w:tcBorders>
          </w:tcPr>
          <w:p w14:paraId="23594910" w14:textId="77777777" w:rsidR="003B79D2" w:rsidRDefault="00C0704C">
            <w:pPr>
              <w:keepNext/>
              <w:spacing w:after="60"/>
              <w:jc w:val="right"/>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23594911" w14:textId="77777777" w:rsidR="003B79D2" w:rsidRDefault="00C0704C">
            <w:pPr>
              <w:keepNext/>
              <w:spacing w:after="60"/>
              <w:jc w:val="right"/>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23594912" w14:textId="77777777" w:rsidR="003B79D2" w:rsidRDefault="00C0704C">
            <w:pPr>
              <w:keepNext/>
              <w:spacing w:after="60"/>
              <w:jc w:val="right"/>
            </w:pPr>
            <w:r>
              <w:rPr>
                <w:rFonts w:ascii="Calibri" w:hAnsi="Calibri"/>
                <w:sz w:val="20"/>
              </w:rPr>
              <w:t>13</w:t>
            </w:r>
          </w:p>
        </w:tc>
      </w:tr>
      <w:tr w:rsidR="003B79D2" w14:paraId="23594918" w14:textId="77777777" w:rsidTr="003B79D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594914" w14:textId="77777777" w:rsidR="003B79D2" w:rsidRDefault="00C0704C">
            <w:pPr>
              <w:keepNext/>
              <w:spacing w:after="60"/>
            </w:pPr>
            <w:r>
              <w:rPr>
                <w:rFonts w:ascii="Calibri" w:hAnsi="Calibri"/>
                <w:sz w:val="20"/>
              </w:rPr>
              <w:t>I: Anti Cancer Vaccine</w:t>
            </w:r>
          </w:p>
        </w:tc>
        <w:tc>
          <w:tcPr>
            <w:tcW w:w="0" w:type="auto"/>
            <w:tcBorders>
              <w:top w:val="single" w:sz="0" w:space="0" w:color="D3D3D3"/>
              <w:left w:val="single" w:sz="0" w:space="0" w:color="D3D3D3"/>
              <w:bottom w:val="single" w:sz="0" w:space="0" w:color="D3D3D3"/>
              <w:right w:val="single" w:sz="0" w:space="0" w:color="D3D3D3"/>
            </w:tcBorders>
          </w:tcPr>
          <w:p w14:paraId="23594915" w14:textId="77777777" w:rsidR="003B79D2" w:rsidRDefault="00C0704C">
            <w:pPr>
              <w:keepNext/>
              <w:spacing w:after="60"/>
              <w:jc w:val="right"/>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23594916" w14:textId="77777777" w:rsidR="003B79D2" w:rsidRDefault="00C0704C">
            <w:pPr>
              <w:keepNext/>
              <w:spacing w:after="60"/>
              <w:jc w:val="right"/>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23594917" w14:textId="77777777" w:rsidR="003B79D2" w:rsidRDefault="00C0704C">
            <w:pPr>
              <w:keepNext/>
              <w:spacing w:after="60"/>
              <w:jc w:val="right"/>
            </w:pPr>
            <w:r>
              <w:rPr>
                <w:rFonts w:ascii="Calibri" w:hAnsi="Calibri"/>
                <w:sz w:val="20"/>
              </w:rPr>
              <w:t>11</w:t>
            </w:r>
          </w:p>
        </w:tc>
      </w:tr>
      <w:tr w:rsidR="003B79D2" w14:paraId="2359491D" w14:textId="77777777" w:rsidTr="003B79D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594919" w14:textId="77777777" w:rsidR="003B79D2" w:rsidRDefault="00C0704C">
            <w:pPr>
              <w:keepNext/>
              <w:spacing w:after="60"/>
            </w:pPr>
            <w:r>
              <w:rPr>
                <w:rFonts w:ascii="Calibri" w:hAnsi="Calibri"/>
                <w:sz w:val="20"/>
              </w:rPr>
              <w:t>I: Combined</w:t>
            </w:r>
          </w:p>
        </w:tc>
        <w:tc>
          <w:tcPr>
            <w:tcW w:w="0" w:type="auto"/>
            <w:tcBorders>
              <w:top w:val="single" w:sz="0" w:space="0" w:color="D3D3D3"/>
              <w:left w:val="single" w:sz="0" w:space="0" w:color="D3D3D3"/>
              <w:bottom w:val="single" w:sz="0" w:space="0" w:color="D3D3D3"/>
              <w:right w:val="single" w:sz="0" w:space="0" w:color="D3D3D3"/>
            </w:tcBorders>
          </w:tcPr>
          <w:p w14:paraId="2359491A" w14:textId="77777777" w:rsidR="003B79D2" w:rsidRDefault="00C0704C">
            <w:pPr>
              <w:keepNext/>
              <w:spacing w:after="60"/>
              <w:jc w:val="right"/>
            </w:pPr>
            <w:r>
              <w:rPr>
                <w:rFonts w:ascii="Calibri" w:hAnsi="Calibri"/>
                <w:sz w:val="20"/>
              </w:rPr>
              <w:t>54</w:t>
            </w:r>
          </w:p>
        </w:tc>
        <w:tc>
          <w:tcPr>
            <w:tcW w:w="0" w:type="auto"/>
            <w:tcBorders>
              <w:top w:val="single" w:sz="0" w:space="0" w:color="D3D3D3"/>
              <w:left w:val="single" w:sz="0" w:space="0" w:color="D3D3D3"/>
              <w:bottom w:val="single" w:sz="0" w:space="0" w:color="D3D3D3"/>
              <w:right w:val="single" w:sz="0" w:space="0" w:color="D3D3D3"/>
            </w:tcBorders>
          </w:tcPr>
          <w:p w14:paraId="2359491B" w14:textId="77777777" w:rsidR="003B79D2" w:rsidRDefault="00C0704C">
            <w:pPr>
              <w:keepNext/>
              <w:spacing w:after="60"/>
              <w:jc w:val="right"/>
            </w:pP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2359491C" w14:textId="77777777" w:rsidR="003B79D2" w:rsidRDefault="00C0704C">
            <w:pPr>
              <w:keepNext/>
              <w:spacing w:after="60"/>
              <w:jc w:val="right"/>
            </w:pPr>
            <w:r>
              <w:rPr>
                <w:rFonts w:ascii="Calibri" w:hAnsi="Calibri"/>
                <w:sz w:val="20"/>
              </w:rPr>
              <w:t>76</w:t>
            </w:r>
          </w:p>
        </w:tc>
      </w:tr>
      <w:tr w:rsidR="003B79D2" w14:paraId="23594922" w14:textId="77777777" w:rsidTr="003B79D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59491E" w14:textId="77777777" w:rsidR="003B79D2" w:rsidRDefault="00C0704C">
            <w:pPr>
              <w:keepNext/>
              <w:spacing w:after="60"/>
            </w:pPr>
            <w:r>
              <w:rPr>
                <w:rFonts w:ascii="Calibri" w:hAnsi="Calibri"/>
                <w:sz w:val="20"/>
              </w:rPr>
              <w:t>I: MAbs Checkpoint</w:t>
            </w:r>
          </w:p>
        </w:tc>
        <w:tc>
          <w:tcPr>
            <w:tcW w:w="0" w:type="auto"/>
            <w:tcBorders>
              <w:top w:val="single" w:sz="0" w:space="0" w:color="D3D3D3"/>
              <w:left w:val="single" w:sz="0" w:space="0" w:color="D3D3D3"/>
              <w:bottom w:val="single" w:sz="0" w:space="0" w:color="D3D3D3"/>
              <w:right w:val="single" w:sz="0" w:space="0" w:color="D3D3D3"/>
            </w:tcBorders>
          </w:tcPr>
          <w:p w14:paraId="2359491F" w14:textId="77777777" w:rsidR="003B79D2" w:rsidRDefault="00C0704C">
            <w:pPr>
              <w:keepNext/>
              <w:spacing w:after="60"/>
              <w:jc w:val="right"/>
            </w:pPr>
            <w:r>
              <w:rPr>
                <w:rFonts w:ascii="Calibri" w:hAnsi="Calibri"/>
                <w:sz w:val="20"/>
              </w:rPr>
              <w:t>92</w:t>
            </w:r>
          </w:p>
        </w:tc>
        <w:tc>
          <w:tcPr>
            <w:tcW w:w="0" w:type="auto"/>
            <w:tcBorders>
              <w:top w:val="single" w:sz="0" w:space="0" w:color="D3D3D3"/>
              <w:left w:val="single" w:sz="0" w:space="0" w:color="D3D3D3"/>
              <w:bottom w:val="single" w:sz="0" w:space="0" w:color="D3D3D3"/>
              <w:right w:val="single" w:sz="0" w:space="0" w:color="D3D3D3"/>
            </w:tcBorders>
          </w:tcPr>
          <w:p w14:paraId="23594920" w14:textId="77777777" w:rsidR="003B79D2" w:rsidRDefault="00C0704C">
            <w:pPr>
              <w:keepNext/>
              <w:spacing w:after="60"/>
              <w:jc w:val="right"/>
            </w:pPr>
            <w:r>
              <w:rPr>
                <w:rFonts w:ascii="Calibri" w:hAnsi="Calibri"/>
                <w:sz w:val="20"/>
              </w:rPr>
              <w:t>147</w:t>
            </w:r>
          </w:p>
        </w:tc>
        <w:tc>
          <w:tcPr>
            <w:tcW w:w="0" w:type="auto"/>
            <w:tcBorders>
              <w:top w:val="single" w:sz="0" w:space="0" w:color="D3D3D3"/>
              <w:left w:val="single" w:sz="0" w:space="0" w:color="D3D3D3"/>
              <w:bottom w:val="single" w:sz="0" w:space="0" w:color="D3D3D3"/>
              <w:right w:val="single" w:sz="0" w:space="0" w:color="D3D3D3"/>
            </w:tcBorders>
          </w:tcPr>
          <w:p w14:paraId="23594921" w14:textId="77777777" w:rsidR="003B79D2" w:rsidRDefault="00C0704C">
            <w:pPr>
              <w:keepNext/>
              <w:spacing w:after="60"/>
              <w:jc w:val="right"/>
            </w:pPr>
            <w:r>
              <w:rPr>
                <w:rFonts w:ascii="Calibri" w:hAnsi="Calibri"/>
                <w:sz w:val="20"/>
              </w:rPr>
              <w:t>239</w:t>
            </w:r>
          </w:p>
        </w:tc>
      </w:tr>
      <w:tr w:rsidR="003B79D2" w14:paraId="23594927" w14:textId="77777777" w:rsidTr="003B79D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594923" w14:textId="77777777" w:rsidR="003B79D2" w:rsidRDefault="00C0704C">
            <w:pPr>
              <w:keepNext/>
              <w:spacing w:after="60"/>
            </w:pPr>
            <w:r>
              <w:rPr>
                <w:rFonts w:ascii="Calibri" w:hAnsi="Calibri"/>
                <w:sz w:val="20"/>
              </w:rPr>
              <w:t>I: MAbs Co-Stimulatory</w:t>
            </w:r>
          </w:p>
        </w:tc>
        <w:tc>
          <w:tcPr>
            <w:tcW w:w="0" w:type="auto"/>
            <w:tcBorders>
              <w:top w:val="single" w:sz="0" w:space="0" w:color="D3D3D3"/>
              <w:left w:val="single" w:sz="0" w:space="0" w:color="D3D3D3"/>
              <w:bottom w:val="single" w:sz="0" w:space="0" w:color="D3D3D3"/>
              <w:right w:val="single" w:sz="0" w:space="0" w:color="D3D3D3"/>
            </w:tcBorders>
          </w:tcPr>
          <w:p w14:paraId="23594924" w14:textId="77777777" w:rsidR="003B79D2" w:rsidRDefault="00C0704C">
            <w:pPr>
              <w:keepNext/>
              <w:spacing w:after="60"/>
              <w:jc w:val="right"/>
            </w:pPr>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23594925" w14:textId="77777777" w:rsidR="003B79D2" w:rsidRDefault="00C0704C">
            <w:pPr>
              <w:keepNext/>
              <w:spacing w:after="60"/>
              <w:jc w:val="right"/>
            </w:pP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23594926" w14:textId="77777777" w:rsidR="003B79D2" w:rsidRDefault="00C0704C">
            <w:pPr>
              <w:keepNext/>
              <w:spacing w:after="60"/>
              <w:jc w:val="right"/>
            </w:pPr>
            <w:r>
              <w:rPr>
                <w:rFonts w:ascii="Calibri" w:hAnsi="Calibri"/>
                <w:sz w:val="20"/>
              </w:rPr>
              <w:t>53</w:t>
            </w:r>
          </w:p>
        </w:tc>
      </w:tr>
      <w:tr w:rsidR="003B79D2" w14:paraId="2359492C" w14:textId="77777777" w:rsidTr="003B79D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594928" w14:textId="77777777" w:rsidR="003B79D2" w:rsidRDefault="00C0704C">
            <w:pPr>
              <w:keepNext/>
              <w:spacing w:after="60"/>
            </w:pPr>
            <w:r>
              <w:rPr>
                <w:rFonts w:ascii="Calibri" w:hAnsi="Calibri"/>
                <w:sz w:val="20"/>
              </w:rPr>
              <w:t>I: MAbs Targeting</w:t>
            </w:r>
          </w:p>
        </w:tc>
        <w:tc>
          <w:tcPr>
            <w:tcW w:w="0" w:type="auto"/>
            <w:tcBorders>
              <w:top w:val="single" w:sz="0" w:space="0" w:color="D3D3D3"/>
              <w:left w:val="single" w:sz="0" w:space="0" w:color="D3D3D3"/>
              <w:bottom w:val="single" w:sz="0" w:space="0" w:color="D3D3D3"/>
              <w:right w:val="single" w:sz="0" w:space="0" w:color="D3D3D3"/>
            </w:tcBorders>
          </w:tcPr>
          <w:p w14:paraId="23594929" w14:textId="77777777" w:rsidR="003B79D2" w:rsidRDefault="00C0704C">
            <w:pPr>
              <w:keepNext/>
              <w:spacing w:after="60"/>
              <w:jc w:val="right"/>
            </w:pPr>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2359492A" w14:textId="77777777" w:rsidR="003B79D2" w:rsidRDefault="00C0704C">
            <w:pPr>
              <w:keepNext/>
              <w:spacing w:after="60"/>
              <w:jc w:val="right"/>
            </w:pP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2359492B" w14:textId="77777777" w:rsidR="003B79D2" w:rsidRDefault="00C0704C">
            <w:pPr>
              <w:keepNext/>
              <w:spacing w:after="60"/>
              <w:jc w:val="right"/>
            </w:pPr>
            <w:r>
              <w:rPr>
                <w:rFonts w:ascii="Calibri" w:hAnsi="Calibri"/>
                <w:sz w:val="20"/>
              </w:rPr>
              <w:t>53</w:t>
            </w:r>
          </w:p>
        </w:tc>
      </w:tr>
      <w:tr w:rsidR="003B79D2" w14:paraId="23594931" w14:textId="77777777" w:rsidTr="003B79D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59492D" w14:textId="77777777" w:rsidR="003B79D2" w:rsidRDefault="00C0704C">
            <w:pPr>
              <w:keepNext/>
              <w:spacing w:after="60"/>
            </w:pPr>
            <w:r>
              <w:rPr>
                <w:rFonts w:ascii="Calibri" w:hAnsi="Calibri"/>
                <w:sz w:val="20"/>
              </w:rPr>
              <w:t>I: Oncolytic Virus</w:t>
            </w:r>
          </w:p>
        </w:tc>
        <w:tc>
          <w:tcPr>
            <w:tcW w:w="0" w:type="auto"/>
            <w:tcBorders>
              <w:top w:val="single" w:sz="0" w:space="0" w:color="D3D3D3"/>
              <w:left w:val="single" w:sz="0" w:space="0" w:color="D3D3D3"/>
              <w:bottom w:val="single" w:sz="0" w:space="0" w:color="D3D3D3"/>
              <w:right w:val="single" w:sz="0" w:space="0" w:color="D3D3D3"/>
            </w:tcBorders>
          </w:tcPr>
          <w:p w14:paraId="2359492E" w14:textId="77777777" w:rsidR="003B79D2" w:rsidRDefault="00C0704C">
            <w:pPr>
              <w:keepNext/>
              <w:spacing w:after="60"/>
              <w:jc w:val="right"/>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2359492F" w14:textId="77777777" w:rsidR="003B79D2" w:rsidRDefault="00C0704C">
            <w:pPr>
              <w:keepNext/>
              <w:spacing w:after="60"/>
              <w:jc w:val="right"/>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23594930" w14:textId="77777777" w:rsidR="003B79D2" w:rsidRDefault="00C0704C">
            <w:pPr>
              <w:keepNext/>
              <w:spacing w:after="60"/>
              <w:jc w:val="right"/>
            </w:pPr>
            <w:r>
              <w:rPr>
                <w:rFonts w:ascii="Calibri" w:hAnsi="Calibri"/>
                <w:sz w:val="20"/>
              </w:rPr>
              <w:t>9</w:t>
            </w:r>
          </w:p>
        </w:tc>
      </w:tr>
      <w:tr w:rsidR="003B79D2" w14:paraId="23594936" w14:textId="77777777" w:rsidTr="003B79D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594932" w14:textId="77777777" w:rsidR="003B79D2" w:rsidRDefault="00C0704C">
            <w:pPr>
              <w:keepNext/>
              <w:spacing w:after="60"/>
            </w:pPr>
            <w:r>
              <w:rPr>
                <w:rFonts w:ascii="Calibri" w:hAnsi="Calibri"/>
                <w:sz w:val="20"/>
              </w:rPr>
              <w:t>I: Other</w:t>
            </w:r>
          </w:p>
        </w:tc>
        <w:tc>
          <w:tcPr>
            <w:tcW w:w="0" w:type="auto"/>
            <w:tcBorders>
              <w:top w:val="single" w:sz="0" w:space="0" w:color="D3D3D3"/>
              <w:left w:val="single" w:sz="0" w:space="0" w:color="D3D3D3"/>
              <w:bottom w:val="single" w:sz="0" w:space="0" w:color="D3D3D3"/>
              <w:right w:val="single" w:sz="0" w:space="0" w:color="D3D3D3"/>
            </w:tcBorders>
          </w:tcPr>
          <w:p w14:paraId="23594933" w14:textId="77777777" w:rsidR="003B79D2" w:rsidRDefault="00C0704C">
            <w:pPr>
              <w:keepNext/>
              <w:spacing w:after="60"/>
              <w:jc w:val="right"/>
            </w:pPr>
            <w:r>
              <w:rPr>
                <w:rFonts w:ascii="Calibri" w:hAnsi="Calibri"/>
                <w:sz w:val="20"/>
              </w:rPr>
              <w:t>25</w:t>
            </w:r>
          </w:p>
        </w:tc>
        <w:tc>
          <w:tcPr>
            <w:tcW w:w="0" w:type="auto"/>
            <w:tcBorders>
              <w:top w:val="single" w:sz="0" w:space="0" w:color="D3D3D3"/>
              <w:left w:val="single" w:sz="0" w:space="0" w:color="D3D3D3"/>
              <w:bottom w:val="single" w:sz="0" w:space="0" w:color="D3D3D3"/>
              <w:right w:val="single" w:sz="0" w:space="0" w:color="D3D3D3"/>
            </w:tcBorders>
          </w:tcPr>
          <w:p w14:paraId="23594934" w14:textId="77777777" w:rsidR="003B79D2" w:rsidRDefault="00C0704C">
            <w:pPr>
              <w:keepNext/>
              <w:spacing w:after="60"/>
              <w:jc w:val="right"/>
            </w:pPr>
            <w:r>
              <w:rPr>
                <w:rFonts w:ascii="Calibri" w:hAnsi="Calibri"/>
                <w:sz w:val="20"/>
              </w:rPr>
              <w:t>6</w:t>
            </w:r>
          </w:p>
        </w:tc>
        <w:tc>
          <w:tcPr>
            <w:tcW w:w="0" w:type="auto"/>
            <w:tcBorders>
              <w:top w:val="single" w:sz="0" w:space="0" w:color="D3D3D3"/>
              <w:left w:val="single" w:sz="0" w:space="0" w:color="D3D3D3"/>
              <w:bottom w:val="single" w:sz="0" w:space="0" w:color="D3D3D3"/>
              <w:right w:val="single" w:sz="0" w:space="0" w:color="D3D3D3"/>
            </w:tcBorders>
          </w:tcPr>
          <w:p w14:paraId="23594935" w14:textId="77777777" w:rsidR="003B79D2" w:rsidRDefault="00C0704C">
            <w:pPr>
              <w:keepNext/>
              <w:spacing w:after="60"/>
              <w:jc w:val="right"/>
            </w:pPr>
            <w:r>
              <w:rPr>
                <w:rFonts w:ascii="Calibri" w:hAnsi="Calibri"/>
                <w:sz w:val="20"/>
              </w:rPr>
              <w:t>31</w:t>
            </w:r>
          </w:p>
        </w:tc>
      </w:tr>
      <w:tr w:rsidR="003B79D2" w14:paraId="2359493B" w14:textId="77777777" w:rsidTr="003B79D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594937" w14:textId="77777777" w:rsidR="003B79D2" w:rsidRDefault="00C0704C">
            <w:pPr>
              <w:keepNext/>
              <w:spacing w:after="60"/>
            </w:pPr>
            <w:r>
              <w:rPr>
                <w:rFonts w:ascii="Calibri" w:hAnsi="Calibri"/>
                <w:sz w:val="20"/>
              </w:rPr>
              <w:t>Radioconjugate</w:t>
            </w:r>
          </w:p>
        </w:tc>
        <w:tc>
          <w:tcPr>
            <w:tcW w:w="0" w:type="auto"/>
            <w:tcBorders>
              <w:top w:val="single" w:sz="0" w:space="0" w:color="D3D3D3"/>
              <w:left w:val="single" w:sz="0" w:space="0" w:color="D3D3D3"/>
              <w:bottom w:val="single" w:sz="0" w:space="0" w:color="D3D3D3"/>
              <w:right w:val="single" w:sz="0" w:space="0" w:color="D3D3D3"/>
            </w:tcBorders>
          </w:tcPr>
          <w:p w14:paraId="23594938" w14:textId="77777777" w:rsidR="003B79D2" w:rsidRDefault="00C0704C">
            <w:pPr>
              <w:keepNext/>
              <w:spacing w:after="60"/>
              <w:jc w:val="right"/>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23594939" w14:textId="77777777" w:rsidR="003B79D2" w:rsidRDefault="00C0704C">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359493A" w14:textId="77777777" w:rsidR="003B79D2" w:rsidRDefault="00C0704C">
            <w:pPr>
              <w:keepNext/>
              <w:spacing w:after="60"/>
              <w:jc w:val="right"/>
            </w:pPr>
            <w:r>
              <w:rPr>
                <w:rFonts w:ascii="Calibri" w:hAnsi="Calibri"/>
                <w:sz w:val="20"/>
              </w:rPr>
              <w:t>1</w:t>
            </w:r>
          </w:p>
        </w:tc>
      </w:tr>
      <w:tr w:rsidR="003B79D2" w14:paraId="23594940" w14:textId="77777777" w:rsidTr="003B79D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59493C" w14:textId="77777777" w:rsidR="003B79D2" w:rsidRDefault="00C0704C">
            <w:pPr>
              <w:keepNext/>
              <w:spacing w:after="60"/>
            </w:pPr>
            <w:r>
              <w:rPr>
                <w:rFonts w:ascii="Calibri" w:hAnsi="Calibri"/>
                <w:sz w:val="20"/>
              </w:rPr>
              <w:t>T: Antibody-Drug Conjugate</w:t>
            </w:r>
          </w:p>
        </w:tc>
        <w:tc>
          <w:tcPr>
            <w:tcW w:w="0" w:type="auto"/>
            <w:tcBorders>
              <w:top w:val="single" w:sz="0" w:space="0" w:color="D3D3D3"/>
              <w:left w:val="single" w:sz="0" w:space="0" w:color="D3D3D3"/>
              <w:bottom w:val="single" w:sz="0" w:space="0" w:color="D3D3D3"/>
              <w:right w:val="single" w:sz="0" w:space="0" w:color="D3D3D3"/>
            </w:tcBorders>
          </w:tcPr>
          <w:p w14:paraId="2359493D" w14:textId="77777777" w:rsidR="003B79D2" w:rsidRDefault="00C0704C">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2359493E" w14:textId="77777777" w:rsidR="003B79D2" w:rsidRDefault="00C0704C">
            <w:pPr>
              <w:keepNext/>
              <w:spacing w:after="60"/>
              <w:jc w:val="right"/>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2359493F" w14:textId="77777777" w:rsidR="003B79D2" w:rsidRDefault="00C0704C">
            <w:pPr>
              <w:keepNext/>
              <w:spacing w:after="60"/>
              <w:jc w:val="right"/>
            </w:pPr>
            <w:r>
              <w:rPr>
                <w:rFonts w:ascii="Calibri" w:hAnsi="Calibri"/>
                <w:sz w:val="20"/>
              </w:rPr>
              <w:t>28</w:t>
            </w:r>
          </w:p>
        </w:tc>
      </w:tr>
      <w:tr w:rsidR="003B79D2" w14:paraId="23594945" w14:textId="77777777" w:rsidTr="003B79D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594941" w14:textId="77777777" w:rsidR="003B79D2" w:rsidRDefault="00C0704C">
            <w:pPr>
              <w:keepNext/>
              <w:spacing w:after="60"/>
            </w:pPr>
            <w:r>
              <w:rPr>
                <w:rFonts w:ascii="Calibri" w:hAnsi="Calibri"/>
                <w:sz w:val="20"/>
              </w:rPr>
              <w:t>T: Combined</w:t>
            </w:r>
          </w:p>
        </w:tc>
        <w:tc>
          <w:tcPr>
            <w:tcW w:w="0" w:type="auto"/>
            <w:tcBorders>
              <w:top w:val="single" w:sz="0" w:space="0" w:color="D3D3D3"/>
              <w:left w:val="single" w:sz="0" w:space="0" w:color="D3D3D3"/>
              <w:bottom w:val="single" w:sz="0" w:space="0" w:color="D3D3D3"/>
              <w:right w:val="single" w:sz="0" w:space="0" w:color="D3D3D3"/>
            </w:tcBorders>
          </w:tcPr>
          <w:p w14:paraId="23594942" w14:textId="77777777" w:rsidR="003B79D2" w:rsidRDefault="00C0704C">
            <w:pPr>
              <w:keepNext/>
              <w:spacing w:after="60"/>
              <w:jc w:val="right"/>
            </w:pPr>
            <w:r>
              <w:rPr>
                <w:rFonts w:ascii="Calibri" w:hAnsi="Calibri"/>
                <w:sz w:val="20"/>
              </w:rPr>
              <w:t>9</w:t>
            </w:r>
          </w:p>
        </w:tc>
        <w:tc>
          <w:tcPr>
            <w:tcW w:w="0" w:type="auto"/>
            <w:tcBorders>
              <w:top w:val="single" w:sz="0" w:space="0" w:color="D3D3D3"/>
              <w:left w:val="single" w:sz="0" w:space="0" w:color="D3D3D3"/>
              <w:bottom w:val="single" w:sz="0" w:space="0" w:color="D3D3D3"/>
              <w:right w:val="single" w:sz="0" w:space="0" w:color="D3D3D3"/>
            </w:tcBorders>
          </w:tcPr>
          <w:p w14:paraId="23594943" w14:textId="77777777" w:rsidR="003B79D2" w:rsidRDefault="00C0704C">
            <w:pPr>
              <w:keepNext/>
              <w:spacing w:after="60"/>
              <w:jc w:val="right"/>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23594944" w14:textId="77777777" w:rsidR="003B79D2" w:rsidRDefault="00C0704C">
            <w:pPr>
              <w:keepNext/>
              <w:spacing w:after="60"/>
              <w:jc w:val="right"/>
            </w:pPr>
            <w:r>
              <w:rPr>
                <w:rFonts w:ascii="Calibri" w:hAnsi="Calibri"/>
                <w:sz w:val="20"/>
              </w:rPr>
              <w:t>17</w:t>
            </w:r>
          </w:p>
        </w:tc>
      </w:tr>
      <w:tr w:rsidR="003B79D2" w14:paraId="2359494A" w14:textId="77777777" w:rsidTr="003B79D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594946" w14:textId="77777777" w:rsidR="003B79D2" w:rsidRDefault="00C0704C">
            <w:pPr>
              <w:keepNext/>
              <w:spacing w:after="60"/>
            </w:pPr>
            <w:r>
              <w:rPr>
                <w:rFonts w:ascii="Calibri" w:hAnsi="Calibri"/>
                <w:sz w:val="20"/>
              </w:rPr>
              <w:t>T: Monoclonal Antibody</w:t>
            </w:r>
          </w:p>
        </w:tc>
        <w:tc>
          <w:tcPr>
            <w:tcW w:w="0" w:type="auto"/>
            <w:tcBorders>
              <w:top w:val="single" w:sz="0" w:space="0" w:color="D3D3D3"/>
              <w:left w:val="single" w:sz="0" w:space="0" w:color="D3D3D3"/>
              <w:bottom w:val="single" w:sz="0" w:space="0" w:color="D3D3D3"/>
              <w:right w:val="single" w:sz="0" w:space="0" w:color="D3D3D3"/>
            </w:tcBorders>
          </w:tcPr>
          <w:p w14:paraId="23594947" w14:textId="77777777" w:rsidR="003B79D2" w:rsidRDefault="00C0704C">
            <w:pPr>
              <w:keepNext/>
              <w:spacing w:after="60"/>
              <w:jc w:val="right"/>
            </w:pPr>
            <w:r>
              <w:rPr>
                <w:rFonts w:ascii="Calibri" w:hAnsi="Calibri"/>
                <w:sz w:val="20"/>
              </w:rPr>
              <w:t>6</w:t>
            </w:r>
          </w:p>
        </w:tc>
        <w:tc>
          <w:tcPr>
            <w:tcW w:w="0" w:type="auto"/>
            <w:tcBorders>
              <w:top w:val="single" w:sz="0" w:space="0" w:color="D3D3D3"/>
              <w:left w:val="single" w:sz="0" w:space="0" w:color="D3D3D3"/>
              <w:bottom w:val="single" w:sz="0" w:space="0" w:color="D3D3D3"/>
              <w:right w:val="single" w:sz="0" w:space="0" w:color="D3D3D3"/>
            </w:tcBorders>
          </w:tcPr>
          <w:p w14:paraId="23594948" w14:textId="77777777" w:rsidR="003B79D2" w:rsidRDefault="00C0704C">
            <w:pPr>
              <w:keepNext/>
              <w:spacing w:after="60"/>
              <w:jc w:val="right"/>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23594949" w14:textId="77777777" w:rsidR="003B79D2" w:rsidRDefault="00C0704C">
            <w:pPr>
              <w:keepNext/>
              <w:spacing w:after="60"/>
              <w:jc w:val="right"/>
            </w:pPr>
            <w:r>
              <w:rPr>
                <w:rFonts w:ascii="Calibri" w:hAnsi="Calibri"/>
                <w:sz w:val="20"/>
              </w:rPr>
              <w:t>22</w:t>
            </w:r>
          </w:p>
        </w:tc>
      </w:tr>
      <w:tr w:rsidR="003B79D2" w14:paraId="2359494F" w14:textId="77777777" w:rsidTr="003B79D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59494B" w14:textId="77777777" w:rsidR="003B79D2" w:rsidRDefault="00C0704C">
            <w:pPr>
              <w:keepNext/>
              <w:spacing w:after="60"/>
            </w:pPr>
            <w:r>
              <w:rPr>
                <w:rFonts w:ascii="Calibri" w:hAnsi="Calibri"/>
                <w:sz w:val="20"/>
              </w:rPr>
              <w:t>T: Small Molecule</w:t>
            </w:r>
          </w:p>
        </w:tc>
        <w:tc>
          <w:tcPr>
            <w:tcW w:w="0" w:type="auto"/>
            <w:tcBorders>
              <w:top w:val="single" w:sz="0" w:space="0" w:color="D3D3D3"/>
              <w:left w:val="single" w:sz="0" w:space="0" w:color="D3D3D3"/>
              <w:bottom w:val="single" w:sz="0" w:space="0" w:color="D3D3D3"/>
              <w:right w:val="single" w:sz="0" w:space="0" w:color="D3D3D3"/>
            </w:tcBorders>
          </w:tcPr>
          <w:p w14:paraId="2359494C" w14:textId="77777777" w:rsidR="003B79D2" w:rsidRDefault="00C0704C">
            <w:pPr>
              <w:keepNext/>
              <w:spacing w:after="60"/>
              <w:jc w:val="right"/>
            </w:pPr>
            <w:r>
              <w:rPr>
                <w:rFonts w:ascii="Calibri" w:hAnsi="Calibri"/>
                <w:sz w:val="20"/>
              </w:rPr>
              <w:t>174</w:t>
            </w:r>
          </w:p>
        </w:tc>
        <w:tc>
          <w:tcPr>
            <w:tcW w:w="0" w:type="auto"/>
            <w:tcBorders>
              <w:top w:val="single" w:sz="0" w:space="0" w:color="D3D3D3"/>
              <w:left w:val="single" w:sz="0" w:space="0" w:color="D3D3D3"/>
              <w:bottom w:val="single" w:sz="0" w:space="0" w:color="D3D3D3"/>
              <w:right w:val="single" w:sz="0" w:space="0" w:color="D3D3D3"/>
            </w:tcBorders>
          </w:tcPr>
          <w:p w14:paraId="2359494D" w14:textId="77777777" w:rsidR="003B79D2" w:rsidRDefault="00C0704C">
            <w:pPr>
              <w:keepNext/>
              <w:spacing w:after="60"/>
              <w:jc w:val="right"/>
            </w:pPr>
            <w:r>
              <w:rPr>
                <w:rFonts w:ascii="Calibri" w:hAnsi="Calibri"/>
                <w:sz w:val="20"/>
              </w:rPr>
              <w:t>188</w:t>
            </w:r>
          </w:p>
        </w:tc>
        <w:tc>
          <w:tcPr>
            <w:tcW w:w="0" w:type="auto"/>
            <w:tcBorders>
              <w:top w:val="single" w:sz="0" w:space="0" w:color="D3D3D3"/>
              <w:left w:val="single" w:sz="0" w:space="0" w:color="D3D3D3"/>
              <w:bottom w:val="single" w:sz="0" w:space="0" w:color="D3D3D3"/>
              <w:right w:val="single" w:sz="0" w:space="0" w:color="D3D3D3"/>
            </w:tcBorders>
          </w:tcPr>
          <w:p w14:paraId="2359494E" w14:textId="77777777" w:rsidR="003B79D2" w:rsidRDefault="00C0704C">
            <w:pPr>
              <w:keepNext/>
              <w:spacing w:after="60"/>
              <w:jc w:val="right"/>
            </w:pPr>
            <w:r>
              <w:rPr>
                <w:rFonts w:ascii="Calibri" w:hAnsi="Calibri"/>
                <w:sz w:val="20"/>
              </w:rPr>
              <w:t>362</w:t>
            </w:r>
          </w:p>
        </w:tc>
      </w:tr>
    </w:tbl>
    <w:p w14:paraId="4F548EDF" w14:textId="77777777" w:rsidR="004B7806" w:rsidRDefault="004B7806" w:rsidP="00A30709">
      <w:pPr>
        <w:pStyle w:val="CaptionedFigure"/>
        <w:jc w:val="center"/>
        <w:rPr>
          <w:ins w:id="56" w:author="Benjamin Smith" w:date="2024-08-16T16:16:00Z" w16du:dateUtc="2024-08-16T20:16:00Z"/>
        </w:rPr>
      </w:pPr>
    </w:p>
    <w:p w14:paraId="6B4894EE" w14:textId="77777777" w:rsidR="004B7806" w:rsidRDefault="004B7806" w:rsidP="00A30709">
      <w:pPr>
        <w:pStyle w:val="CaptionedFigure"/>
        <w:jc w:val="center"/>
        <w:rPr>
          <w:ins w:id="57" w:author="Benjamin Smith" w:date="2024-08-16T16:17:00Z" w16du:dateUtc="2024-08-16T20:17:00Z"/>
        </w:rPr>
      </w:pPr>
    </w:p>
    <w:p w14:paraId="23594950" w14:textId="5AFE5D27" w:rsidR="003B79D2" w:rsidRDefault="00C0704C" w:rsidP="00A30709">
      <w:pPr>
        <w:pStyle w:val="CaptionedFigure"/>
        <w:jc w:val="center"/>
      </w:pPr>
      <w:commentRangeStart w:id="58"/>
      <w:commentRangeStart w:id="59"/>
      <w:r>
        <w:rPr>
          <w:noProof/>
        </w:rPr>
        <w:lastRenderedPageBreak/>
        <w:drawing>
          <wp:inline distT="0" distB="0" distL="0" distR="0" wp14:anchorId="23594A41" wp14:editId="763B6222">
            <wp:extent cx="5951220" cy="5242560"/>
            <wp:effectExtent l="0" t="0" r="0" b="0"/>
            <wp:docPr id="52" name="Picture" descr="Detected Communities via Louvain algorithm with modularity Maximizaton. 4 distinct communities."/>
            <wp:cNvGraphicFramePr/>
            <a:graphic xmlns:a="http://schemas.openxmlformats.org/drawingml/2006/main">
              <a:graphicData uri="http://schemas.openxmlformats.org/drawingml/2006/picture">
                <pic:pic xmlns:pic="http://schemas.openxmlformats.org/drawingml/2006/picture">
                  <pic:nvPicPr>
                    <pic:cNvPr id="53" name="Picture" descr="C:/Users/ben29/OneDrive%20-%20University%20of%20Toronto/UofT/Fall2023/CHL5208/UHN/Practicum%20Report/img/louvain_network.png"/>
                    <pic:cNvPicPr>
                      <a:picLocks noChangeAspect="1" noChangeArrowheads="1"/>
                    </pic:cNvPicPr>
                  </pic:nvPicPr>
                  <pic:blipFill>
                    <a:blip r:embed="rId19"/>
                    <a:stretch>
                      <a:fillRect/>
                    </a:stretch>
                  </pic:blipFill>
                  <pic:spPr bwMode="auto">
                    <a:xfrm>
                      <a:off x="0" y="0"/>
                      <a:ext cx="5951414" cy="5242731"/>
                    </a:xfrm>
                    <a:prstGeom prst="rect">
                      <a:avLst/>
                    </a:prstGeom>
                    <a:noFill/>
                    <a:ln w="9525">
                      <a:noFill/>
                      <a:headEnd/>
                      <a:tailEnd/>
                    </a:ln>
                  </pic:spPr>
                </pic:pic>
              </a:graphicData>
            </a:graphic>
          </wp:inline>
        </w:drawing>
      </w:r>
      <w:commentRangeEnd w:id="58"/>
      <w:r w:rsidR="00175C96">
        <w:rPr>
          <w:rStyle w:val="CommentReference"/>
        </w:rPr>
        <w:commentReference w:id="58"/>
      </w:r>
      <w:commentRangeEnd w:id="59"/>
      <w:r w:rsidR="00C96951">
        <w:rPr>
          <w:rStyle w:val="CommentReference"/>
        </w:rPr>
        <w:commentReference w:id="59"/>
      </w:r>
    </w:p>
    <w:p w14:paraId="23594951" w14:textId="6FB45010" w:rsidR="003B79D2" w:rsidRPr="004B7806" w:rsidRDefault="00A30709">
      <w:pPr>
        <w:pStyle w:val="ImageCaption"/>
        <w:rPr>
          <w:i w:val="0"/>
          <w:iCs/>
          <w:rPrChange w:id="60" w:author="Benjamin Smith" w:date="2024-08-16T16:17:00Z" w16du:dateUtc="2024-08-16T20:17:00Z">
            <w:rPr>
              <w:i w:val="0"/>
              <w:iCs/>
              <w:sz w:val="20"/>
              <w:szCs w:val="20"/>
            </w:rPr>
          </w:rPrChange>
        </w:rPr>
      </w:pPr>
      <w:r w:rsidRPr="004B7806">
        <w:rPr>
          <w:b/>
          <w:bCs/>
          <w:i w:val="0"/>
          <w:iCs/>
          <w:rPrChange w:id="61" w:author="Benjamin Smith" w:date="2024-08-16T16:17:00Z" w16du:dateUtc="2024-08-16T20:17:00Z">
            <w:rPr>
              <w:b/>
              <w:bCs/>
              <w:i w:val="0"/>
              <w:iCs/>
              <w:sz w:val="20"/>
              <w:szCs w:val="20"/>
            </w:rPr>
          </w:rPrChange>
        </w:rPr>
        <w:t>Figure 8:</w:t>
      </w:r>
      <w:r w:rsidRPr="004B7806">
        <w:rPr>
          <w:i w:val="0"/>
          <w:iCs/>
          <w:rPrChange w:id="62" w:author="Benjamin Smith" w:date="2024-08-16T16:17:00Z" w16du:dateUtc="2024-08-16T20:17:00Z">
            <w:rPr>
              <w:i w:val="0"/>
              <w:iCs/>
              <w:sz w:val="20"/>
              <w:szCs w:val="20"/>
            </w:rPr>
          </w:rPrChange>
        </w:rPr>
        <w:t xml:space="preserve"> </w:t>
      </w:r>
      <w:r w:rsidR="00C0704C" w:rsidRPr="004B7806">
        <w:rPr>
          <w:i w:val="0"/>
          <w:iCs/>
          <w:rPrChange w:id="63" w:author="Benjamin Smith" w:date="2024-08-16T16:17:00Z" w16du:dateUtc="2024-08-16T20:17:00Z">
            <w:rPr>
              <w:i w:val="0"/>
              <w:iCs/>
              <w:sz w:val="20"/>
              <w:szCs w:val="20"/>
            </w:rPr>
          </w:rPrChange>
        </w:rPr>
        <w:t xml:space="preserve">Detected </w:t>
      </w:r>
      <w:r w:rsidR="00AC3832" w:rsidRPr="004B7806">
        <w:rPr>
          <w:i w:val="0"/>
          <w:iCs/>
          <w:rPrChange w:id="64" w:author="Benjamin Smith" w:date="2024-08-16T16:17:00Z" w16du:dateUtc="2024-08-16T20:17:00Z">
            <w:rPr>
              <w:i w:val="0"/>
              <w:iCs/>
              <w:sz w:val="20"/>
              <w:szCs w:val="20"/>
            </w:rPr>
          </w:rPrChange>
        </w:rPr>
        <w:t>c</w:t>
      </w:r>
      <w:r w:rsidR="00C0704C" w:rsidRPr="004B7806">
        <w:rPr>
          <w:i w:val="0"/>
          <w:iCs/>
          <w:rPrChange w:id="65" w:author="Benjamin Smith" w:date="2024-08-16T16:17:00Z" w16du:dateUtc="2024-08-16T20:17:00Z">
            <w:rPr>
              <w:i w:val="0"/>
              <w:iCs/>
              <w:sz w:val="20"/>
              <w:szCs w:val="20"/>
            </w:rPr>
          </w:rPrChange>
        </w:rPr>
        <w:t xml:space="preserve">ommunities via Louvain algorithm with modularity </w:t>
      </w:r>
      <w:r w:rsidR="003F7D1D" w:rsidRPr="004B7806">
        <w:rPr>
          <w:i w:val="0"/>
          <w:iCs/>
          <w:rPrChange w:id="66" w:author="Benjamin Smith" w:date="2024-08-16T16:17:00Z" w16du:dateUtc="2024-08-16T20:17:00Z">
            <w:rPr>
              <w:i w:val="0"/>
              <w:iCs/>
              <w:sz w:val="20"/>
              <w:szCs w:val="20"/>
            </w:rPr>
          </w:rPrChange>
        </w:rPr>
        <w:t>maximization</w:t>
      </w:r>
      <w:r w:rsidR="00C0704C" w:rsidRPr="004B7806">
        <w:rPr>
          <w:i w:val="0"/>
          <w:iCs/>
          <w:rPrChange w:id="67" w:author="Benjamin Smith" w:date="2024-08-16T16:17:00Z" w16du:dateUtc="2024-08-16T20:17:00Z">
            <w:rPr>
              <w:i w:val="0"/>
              <w:iCs/>
              <w:sz w:val="20"/>
              <w:szCs w:val="20"/>
            </w:rPr>
          </w:rPrChange>
        </w:rPr>
        <w:t>. 4 distinct communities.</w:t>
      </w:r>
    </w:p>
    <w:p w14:paraId="23594952" w14:textId="06273AB8" w:rsidR="003B79D2" w:rsidRPr="004B7806" w:rsidRDefault="00C0704C">
      <w:pPr>
        <w:keepNext/>
        <w:spacing w:after="60"/>
        <w:rPr>
          <w:rFonts w:cstheme="majorHAnsi"/>
          <w:rPrChange w:id="68" w:author="Benjamin Smith" w:date="2024-08-16T16:17:00Z" w16du:dateUtc="2024-08-16T20:17:00Z">
            <w:rPr>
              <w:rFonts w:cstheme="majorHAnsi"/>
              <w:sz w:val="20"/>
              <w:szCs w:val="20"/>
            </w:rPr>
          </w:rPrChange>
        </w:rPr>
      </w:pPr>
      <w:r w:rsidRPr="004B7806">
        <w:rPr>
          <w:rFonts w:cstheme="majorHAnsi"/>
          <w:b/>
          <w:bCs/>
          <w:rPrChange w:id="69" w:author="Benjamin Smith" w:date="2024-08-16T16:17:00Z" w16du:dateUtc="2024-08-16T20:17:00Z">
            <w:rPr>
              <w:rFonts w:cstheme="majorHAnsi"/>
              <w:b/>
              <w:bCs/>
              <w:sz w:val="20"/>
              <w:szCs w:val="20"/>
            </w:rPr>
          </w:rPrChange>
        </w:rPr>
        <w:lastRenderedPageBreak/>
        <w:t xml:space="preserve">Table </w:t>
      </w:r>
      <w:r w:rsidRPr="004B7806">
        <w:rPr>
          <w:rFonts w:cstheme="majorHAnsi"/>
          <w:b/>
          <w:bCs/>
          <w:rPrChange w:id="70" w:author="Benjamin Smith" w:date="2024-08-16T16:17:00Z" w16du:dateUtc="2024-08-16T20:17:00Z">
            <w:rPr>
              <w:rFonts w:cstheme="majorHAnsi"/>
              <w:b/>
              <w:bCs/>
              <w:sz w:val="20"/>
              <w:szCs w:val="20"/>
            </w:rPr>
          </w:rPrChange>
        </w:rPr>
        <w:fldChar w:fldCharType="begin"/>
      </w:r>
      <w:r w:rsidRPr="004B7806">
        <w:rPr>
          <w:rFonts w:cstheme="majorHAnsi"/>
          <w:b/>
          <w:bCs/>
          <w:rPrChange w:id="71" w:author="Benjamin Smith" w:date="2024-08-16T16:17:00Z" w16du:dateUtc="2024-08-16T20:17:00Z">
            <w:rPr>
              <w:rFonts w:cstheme="majorHAnsi"/>
              <w:b/>
              <w:bCs/>
              <w:sz w:val="20"/>
              <w:szCs w:val="20"/>
            </w:rPr>
          </w:rPrChange>
        </w:rPr>
        <w:instrText xml:space="preserve"> SEQ Table \* ARABIC </w:instrText>
      </w:r>
      <w:r w:rsidRPr="004B7806">
        <w:rPr>
          <w:rFonts w:cstheme="majorHAnsi"/>
          <w:b/>
          <w:bCs/>
          <w:rPrChange w:id="72" w:author="Benjamin Smith" w:date="2024-08-16T16:17:00Z" w16du:dateUtc="2024-08-16T20:17:00Z">
            <w:rPr>
              <w:rFonts w:cstheme="majorHAnsi"/>
              <w:b/>
              <w:bCs/>
              <w:sz w:val="20"/>
              <w:szCs w:val="20"/>
            </w:rPr>
          </w:rPrChange>
        </w:rPr>
        <w:fldChar w:fldCharType="separate"/>
      </w:r>
      <w:r w:rsidR="00190B92">
        <w:rPr>
          <w:rFonts w:cstheme="majorHAnsi"/>
          <w:b/>
          <w:bCs/>
          <w:noProof/>
        </w:rPr>
        <w:t>2</w:t>
      </w:r>
      <w:r w:rsidRPr="004B7806">
        <w:rPr>
          <w:rFonts w:cstheme="majorHAnsi"/>
          <w:b/>
          <w:bCs/>
          <w:rPrChange w:id="73" w:author="Benjamin Smith" w:date="2024-08-16T16:17:00Z" w16du:dateUtc="2024-08-16T20:17:00Z">
            <w:rPr>
              <w:rFonts w:cstheme="majorHAnsi"/>
              <w:b/>
              <w:bCs/>
              <w:sz w:val="20"/>
              <w:szCs w:val="20"/>
            </w:rPr>
          </w:rPrChange>
        </w:rPr>
        <w:fldChar w:fldCharType="end"/>
      </w:r>
      <w:commentRangeStart w:id="74"/>
      <w:commentRangeStart w:id="75"/>
      <w:r w:rsidRPr="004B7806">
        <w:rPr>
          <w:rFonts w:cstheme="majorHAnsi"/>
          <w:b/>
          <w:bCs/>
          <w:rPrChange w:id="76" w:author="Benjamin Smith" w:date="2024-08-16T16:17:00Z" w16du:dateUtc="2024-08-16T20:17:00Z">
            <w:rPr>
              <w:rFonts w:cstheme="majorHAnsi"/>
              <w:b/>
              <w:bCs/>
              <w:sz w:val="20"/>
              <w:szCs w:val="20"/>
            </w:rPr>
          </w:rPrChange>
        </w:rPr>
        <w:t>.</w:t>
      </w:r>
      <w:r w:rsidRPr="004B7806">
        <w:rPr>
          <w:rFonts w:cstheme="majorHAnsi"/>
          <w:rPrChange w:id="77" w:author="Benjamin Smith" w:date="2024-08-16T16:17:00Z" w16du:dateUtc="2024-08-16T20:17:00Z">
            <w:rPr>
              <w:rFonts w:cstheme="majorHAnsi"/>
              <w:sz w:val="20"/>
              <w:szCs w:val="20"/>
            </w:rPr>
          </w:rPrChange>
        </w:rPr>
        <w:t xml:space="preserve"> </w:t>
      </w:r>
      <w:r w:rsidRPr="004B7806">
        <w:rPr>
          <w:rFonts w:cstheme="majorHAnsi"/>
          <w:color w:val="333333"/>
          <w:rPrChange w:id="78" w:author="Benjamin Smith" w:date="2024-08-16T16:17:00Z" w16du:dateUtc="2024-08-16T20:17:00Z">
            <w:rPr>
              <w:rFonts w:cstheme="majorHAnsi"/>
              <w:color w:val="333333"/>
              <w:sz w:val="20"/>
              <w:szCs w:val="20"/>
            </w:rPr>
          </w:rPrChange>
        </w:rPr>
        <w:t xml:space="preserve">Louvain communities identified and </w:t>
      </w:r>
      <w:ins w:id="79" w:author="Benjamin Smith" w:date="2024-08-16T15:10:00Z" w16du:dateUtc="2024-08-16T19:10:00Z">
        <w:r w:rsidR="002B149E" w:rsidRPr="004B7806">
          <w:rPr>
            <w:rFonts w:cstheme="majorHAnsi"/>
            <w:color w:val="333333"/>
            <w:rPrChange w:id="80" w:author="Benjamin Smith" w:date="2024-08-16T16:17:00Z" w16du:dateUtc="2024-08-16T20:17:00Z">
              <w:rPr>
                <w:rFonts w:cstheme="majorHAnsi"/>
                <w:color w:val="333333"/>
                <w:sz w:val="20"/>
                <w:szCs w:val="20"/>
              </w:rPr>
            </w:rPrChange>
          </w:rPr>
          <w:t xml:space="preserve">their </w:t>
        </w:r>
      </w:ins>
      <w:r w:rsidRPr="004B7806">
        <w:rPr>
          <w:rFonts w:cstheme="majorHAnsi"/>
          <w:color w:val="333333"/>
          <w:rPrChange w:id="81" w:author="Benjamin Smith" w:date="2024-08-16T16:17:00Z" w16du:dateUtc="2024-08-16T20:17:00Z">
            <w:rPr>
              <w:rFonts w:cstheme="majorHAnsi"/>
              <w:color w:val="333333"/>
              <w:sz w:val="20"/>
              <w:szCs w:val="20"/>
            </w:rPr>
          </w:rPrChange>
        </w:rPr>
        <w:t>grouped interventions.</w:t>
      </w:r>
      <w:commentRangeEnd w:id="74"/>
      <w:r w:rsidR="00E32D91" w:rsidRPr="004B7806">
        <w:rPr>
          <w:rStyle w:val="CommentReference"/>
          <w:sz w:val="24"/>
          <w:szCs w:val="24"/>
          <w:rPrChange w:id="82" w:author="Benjamin Smith" w:date="2024-08-16T16:17:00Z" w16du:dateUtc="2024-08-16T20:17:00Z">
            <w:rPr>
              <w:rStyle w:val="CommentReference"/>
            </w:rPr>
          </w:rPrChange>
        </w:rPr>
        <w:commentReference w:id="74"/>
      </w:r>
      <w:commentRangeEnd w:id="75"/>
      <w:r w:rsidR="000E4D5C" w:rsidRPr="004B7806">
        <w:rPr>
          <w:rStyle w:val="CommentReference"/>
          <w:sz w:val="24"/>
          <w:szCs w:val="24"/>
          <w:rPrChange w:id="83" w:author="Benjamin Smith" w:date="2024-08-16T16:17:00Z" w16du:dateUtc="2024-08-16T20:17:00Z">
            <w:rPr>
              <w:rStyle w:val="CommentReference"/>
            </w:rPr>
          </w:rPrChange>
        </w:rPr>
        <w:commentReference w:id="75"/>
      </w:r>
    </w:p>
    <w:tbl>
      <w:tblPr>
        <w:tblStyle w:val="Table"/>
        <w:tblW w:w="0" w:type="auto"/>
        <w:jc w:val="center"/>
        <w:tblCellMar>
          <w:left w:w="60" w:type="dxa"/>
          <w:right w:w="60" w:type="dxa"/>
        </w:tblCellMar>
        <w:tblLook w:val="0000" w:firstRow="0" w:lastRow="0" w:firstColumn="0" w:lastColumn="0" w:noHBand="0" w:noVBand="0"/>
      </w:tblPr>
      <w:tblGrid>
        <w:gridCol w:w="2382"/>
        <w:gridCol w:w="1086"/>
        <w:gridCol w:w="1198"/>
        <w:gridCol w:w="532"/>
      </w:tblGrid>
      <w:tr w:rsidR="003B79D2" w14:paraId="23594957" w14:textId="77777777" w:rsidTr="003B79D2">
        <w:trPr>
          <w:cantSplit/>
          <w:tblHeader/>
          <w:jc w:val="center"/>
        </w:trPr>
        <w:tc>
          <w:tcPr>
            <w:tcW w:w="0" w:type="auto"/>
            <w:tcBorders>
              <w:top w:val="single" w:sz="16" w:space="0" w:color="D3D3D3"/>
              <w:left w:val="single" w:sz="0" w:space="0" w:color="D3D3D3"/>
              <w:bottom w:val="single" w:sz="16" w:space="0" w:color="D3D3D3"/>
            </w:tcBorders>
          </w:tcPr>
          <w:p w14:paraId="23594953" w14:textId="77777777" w:rsidR="003B79D2" w:rsidRDefault="00C0704C">
            <w:pPr>
              <w:keepNext/>
              <w:spacing w:after="60"/>
            </w:pPr>
            <w:r>
              <w:rPr>
                <w:rFonts w:ascii="Calibri" w:hAnsi="Calibri"/>
                <w:sz w:val="20"/>
              </w:rPr>
              <w:t>Intervention</w:t>
            </w:r>
          </w:p>
        </w:tc>
        <w:tc>
          <w:tcPr>
            <w:tcW w:w="0" w:type="auto"/>
            <w:tcBorders>
              <w:top w:val="single" w:sz="16" w:space="0" w:color="D3D3D3"/>
              <w:bottom w:val="single" w:sz="16" w:space="0" w:color="D3D3D3"/>
            </w:tcBorders>
          </w:tcPr>
          <w:p w14:paraId="23594954" w14:textId="77777777" w:rsidR="003B79D2" w:rsidRDefault="00C0704C">
            <w:pPr>
              <w:keepNext/>
              <w:spacing w:after="60"/>
              <w:jc w:val="right"/>
            </w:pPr>
            <w:r>
              <w:rPr>
                <w:rFonts w:ascii="Calibri" w:hAnsi="Calibri"/>
                <w:sz w:val="20"/>
              </w:rPr>
              <w:t>Refferalls In</w:t>
            </w:r>
          </w:p>
        </w:tc>
        <w:tc>
          <w:tcPr>
            <w:tcW w:w="0" w:type="auto"/>
            <w:tcBorders>
              <w:top w:val="single" w:sz="16" w:space="0" w:color="D3D3D3"/>
              <w:bottom w:val="single" w:sz="16" w:space="0" w:color="D3D3D3"/>
            </w:tcBorders>
          </w:tcPr>
          <w:p w14:paraId="23594955" w14:textId="77777777" w:rsidR="003B79D2" w:rsidRDefault="00C0704C">
            <w:pPr>
              <w:keepNext/>
              <w:spacing w:after="60"/>
              <w:jc w:val="right"/>
            </w:pPr>
            <w:r>
              <w:rPr>
                <w:rFonts w:ascii="Calibri" w:hAnsi="Calibri"/>
                <w:sz w:val="20"/>
              </w:rPr>
              <w:t>Referrals Out</w:t>
            </w:r>
          </w:p>
        </w:tc>
        <w:tc>
          <w:tcPr>
            <w:tcW w:w="0" w:type="auto"/>
            <w:tcBorders>
              <w:top w:val="single" w:sz="16" w:space="0" w:color="D3D3D3"/>
              <w:bottom w:val="single" w:sz="16" w:space="0" w:color="D3D3D3"/>
              <w:right w:val="single" w:sz="0" w:space="0" w:color="D3D3D3"/>
            </w:tcBorders>
          </w:tcPr>
          <w:p w14:paraId="23594956" w14:textId="77777777" w:rsidR="003B79D2" w:rsidRDefault="00C0704C">
            <w:pPr>
              <w:keepNext/>
              <w:spacing w:after="60"/>
              <w:jc w:val="right"/>
            </w:pPr>
            <w:r>
              <w:rPr>
                <w:rFonts w:ascii="Calibri" w:hAnsi="Calibri"/>
                <w:sz w:val="20"/>
              </w:rPr>
              <w:t>Total</w:t>
            </w:r>
          </w:p>
        </w:tc>
      </w:tr>
      <w:tr w:rsidR="003B79D2" w14:paraId="23594959" w14:textId="77777777" w:rsidTr="003B79D2">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23594958" w14:textId="77777777" w:rsidR="003B79D2" w:rsidRDefault="00C0704C">
            <w:pPr>
              <w:keepNext/>
              <w:spacing w:after="60"/>
            </w:pPr>
            <w:r>
              <w:rPr>
                <w:rFonts w:ascii="Calibri" w:hAnsi="Calibri"/>
                <w:sz w:val="20"/>
              </w:rPr>
              <w:t>Community: 1</w:t>
            </w:r>
          </w:p>
        </w:tc>
      </w:tr>
      <w:tr w:rsidR="003B79D2" w14:paraId="2359495E" w14:textId="77777777" w:rsidTr="003B79D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59495A" w14:textId="77777777" w:rsidR="003B79D2" w:rsidRDefault="00C0704C">
            <w:pPr>
              <w:keepNext/>
              <w:spacing w:after="60"/>
            </w:pPr>
            <w:r>
              <w:rPr>
                <w:rFonts w:ascii="Calibri" w:hAnsi="Calibri"/>
                <w:sz w:val="20"/>
              </w:rPr>
              <w:t>Drug Repurposing</w:t>
            </w:r>
          </w:p>
        </w:tc>
        <w:tc>
          <w:tcPr>
            <w:tcW w:w="0" w:type="auto"/>
            <w:tcBorders>
              <w:top w:val="single" w:sz="0" w:space="0" w:color="D3D3D3"/>
              <w:left w:val="single" w:sz="0" w:space="0" w:color="D3D3D3"/>
              <w:bottom w:val="single" w:sz="0" w:space="0" w:color="D3D3D3"/>
              <w:right w:val="single" w:sz="0" w:space="0" w:color="D3D3D3"/>
            </w:tcBorders>
          </w:tcPr>
          <w:p w14:paraId="2359495B" w14:textId="77777777" w:rsidR="003B79D2" w:rsidRDefault="00C0704C">
            <w:pPr>
              <w:keepNext/>
              <w:spacing w:after="60"/>
              <w:jc w:val="right"/>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2359495C" w14:textId="77777777" w:rsidR="003B79D2" w:rsidRDefault="00C0704C">
            <w:pPr>
              <w:keepNext/>
              <w:spacing w:after="60"/>
              <w:jc w:val="right"/>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2359495D" w14:textId="77777777" w:rsidR="003B79D2" w:rsidRDefault="00C0704C">
            <w:pPr>
              <w:keepNext/>
              <w:spacing w:after="60"/>
              <w:jc w:val="right"/>
            </w:pPr>
            <w:r>
              <w:rPr>
                <w:rFonts w:ascii="Calibri" w:hAnsi="Calibri"/>
                <w:sz w:val="20"/>
              </w:rPr>
              <w:t>10</w:t>
            </w:r>
          </w:p>
        </w:tc>
      </w:tr>
      <w:tr w:rsidR="003B79D2" w14:paraId="23594963" w14:textId="77777777" w:rsidTr="003B79D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59495F" w14:textId="77777777" w:rsidR="003B79D2" w:rsidRDefault="00C0704C">
            <w:pPr>
              <w:keepNext/>
              <w:spacing w:after="60"/>
            </w:pPr>
            <w:r>
              <w:rPr>
                <w:rFonts w:ascii="Calibri" w:hAnsi="Calibri"/>
                <w:sz w:val="20"/>
              </w:rPr>
              <w:t>I: Other</w:t>
            </w:r>
          </w:p>
        </w:tc>
        <w:tc>
          <w:tcPr>
            <w:tcW w:w="0" w:type="auto"/>
            <w:tcBorders>
              <w:top w:val="single" w:sz="0" w:space="0" w:color="D3D3D3"/>
              <w:left w:val="single" w:sz="0" w:space="0" w:color="D3D3D3"/>
              <w:bottom w:val="single" w:sz="0" w:space="0" w:color="D3D3D3"/>
              <w:right w:val="single" w:sz="0" w:space="0" w:color="D3D3D3"/>
            </w:tcBorders>
          </w:tcPr>
          <w:p w14:paraId="23594960" w14:textId="77777777" w:rsidR="003B79D2" w:rsidRDefault="00C0704C">
            <w:pPr>
              <w:keepNext/>
              <w:spacing w:after="60"/>
              <w:jc w:val="right"/>
            </w:pPr>
            <w:r>
              <w:rPr>
                <w:rFonts w:ascii="Calibri" w:hAnsi="Calibri"/>
                <w:sz w:val="20"/>
              </w:rPr>
              <w:t>25</w:t>
            </w:r>
          </w:p>
        </w:tc>
        <w:tc>
          <w:tcPr>
            <w:tcW w:w="0" w:type="auto"/>
            <w:tcBorders>
              <w:top w:val="single" w:sz="0" w:space="0" w:color="D3D3D3"/>
              <w:left w:val="single" w:sz="0" w:space="0" w:color="D3D3D3"/>
              <w:bottom w:val="single" w:sz="0" w:space="0" w:color="D3D3D3"/>
              <w:right w:val="single" w:sz="0" w:space="0" w:color="D3D3D3"/>
            </w:tcBorders>
          </w:tcPr>
          <w:p w14:paraId="23594961" w14:textId="77777777" w:rsidR="003B79D2" w:rsidRDefault="00C0704C">
            <w:pPr>
              <w:keepNext/>
              <w:spacing w:after="60"/>
              <w:jc w:val="right"/>
            </w:pPr>
            <w:r>
              <w:rPr>
                <w:rFonts w:ascii="Calibri" w:hAnsi="Calibri"/>
                <w:sz w:val="20"/>
              </w:rPr>
              <w:t>6</w:t>
            </w:r>
          </w:p>
        </w:tc>
        <w:tc>
          <w:tcPr>
            <w:tcW w:w="0" w:type="auto"/>
            <w:tcBorders>
              <w:top w:val="single" w:sz="0" w:space="0" w:color="D3D3D3"/>
              <w:left w:val="single" w:sz="0" w:space="0" w:color="D3D3D3"/>
              <w:bottom w:val="single" w:sz="0" w:space="0" w:color="D3D3D3"/>
              <w:right w:val="single" w:sz="0" w:space="0" w:color="D3D3D3"/>
            </w:tcBorders>
          </w:tcPr>
          <w:p w14:paraId="23594962" w14:textId="77777777" w:rsidR="003B79D2" w:rsidRDefault="00C0704C">
            <w:pPr>
              <w:keepNext/>
              <w:spacing w:after="60"/>
              <w:jc w:val="right"/>
            </w:pPr>
            <w:r>
              <w:rPr>
                <w:rFonts w:ascii="Calibri" w:hAnsi="Calibri"/>
                <w:sz w:val="20"/>
              </w:rPr>
              <w:t>31</w:t>
            </w:r>
          </w:p>
        </w:tc>
      </w:tr>
      <w:tr w:rsidR="003B79D2" w14:paraId="23594968" w14:textId="77777777" w:rsidTr="003B79D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594964" w14:textId="77777777" w:rsidR="003B79D2" w:rsidRDefault="00C0704C">
            <w:pPr>
              <w:keepNext/>
              <w:spacing w:after="60"/>
            </w:pPr>
            <w:r>
              <w:rPr>
                <w:rFonts w:ascii="Calibri" w:hAnsi="Calibri"/>
                <w:sz w:val="20"/>
              </w:rPr>
              <w:t>T: Monoclonal Antibody</w:t>
            </w:r>
          </w:p>
        </w:tc>
        <w:tc>
          <w:tcPr>
            <w:tcW w:w="0" w:type="auto"/>
            <w:tcBorders>
              <w:top w:val="single" w:sz="0" w:space="0" w:color="D3D3D3"/>
              <w:left w:val="single" w:sz="0" w:space="0" w:color="D3D3D3"/>
              <w:bottom w:val="single" w:sz="0" w:space="0" w:color="D3D3D3"/>
              <w:right w:val="single" w:sz="0" w:space="0" w:color="D3D3D3"/>
            </w:tcBorders>
          </w:tcPr>
          <w:p w14:paraId="23594965" w14:textId="77777777" w:rsidR="003B79D2" w:rsidRDefault="00C0704C">
            <w:pPr>
              <w:keepNext/>
              <w:spacing w:after="60"/>
              <w:jc w:val="right"/>
            </w:pPr>
            <w:r>
              <w:rPr>
                <w:rFonts w:ascii="Calibri" w:hAnsi="Calibri"/>
                <w:sz w:val="20"/>
              </w:rPr>
              <w:t>6</w:t>
            </w:r>
          </w:p>
        </w:tc>
        <w:tc>
          <w:tcPr>
            <w:tcW w:w="0" w:type="auto"/>
            <w:tcBorders>
              <w:top w:val="single" w:sz="0" w:space="0" w:color="D3D3D3"/>
              <w:left w:val="single" w:sz="0" w:space="0" w:color="D3D3D3"/>
              <w:bottom w:val="single" w:sz="0" w:space="0" w:color="D3D3D3"/>
              <w:right w:val="single" w:sz="0" w:space="0" w:color="D3D3D3"/>
            </w:tcBorders>
          </w:tcPr>
          <w:p w14:paraId="23594966" w14:textId="77777777" w:rsidR="003B79D2" w:rsidRDefault="00C0704C">
            <w:pPr>
              <w:keepNext/>
              <w:spacing w:after="60"/>
              <w:jc w:val="right"/>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23594967" w14:textId="77777777" w:rsidR="003B79D2" w:rsidRDefault="00C0704C">
            <w:pPr>
              <w:keepNext/>
              <w:spacing w:after="60"/>
              <w:jc w:val="right"/>
            </w:pPr>
            <w:r>
              <w:rPr>
                <w:rFonts w:ascii="Calibri" w:hAnsi="Calibri"/>
                <w:sz w:val="20"/>
              </w:rPr>
              <w:t>22</w:t>
            </w:r>
          </w:p>
        </w:tc>
      </w:tr>
      <w:tr w:rsidR="003B79D2" w14:paraId="2359496D" w14:textId="77777777" w:rsidTr="003B79D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594969" w14:textId="77777777" w:rsidR="003B79D2" w:rsidRDefault="00C0704C">
            <w:pPr>
              <w:keepNext/>
              <w:spacing w:after="60"/>
            </w:pPr>
            <w:r>
              <w:rPr>
                <w:rFonts w:ascii="Calibri" w:hAnsi="Calibri"/>
                <w:sz w:val="20"/>
              </w:rPr>
              <w:t>T: Small Molecule</w:t>
            </w:r>
          </w:p>
        </w:tc>
        <w:tc>
          <w:tcPr>
            <w:tcW w:w="0" w:type="auto"/>
            <w:tcBorders>
              <w:top w:val="single" w:sz="0" w:space="0" w:color="D3D3D3"/>
              <w:left w:val="single" w:sz="0" w:space="0" w:color="D3D3D3"/>
              <w:bottom w:val="single" w:sz="0" w:space="0" w:color="D3D3D3"/>
              <w:right w:val="single" w:sz="0" w:space="0" w:color="D3D3D3"/>
            </w:tcBorders>
          </w:tcPr>
          <w:p w14:paraId="2359496A" w14:textId="77777777" w:rsidR="003B79D2" w:rsidRDefault="00C0704C">
            <w:pPr>
              <w:keepNext/>
              <w:spacing w:after="60"/>
              <w:jc w:val="right"/>
            </w:pPr>
            <w:r>
              <w:rPr>
                <w:rFonts w:ascii="Calibri" w:hAnsi="Calibri"/>
                <w:sz w:val="20"/>
              </w:rPr>
              <w:t>174</w:t>
            </w:r>
          </w:p>
        </w:tc>
        <w:tc>
          <w:tcPr>
            <w:tcW w:w="0" w:type="auto"/>
            <w:tcBorders>
              <w:top w:val="single" w:sz="0" w:space="0" w:color="D3D3D3"/>
              <w:left w:val="single" w:sz="0" w:space="0" w:color="D3D3D3"/>
              <w:bottom w:val="single" w:sz="0" w:space="0" w:color="D3D3D3"/>
              <w:right w:val="single" w:sz="0" w:space="0" w:color="D3D3D3"/>
            </w:tcBorders>
          </w:tcPr>
          <w:p w14:paraId="2359496B" w14:textId="77777777" w:rsidR="003B79D2" w:rsidRDefault="00C0704C">
            <w:pPr>
              <w:keepNext/>
              <w:spacing w:after="60"/>
              <w:jc w:val="right"/>
            </w:pPr>
            <w:r>
              <w:rPr>
                <w:rFonts w:ascii="Calibri" w:hAnsi="Calibri"/>
                <w:sz w:val="20"/>
              </w:rPr>
              <w:t>188</w:t>
            </w:r>
          </w:p>
        </w:tc>
        <w:tc>
          <w:tcPr>
            <w:tcW w:w="0" w:type="auto"/>
            <w:tcBorders>
              <w:top w:val="single" w:sz="0" w:space="0" w:color="D3D3D3"/>
              <w:left w:val="single" w:sz="0" w:space="0" w:color="D3D3D3"/>
              <w:bottom w:val="single" w:sz="0" w:space="0" w:color="D3D3D3"/>
              <w:right w:val="single" w:sz="0" w:space="0" w:color="D3D3D3"/>
            </w:tcBorders>
          </w:tcPr>
          <w:p w14:paraId="2359496C" w14:textId="77777777" w:rsidR="003B79D2" w:rsidRDefault="00C0704C">
            <w:pPr>
              <w:keepNext/>
              <w:spacing w:after="60"/>
              <w:jc w:val="right"/>
            </w:pPr>
            <w:r>
              <w:rPr>
                <w:rFonts w:ascii="Calibri" w:hAnsi="Calibri"/>
                <w:sz w:val="20"/>
              </w:rPr>
              <w:t>362</w:t>
            </w:r>
          </w:p>
        </w:tc>
      </w:tr>
      <w:tr w:rsidR="003B79D2" w14:paraId="2359496F" w14:textId="77777777" w:rsidTr="003B79D2">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2359496E" w14:textId="77777777" w:rsidR="003B79D2" w:rsidRDefault="00C0704C">
            <w:pPr>
              <w:keepNext/>
              <w:spacing w:after="60"/>
            </w:pPr>
            <w:r>
              <w:rPr>
                <w:rFonts w:ascii="Calibri" w:hAnsi="Calibri"/>
                <w:sz w:val="20"/>
              </w:rPr>
              <w:t>Community: 2</w:t>
            </w:r>
          </w:p>
        </w:tc>
      </w:tr>
      <w:tr w:rsidR="003B79D2" w14:paraId="23594974" w14:textId="77777777" w:rsidTr="003B79D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594970" w14:textId="77777777" w:rsidR="003B79D2" w:rsidRDefault="00C0704C">
            <w:pPr>
              <w:keepNext/>
              <w:spacing w:after="60"/>
            </w:pPr>
            <w:r>
              <w:rPr>
                <w:rFonts w:ascii="Calibri" w:hAnsi="Calibri"/>
                <w:sz w:val="20"/>
              </w:rPr>
              <w:t>Combined Modality</w:t>
            </w:r>
          </w:p>
        </w:tc>
        <w:tc>
          <w:tcPr>
            <w:tcW w:w="0" w:type="auto"/>
            <w:tcBorders>
              <w:top w:val="single" w:sz="0" w:space="0" w:color="D3D3D3"/>
              <w:left w:val="single" w:sz="0" w:space="0" w:color="D3D3D3"/>
              <w:bottom w:val="single" w:sz="0" w:space="0" w:color="D3D3D3"/>
              <w:right w:val="single" w:sz="0" w:space="0" w:color="D3D3D3"/>
            </w:tcBorders>
          </w:tcPr>
          <w:p w14:paraId="23594971" w14:textId="77777777" w:rsidR="003B79D2" w:rsidRDefault="00C0704C">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3594972" w14:textId="77777777" w:rsidR="003B79D2" w:rsidRDefault="00C0704C">
            <w:pPr>
              <w:keepNext/>
              <w:spacing w:after="60"/>
              <w:jc w:val="right"/>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23594973" w14:textId="77777777" w:rsidR="003B79D2" w:rsidRDefault="00C0704C">
            <w:pPr>
              <w:keepNext/>
              <w:spacing w:after="60"/>
              <w:jc w:val="right"/>
            </w:pPr>
            <w:r>
              <w:rPr>
                <w:rFonts w:ascii="Calibri" w:hAnsi="Calibri"/>
                <w:sz w:val="20"/>
              </w:rPr>
              <w:t>1</w:t>
            </w:r>
          </w:p>
        </w:tc>
      </w:tr>
      <w:tr w:rsidR="003B79D2" w14:paraId="23594979" w14:textId="77777777" w:rsidTr="003B79D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594975" w14:textId="77777777" w:rsidR="003B79D2" w:rsidRDefault="00C0704C">
            <w:pPr>
              <w:keepNext/>
              <w:spacing w:after="60"/>
            </w:pPr>
            <w:r>
              <w:rPr>
                <w:rFonts w:ascii="Calibri" w:hAnsi="Calibri"/>
                <w:sz w:val="20"/>
              </w:rPr>
              <w:t>I: Adoptive Cell Transfer</w:t>
            </w:r>
          </w:p>
        </w:tc>
        <w:tc>
          <w:tcPr>
            <w:tcW w:w="0" w:type="auto"/>
            <w:tcBorders>
              <w:top w:val="single" w:sz="0" w:space="0" w:color="D3D3D3"/>
              <w:left w:val="single" w:sz="0" w:space="0" w:color="D3D3D3"/>
              <w:bottom w:val="single" w:sz="0" w:space="0" w:color="D3D3D3"/>
              <w:right w:val="single" w:sz="0" w:space="0" w:color="D3D3D3"/>
            </w:tcBorders>
          </w:tcPr>
          <w:p w14:paraId="23594976" w14:textId="77777777" w:rsidR="003B79D2" w:rsidRDefault="00C0704C">
            <w:pPr>
              <w:keepNext/>
              <w:spacing w:after="60"/>
              <w:jc w:val="right"/>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23594977" w14:textId="77777777" w:rsidR="003B79D2" w:rsidRDefault="00C0704C">
            <w:pPr>
              <w:keepNext/>
              <w:spacing w:after="60"/>
              <w:jc w:val="right"/>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23594978" w14:textId="77777777" w:rsidR="003B79D2" w:rsidRDefault="00C0704C">
            <w:pPr>
              <w:keepNext/>
              <w:spacing w:after="60"/>
              <w:jc w:val="right"/>
            </w:pPr>
            <w:r>
              <w:rPr>
                <w:rFonts w:ascii="Calibri" w:hAnsi="Calibri"/>
                <w:sz w:val="20"/>
              </w:rPr>
              <w:t>13</w:t>
            </w:r>
          </w:p>
        </w:tc>
      </w:tr>
      <w:tr w:rsidR="003B79D2" w14:paraId="2359497E" w14:textId="77777777" w:rsidTr="003B79D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59497A" w14:textId="77777777" w:rsidR="003B79D2" w:rsidRDefault="00C0704C">
            <w:pPr>
              <w:keepNext/>
              <w:spacing w:after="60"/>
            </w:pPr>
            <w:r>
              <w:rPr>
                <w:rFonts w:ascii="Calibri" w:hAnsi="Calibri"/>
                <w:sz w:val="20"/>
              </w:rPr>
              <w:t>I: Anti Cancer Vaccine</w:t>
            </w:r>
          </w:p>
        </w:tc>
        <w:tc>
          <w:tcPr>
            <w:tcW w:w="0" w:type="auto"/>
            <w:tcBorders>
              <w:top w:val="single" w:sz="0" w:space="0" w:color="D3D3D3"/>
              <w:left w:val="single" w:sz="0" w:space="0" w:color="D3D3D3"/>
              <w:bottom w:val="single" w:sz="0" w:space="0" w:color="D3D3D3"/>
              <w:right w:val="single" w:sz="0" w:space="0" w:color="D3D3D3"/>
            </w:tcBorders>
          </w:tcPr>
          <w:p w14:paraId="2359497B" w14:textId="77777777" w:rsidR="003B79D2" w:rsidRDefault="00C0704C">
            <w:pPr>
              <w:keepNext/>
              <w:spacing w:after="60"/>
              <w:jc w:val="right"/>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2359497C" w14:textId="77777777" w:rsidR="003B79D2" w:rsidRDefault="00C0704C">
            <w:pPr>
              <w:keepNext/>
              <w:spacing w:after="60"/>
              <w:jc w:val="right"/>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2359497D" w14:textId="77777777" w:rsidR="003B79D2" w:rsidRDefault="00C0704C">
            <w:pPr>
              <w:keepNext/>
              <w:spacing w:after="60"/>
              <w:jc w:val="right"/>
            </w:pPr>
            <w:r>
              <w:rPr>
                <w:rFonts w:ascii="Calibri" w:hAnsi="Calibri"/>
                <w:sz w:val="20"/>
              </w:rPr>
              <w:t>11</w:t>
            </w:r>
          </w:p>
        </w:tc>
      </w:tr>
      <w:tr w:rsidR="003B79D2" w14:paraId="23594983" w14:textId="77777777" w:rsidTr="003B79D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59497F" w14:textId="77777777" w:rsidR="003B79D2" w:rsidRDefault="00C0704C">
            <w:pPr>
              <w:keepNext/>
              <w:spacing w:after="60"/>
            </w:pPr>
            <w:r>
              <w:rPr>
                <w:rFonts w:ascii="Calibri" w:hAnsi="Calibri"/>
                <w:sz w:val="20"/>
              </w:rPr>
              <w:t>I: MAbs Checkpoint</w:t>
            </w:r>
          </w:p>
        </w:tc>
        <w:tc>
          <w:tcPr>
            <w:tcW w:w="0" w:type="auto"/>
            <w:tcBorders>
              <w:top w:val="single" w:sz="0" w:space="0" w:color="D3D3D3"/>
              <w:left w:val="single" w:sz="0" w:space="0" w:color="D3D3D3"/>
              <w:bottom w:val="single" w:sz="0" w:space="0" w:color="D3D3D3"/>
              <w:right w:val="single" w:sz="0" w:space="0" w:color="D3D3D3"/>
            </w:tcBorders>
          </w:tcPr>
          <w:p w14:paraId="23594980" w14:textId="77777777" w:rsidR="003B79D2" w:rsidRDefault="00C0704C">
            <w:pPr>
              <w:keepNext/>
              <w:spacing w:after="60"/>
              <w:jc w:val="right"/>
            </w:pPr>
            <w:r>
              <w:rPr>
                <w:rFonts w:ascii="Calibri" w:hAnsi="Calibri"/>
                <w:sz w:val="20"/>
              </w:rPr>
              <w:t>92</w:t>
            </w:r>
          </w:p>
        </w:tc>
        <w:tc>
          <w:tcPr>
            <w:tcW w:w="0" w:type="auto"/>
            <w:tcBorders>
              <w:top w:val="single" w:sz="0" w:space="0" w:color="D3D3D3"/>
              <w:left w:val="single" w:sz="0" w:space="0" w:color="D3D3D3"/>
              <w:bottom w:val="single" w:sz="0" w:space="0" w:color="D3D3D3"/>
              <w:right w:val="single" w:sz="0" w:space="0" w:color="D3D3D3"/>
            </w:tcBorders>
          </w:tcPr>
          <w:p w14:paraId="23594981" w14:textId="77777777" w:rsidR="003B79D2" w:rsidRDefault="00C0704C">
            <w:pPr>
              <w:keepNext/>
              <w:spacing w:after="60"/>
              <w:jc w:val="right"/>
            </w:pPr>
            <w:r>
              <w:rPr>
                <w:rFonts w:ascii="Calibri" w:hAnsi="Calibri"/>
                <w:sz w:val="20"/>
              </w:rPr>
              <w:t>147</w:t>
            </w:r>
          </w:p>
        </w:tc>
        <w:tc>
          <w:tcPr>
            <w:tcW w:w="0" w:type="auto"/>
            <w:tcBorders>
              <w:top w:val="single" w:sz="0" w:space="0" w:color="D3D3D3"/>
              <w:left w:val="single" w:sz="0" w:space="0" w:color="D3D3D3"/>
              <w:bottom w:val="single" w:sz="0" w:space="0" w:color="D3D3D3"/>
              <w:right w:val="single" w:sz="0" w:space="0" w:color="D3D3D3"/>
            </w:tcBorders>
          </w:tcPr>
          <w:p w14:paraId="23594982" w14:textId="77777777" w:rsidR="003B79D2" w:rsidRDefault="00C0704C">
            <w:pPr>
              <w:keepNext/>
              <w:spacing w:after="60"/>
              <w:jc w:val="right"/>
            </w:pPr>
            <w:r>
              <w:rPr>
                <w:rFonts w:ascii="Calibri" w:hAnsi="Calibri"/>
                <w:sz w:val="20"/>
              </w:rPr>
              <w:t>239</w:t>
            </w:r>
          </w:p>
        </w:tc>
      </w:tr>
      <w:tr w:rsidR="003B79D2" w14:paraId="23594988" w14:textId="77777777" w:rsidTr="003B79D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594984" w14:textId="77777777" w:rsidR="003B79D2" w:rsidRDefault="00C0704C">
            <w:pPr>
              <w:keepNext/>
              <w:spacing w:after="60"/>
            </w:pPr>
            <w:r>
              <w:rPr>
                <w:rFonts w:ascii="Calibri" w:hAnsi="Calibri"/>
                <w:sz w:val="20"/>
              </w:rPr>
              <w:t>Radioconjugate</w:t>
            </w:r>
          </w:p>
        </w:tc>
        <w:tc>
          <w:tcPr>
            <w:tcW w:w="0" w:type="auto"/>
            <w:tcBorders>
              <w:top w:val="single" w:sz="0" w:space="0" w:color="D3D3D3"/>
              <w:left w:val="single" w:sz="0" w:space="0" w:color="D3D3D3"/>
              <w:bottom w:val="single" w:sz="0" w:space="0" w:color="D3D3D3"/>
              <w:right w:val="single" w:sz="0" w:space="0" w:color="D3D3D3"/>
            </w:tcBorders>
          </w:tcPr>
          <w:p w14:paraId="23594985" w14:textId="77777777" w:rsidR="003B79D2" w:rsidRDefault="00C0704C">
            <w:pPr>
              <w:keepNext/>
              <w:spacing w:after="60"/>
              <w:jc w:val="right"/>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23594986" w14:textId="77777777" w:rsidR="003B79D2" w:rsidRDefault="00C0704C">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23594987" w14:textId="77777777" w:rsidR="003B79D2" w:rsidRDefault="00C0704C">
            <w:pPr>
              <w:keepNext/>
              <w:spacing w:after="60"/>
              <w:jc w:val="right"/>
            </w:pPr>
            <w:r>
              <w:rPr>
                <w:rFonts w:ascii="Calibri" w:hAnsi="Calibri"/>
                <w:sz w:val="20"/>
              </w:rPr>
              <w:t>1</w:t>
            </w:r>
          </w:p>
        </w:tc>
      </w:tr>
      <w:tr w:rsidR="003B79D2" w14:paraId="2359498D" w14:textId="77777777" w:rsidTr="003B79D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594989" w14:textId="77777777" w:rsidR="003B79D2" w:rsidRDefault="00C0704C">
            <w:pPr>
              <w:keepNext/>
              <w:spacing w:after="60"/>
            </w:pPr>
            <w:r>
              <w:rPr>
                <w:rFonts w:ascii="Calibri" w:hAnsi="Calibri"/>
                <w:sz w:val="20"/>
              </w:rPr>
              <w:t>T: Antibody-Drug Conjugate</w:t>
            </w:r>
          </w:p>
        </w:tc>
        <w:tc>
          <w:tcPr>
            <w:tcW w:w="0" w:type="auto"/>
            <w:tcBorders>
              <w:top w:val="single" w:sz="0" w:space="0" w:color="D3D3D3"/>
              <w:left w:val="single" w:sz="0" w:space="0" w:color="D3D3D3"/>
              <w:bottom w:val="single" w:sz="0" w:space="0" w:color="D3D3D3"/>
              <w:right w:val="single" w:sz="0" w:space="0" w:color="D3D3D3"/>
            </w:tcBorders>
          </w:tcPr>
          <w:p w14:paraId="2359498A" w14:textId="77777777" w:rsidR="003B79D2" w:rsidRDefault="00C0704C">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2359498B" w14:textId="77777777" w:rsidR="003B79D2" w:rsidRDefault="00C0704C">
            <w:pPr>
              <w:keepNext/>
              <w:spacing w:after="60"/>
              <w:jc w:val="right"/>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2359498C" w14:textId="77777777" w:rsidR="003B79D2" w:rsidRDefault="00C0704C">
            <w:pPr>
              <w:keepNext/>
              <w:spacing w:after="60"/>
              <w:jc w:val="right"/>
            </w:pPr>
            <w:r>
              <w:rPr>
                <w:rFonts w:ascii="Calibri" w:hAnsi="Calibri"/>
                <w:sz w:val="20"/>
              </w:rPr>
              <w:t>28</w:t>
            </w:r>
          </w:p>
        </w:tc>
      </w:tr>
      <w:tr w:rsidR="003B79D2" w14:paraId="2359498F" w14:textId="77777777" w:rsidTr="003B79D2">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2359498E" w14:textId="77777777" w:rsidR="003B79D2" w:rsidRDefault="00C0704C">
            <w:pPr>
              <w:keepNext/>
              <w:spacing w:after="60"/>
            </w:pPr>
            <w:r>
              <w:rPr>
                <w:rFonts w:ascii="Calibri" w:hAnsi="Calibri"/>
                <w:sz w:val="20"/>
              </w:rPr>
              <w:t>Community: 3</w:t>
            </w:r>
          </w:p>
        </w:tc>
      </w:tr>
      <w:tr w:rsidR="003B79D2" w14:paraId="23594994" w14:textId="77777777" w:rsidTr="003B79D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594990" w14:textId="77777777" w:rsidR="003B79D2" w:rsidRDefault="00C0704C">
            <w:pPr>
              <w:keepNext/>
              <w:spacing w:after="60"/>
            </w:pPr>
            <w:r>
              <w:rPr>
                <w:rFonts w:ascii="Calibri" w:hAnsi="Calibri"/>
                <w:sz w:val="20"/>
              </w:rPr>
              <w:t>I: Combined</w:t>
            </w:r>
          </w:p>
        </w:tc>
        <w:tc>
          <w:tcPr>
            <w:tcW w:w="0" w:type="auto"/>
            <w:tcBorders>
              <w:top w:val="single" w:sz="0" w:space="0" w:color="D3D3D3"/>
              <w:left w:val="single" w:sz="0" w:space="0" w:color="D3D3D3"/>
              <w:bottom w:val="single" w:sz="0" w:space="0" w:color="D3D3D3"/>
              <w:right w:val="single" w:sz="0" w:space="0" w:color="D3D3D3"/>
            </w:tcBorders>
          </w:tcPr>
          <w:p w14:paraId="23594991" w14:textId="77777777" w:rsidR="003B79D2" w:rsidRDefault="00C0704C">
            <w:pPr>
              <w:keepNext/>
              <w:spacing w:after="60"/>
              <w:jc w:val="right"/>
            </w:pPr>
            <w:r>
              <w:rPr>
                <w:rFonts w:ascii="Calibri" w:hAnsi="Calibri"/>
                <w:sz w:val="20"/>
              </w:rPr>
              <w:t>54</w:t>
            </w:r>
          </w:p>
        </w:tc>
        <w:tc>
          <w:tcPr>
            <w:tcW w:w="0" w:type="auto"/>
            <w:tcBorders>
              <w:top w:val="single" w:sz="0" w:space="0" w:color="D3D3D3"/>
              <w:left w:val="single" w:sz="0" w:space="0" w:color="D3D3D3"/>
              <w:bottom w:val="single" w:sz="0" w:space="0" w:color="D3D3D3"/>
              <w:right w:val="single" w:sz="0" w:space="0" w:color="D3D3D3"/>
            </w:tcBorders>
          </w:tcPr>
          <w:p w14:paraId="23594992" w14:textId="77777777" w:rsidR="003B79D2" w:rsidRDefault="00C0704C">
            <w:pPr>
              <w:keepNext/>
              <w:spacing w:after="60"/>
              <w:jc w:val="right"/>
            </w:pP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23594993" w14:textId="77777777" w:rsidR="003B79D2" w:rsidRDefault="00C0704C">
            <w:pPr>
              <w:keepNext/>
              <w:spacing w:after="60"/>
              <w:jc w:val="right"/>
            </w:pPr>
            <w:r>
              <w:rPr>
                <w:rFonts w:ascii="Calibri" w:hAnsi="Calibri"/>
                <w:sz w:val="20"/>
              </w:rPr>
              <w:t>76</w:t>
            </w:r>
          </w:p>
        </w:tc>
      </w:tr>
      <w:tr w:rsidR="003B79D2" w14:paraId="23594999" w14:textId="77777777" w:rsidTr="003B79D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594995" w14:textId="77777777" w:rsidR="003B79D2" w:rsidRDefault="00C0704C">
            <w:pPr>
              <w:keepNext/>
              <w:spacing w:after="60"/>
            </w:pPr>
            <w:r>
              <w:rPr>
                <w:rFonts w:ascii="Calibri" w:hAnsi="Calibri"/>
                <w:sz w:val="20"/>
              </w:rPr>
              <w:t>I: MAbs Co-Stimulatory</w:t>
            </w:r>
          </w:p>
        </w:tc>
        <w:tc>
          <w:tcPr>
            <w:tcW w:w="0" w:type="auto"/>
            <w:tcBorders>
              <w:top w:val="single" w:sz="0" w:space="0" w:color="D3D3D3"/>
              <w:left w:val="single" w:sz="0" w:space="0" w:color="D3D3D3"/>
              <w:bottom w:val="single" w:sz="0" w:space="0" w:color="D3D3D3"/>
              <w:right w:val="single" w:sz="0" w:space="0" w:color="D3D3D3"/>
            </w:tcBorders>
          </w:tcPr>
          <w:p w14:paraId="23594996" w14:textId="77777777" w:rsidR="003B79D2" w:rsidRDefault="00C0704C">
            <w:pPr>
              <w:keepNext/>
              <w:spacing w:after="60"/>
              <w:jc w:val="right"/>
            </w:pPr>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23594997" w14:textId="77777777" w:rsidR="003B79D2" w:rsidRDefault="00C0704C">
            <w:pPr>
              <w:keepNext/>
              <w:spacing w:after="60"/>
              <w:jc w:val="right"/>
            </w:pP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23594998" w14:textId="77777777" w:rsidR="003B79D2" w:rsidRDefault="00C0704C">
            <w:pPr>
              <w:keepNext/>
              <w:spacing w:after="60"/>
              <w:jc w:val="right"/>
            </w:pPr>
            <w:r>
              <w:rPr>
                <w:rFonts w:ascii="Calibri" w:hAnsi="Calibri"/>
                <w:sz w:val="20"/>
              </w:rPr>
              <w:t>53</w:t>
            </w:r>
          </w:p>
        </w:tc>
      </w:tr>
      <w:tr w:rsidR="003B79D2" w14:paraId="2359499E" w14:textId="77777777" w:rsidTr="003B79D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59499A" w14:textId="77777777" w:rsidR="003B79D2" w:rsidRDefault="00C0704C">
            <w:pPr>
              <w:keepNext/>
              <w:spacing w:after="60"/>
            </w:pPr>
            <w:r>
              <w:rPr>
                <w:rFonts w:ascii="Calibri" w:hAnsi="Calibri"/>
                <w:sz w:val="20"/>
              </w:rPr>
              <w:t>I: Oncolytic Virus</w:t>
            </w:r>
          </w:p>
        </w:tc>
        <w:tc>
          <w:tcPr>
            <w:tcW w:w="0" w:type="auto"/>
            <w:tcBorders>
              <w:top w:val="single" w:sz="0" w:space="0" w:color="D3D3D3"/>
              <w:left w:val="single" w:sz="0" w:space="0" w:color="D3D3D3"/>
              <w:bottom w:val="single" w:sz="0" w:space="0" w:color="D3D3D3"/>
              <w:right w:val="single" w:sz="0" w:space="0" w:color="D3D3D3"/>
            </w:tcBorders>
          </w:tcPr>
          <w:p w14:paraId="2359499B" w14:textId="77777777" w:rsidR="003B79D2" w:rsidRDefault="00C0704C">
            <w:pPr>
              <w:keepNext/>
              <w:spacing w:after="60"/>
              <w:jc w:val="right"/>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2359499C" w14:textId="77777777" w:rsidR="003B79D2" w:rsidRDefault="00C0704C">
            <w:pPr>
              <w:keepNext/>
              <w:spacing w:after="60"/>
              <w:jc w:val="right"/>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2359499D" w14:textId="77777777" w:rsidR="003B79D2" w:rsidRDefault="00C0704C">
            <w:pPr>
              <w:keepNext/>
              <w:spacing w:after="60"/>
              <w:jc w:val="right"/>
            </w:pPr>
            <w:r>
              <w:rPr>
                <w:rFonts w:ascii="Calibri" w:hAnsi="Calibri"/>
                <w:sz w:val="20"/>
              </w:rPr>
              <w:t>9</w:t>
            </w:r>
          </w:p>
        </w:tc>
      </w:tr>
      <w:tr w:rsidR="003B79D2" w14:paraId="235949A0" w14:textId="77777777" w:rsidTr="003B79D2">
        <w:trPr>
          <w:cantSplit/>
          <w:jc w:val="center"/>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2359499F" w14:textId="77777777" w:rsidR="003B79D2" w:rsidRDefault="00C0704C">
            <w:pPr>
              <w:keepNext/>
              <w:spacing w:after="60"/>
            </w:pPr>
            <w:r>
              <w:rPr>
                <w:rFonts w:ascii="Calibri" w:hAnsi="Calibri"/>
                <w:sz w:val="20"/>
              </w:rPr>
              <w:t>Community: 4</w:t>
            </w:r>
          </w:p>
        </w:tc>
      </w:tr>
      <w:tr w:rsidR="003B79D2" w14:paraId="235949A5" w14:textId="77777777" w:rsidTr="003B79D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5949A1" w14:textId="77777777" w:rsidR="003B79D2" w:rsidRDefault="00C0704C">
            <w:pPr>
              <w:keepNext/>
              <w:spacing w:after="60"/>
            </w:pPr>
            <w:r>
              <w:rPr>
                <w:rFonts w:ascii="Calibri" w:hAnsi="Calibri"/>
                <w:sz w:val="20"/>
              </w:rPr>
              <w:t>Chemotherapy</w:t>
            </w:r>
          </w:p>
        </w:tc>
        <w:tc>
          <w:tcPr>
            <w:tcW w:w="0" w:type="auto"/>
            <w:tcBorders>
              <w:top w:val="single" w:sz="0" w:space="0" w:color="D3D3D3"/>
              <w:left w:val="single" w:sz="0" w:space="0" w:color="D3D3D3"/>
              <w:bottom w:val="single" w:sz="0" w:space="0" w:color="D3D3D3"/>
              <w:right w:val="single" w:sz="0" w:space="0" w:color="D3D3D3"/>
            </w:tcBorders>
          </w:tcPr>
          <w:p w14:paraId="235949A2" w14:textId="77777777" w:rsidR="003B79D2" w:rsidRDefault="00C0704C">
            <w:pPr>
              <w:keepNext/>
              <w:spacing w:after="60"/>
              <w:jc w:val="right"/>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235949A3" w14:textId="77777777" w:rsidR="003B79D2" w:rsidRDefault="00C0704C">
            <w:pPr>
              <w:keepNext/>
              <w:spacing w:after="60"/>
              <w:jc w:val="right"/>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235949A4" w14:textId="77777777" w:rsidR="003B79D2" w:rsidRDefault="00C0704C">
            <w:pPr>
              <w:keepNext/>
              <w:spacing w:after="60"/>
              <w:jc w:val="right"/>
            </w:pPr>
            <w:r>
              <w:rPr>
                <w:rFonts w:ascii="Calibri" w:hAnsi="Calibri"/>
                <w:sz w:val="20"/>
              </w:rPr>
              <w:t>14</w:t>
            </w:r>
          </w:p>
        </w:tc>
      </w:tr>
      <w:tr w:rsidR="003B79D2" w14:paraId="235949AA" w14:textId="77777777" w:rsidTr="003B79D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5949A6" w14:textId="77777777" w:rsidR="003B79D2" w:rsidRDefault="00C0704C">
            <w:pPr>
              <w:keepNext/>
              <w:spacing w:after="60"/>
            </w:pPr>
            <w:r>
              <w:rPr>
                <w:rFonts w:ascii="Calibri" w:hAnsi="Calibri"/>
                <w:sz w:val="20"/>
              </w:rPr>
              <w:t>I: MAbs Targeting</w:t>
            </w:r>
          </w:p>
        </w:tc>
        <w:tc>
          <w:tcPr>
            <w:tcW w:w="0" w:type="auto"/>
            <w:tcBorders>
              <w:top w:val="single" w:sz="0" w:space="0" w:color="D3D3D3"/>
              <w:left w:val="single" w:sz="0" w:space="0" w:color="D3D3D3"/>
              <w:bottom w:val="single" w:sz="0" w:space="0" w:color="D3D3D3"/>
              <w:right w:val="single" w:sz="0" w:space="0" w:color="D3D3D3"/>
            </w:tcBorders>
          </w:tcPr>
          <w:p w14:paraId="235949A7" w14:textId="77777777" w:rsidR="003B79D2" w:rsidRDefault="00C0704C">
            <w:pPr>
              <w:keepNext/>
              <w:spacing w:after="60"/>
              <w:jc w:val="right"/>
            </w:pPr>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235949A8" w14:textId="77777777" w:rsidR="003B79D2" w:rsidRDefault="00C0704C">
            <w:pPr>
              <w:keepNext/>
              <w:spacing w:after="60"/>
              <w:jc w:val="right"/>
            </w:pP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235949A9" w14:textId="77777777" w:rsidR="003B79D2" w:rsidRDefault="00C0704C">
            <w:pPr>
              <w:keepNext/>
              <w:spacing w:after="60"/>
              <w:jc w:val="right"/>
            </w:pPr>
            <w:r>
              <w:rPr>
                <w:rFonts w:ascii="Calibri" w:hAnsi="Calibri"/>
                <w:sz w:val="20"/>
              </w:rPr>
              <w:t>53</w:t>
            </w:r>
          </w:p>
        </w:tc>
      </w:tr>
      <w:tr w:rsidR="003B79D2" w14:paraId="235949AF" w14:textId="77777777" w:rsidTr="003B79D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35949AB" w14:textId="77777777" w:rsidR="003B79D2" w:rsidRDefault="00C0704C">
            <w:pPr>
              <w:keepNext/>
              <w:spacing w:after="60"/>
            </w:pPr>
            <w:r>
              <w:rPr>
                <w:rFonts w:ascii="Calibri" w:hAnsi="Calibri"/>
                <w:sz w:val="20"/>
              </w:rPr>
              <w:t>T: Combined</w:t>
            </w:r>
          </w:p>
        </w:tc>
        <w:tc>
          <w:tcPr>
            <w:tcW w:w="0" w:type="auto"/>
            <w:tcBorders>
              <w:top w:val="single" w:sz="0" w:space="0" w:color="D3D3D3"/>
              <w:left w:val="single" w:sz="0" w:space="0" w:color="D3D3D3"/>
              <w:bottom w:val="single" w:sz="0" w:space="0" w:color="D3D3D3"/>
              <w:right w:val="single" w:sz="0" w:space="0" w:color="D3D3D3"/>
            </w:tcBorders>
          </w:tcPr>
          <w:p w14:paraId="235949AC" w14:textId="77777777" w:rsidR="003B79D2" w:rsidRDefault="00C0704C">
            <w:pPr>
              <w:keepNext/>
              <w:spacing w:after="60"/>
              <w:jc w:val="right"/>
            </w:pPr>
            <w:r>
              <w:rPr>
                <w:rFonts w:ascii="Calibri" w:hAnsi="Calibri"/>
                <w:sz w:val="20"/>
              </w:rPr>
              <w:t>9</w:t>
            </w:r>
          </w:p>
        </w:tc>
        <w:tc>
          <w:tcPr>
            <w:tcW w:w="0" w:type="auto"/>
            <w:tcBorders>
              <w:top w:val="single" w:sz="0" w:space="0" w:color="D3D3D3"/>
              <w:left w:val="single" w:sz="0" w:space="0" w:color="D3D3D3"/>
              <w:bottom w:val="single" w:sz="0" w:space="0" w:color="D3D3D3"/>
              <w:right w:val="single" w:sz="0" w:space="0" w:color="D3D3D3"/>
            </w:tcBorders>
          </w:tcPr>
          <w:p w14:paraId="235949AD" w14:textId="77777777" w:rsidR="003B79D2" w:rsidRDefault="00C0704C">
            <w:pPr>
              <w:keepNext/>
              <w:spacing w:after="60"/>
              <w:jc w:val="right"/>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235949AE" w14:textId="77777777" w:rsidR="003B79D2" w:rsidRDefault="00C0704C">
            <w:pPr>
              <w:keepNext/>
              <w:spacing w:after="60"/>
              <w:jc w:val="right"/>
            </w:pPr>
            <w:r>
              <w:rPr>
                <w:rFonts w:ascii="Calibri" w:hAnsi="Calibri"/>
                <w:sz w:val="20"/>
              </w:rPr>
              <w:t>17</w:t>
            </w:r>
          </w:p>
        </w:tc>
      </w:tr>
    </w:tbl>
    <w:p w14:paraId="235949B1" w14:textId="77777777" w:rsidR="003B79D2" w:rsidRDefault="00C0704C" w:rsidP="00A30709">
      <w:pPr>
        <w:pStyle w:val="CaptionedFigure"/>
        <w:jc w:val="center"/>
      </w:pPr>
      <w:r>
        <w:rPr>
          <w:noProof/>
        </w:rPr>
        <w:lastRenderedPageBreak/>
        <w:drawing>
          <wp:inline distT="0" distB="0" distL="0" distR="0" wp14:anchorId="23594A43" wp14:editId="797D8D2B">
            <wp:extent cx="5311140" cy="4358640"/>
            <wp:effectExtent l="0" t="0" r="3810" b="3810"/>
            <wp:docPr id="56" name="Picture" descr="Detected Communities via Smith-Pittman algorithm with modularity Maximizaton. 8 distinct communities."/>
            <wp:cNvGraphicFramePr/>
            <a:graphic xmlns:a="http://schemas.openxmlformats.org/drawingml/2006/main">
              <a:graphicData uri="http://schemas.openxmlformats.org/drawingml/2006/picture">
                <pic:pic xmlns:pic="http://schemas.openxmlformats.org/drawingml/2006/picture">
                  <pic:nvPicPr>
                    <pic:cNvPr id="57" name="Picture" descr="C:/Users/ben29/OneDrive%20-%20University%20of%20Toronto/UofT/Fall2023/CHL5208/UHN/Practicum%20Report/img/sp_network.png"/>
                    <pic:cNvPicPr>
                      <a:picLocks noChangeAspect="1" noChangeArrowheads="1"/>
                    </pic:cNvPicPr>
                  </pic:nvPicPr>
                  <pic:blipFill>
                    <a:blip r:embed="rId20"/>
                    <a:stretch>
                      <a:fillRect/>
                    </a:stretch>
                  </pic:blipFill>
                  <pic:spPr bwMode="auto">
                    <a:xfrm>
                      <a:off x="0" y="0"/>
                      <a:ext cx="5311306" cy="4358776"/>
                    </a:xfrm>
                    <a:prstGeom prst="rect">
                      <a:avLst/>
                    </a:prstGeom>
                    <a:noFill/>
                    <a:ln w="9525">
                      <a:noFill/>
                      <a:headEnd/>
                      <a:tailEnd/>
                    </a:ln>
                  </pic:spPr>
                </pic:pic>
              </a:graphicData>
            </a:graphic>
          </wp:inline>
        </w:drawing>
      </w:r>
    </w:p>
    <w:p w14:paraId="235949B2" w14:textId="12CAED8F" w:rsidR="003B79D2" w:rsidRPr="004B7806" w:rsidRDefault="00A30709">
      <w:pPr>
        <w:pStyle w:val="ImageCaption"/>
        <w:rPr>
          <w:i w:val="0"/>
          <w:iCs/>
          <w:rPrChange w:id="84" w:author="Benjamin Smith" w:date="2024-08-16T16:18:00Z" w16du:dateUtc="2024-08-16T20:18:00Z">
            <w:rPr>
              <w:i w:val="0"/>
              <w:iCs/>
              <w:sz w:val="20"/>
              <w:szCs w:val="20"/>
            </w:rPr>
          </w:rPrChange>
        </w:rPr>
      </w:pPr>
      <w:r w:rsidRPr="004B7806">
        <w:rPr>
          <w:b/>
          <w:bCs/>
          <w:i w:val="0"/>
          <w:iCs/>
          <w:rPrChange w:id="85" w:author="Benjamin Smith" w:date="2024-08-16T16:18:00Z" w16du:dateUtc="2024-08-16T20:18:00Z">
            <w:rPr>
              <w:b/>
              <w:bCs/>
              <w:i w:val="0"/>
              <w:iCs/>
              <w:sz w:val="20"/>
              <w:szCs w:val="20"/>
            </w:rPr>
          </w:rPrChange>
        </w:rPr>
        <w:t>Figure 9.</w:t>
      </w:r>
      <w:r w:rsidRPr="004B7806">
        <w:rPr>
          <w:i w:val="0"/>
          <w:iCs/>
          <w:rPrChange w:id="86" w:author="Benjamin Smith" w:date="2024-08-16T16:18:00Z" w16du:dateUtc="2024-08-16T20:18:00Z">
            <w:rPr>
              <w:i w:val="0"/>
              <w:iCs/>
              <w:sz w:val="20"/>
              <w:szCs w:val="20"/>
            </w:rPr>
          </w:rPrChange>
        </w:rPr>
        <w:t xml:space="preserve"> </w:t>
      </w:r>
      <w:r w:rsidR="00C0704C" w:rsidRPr="004B7806">
        <w:rPr>
          <w:i w:val="0"/>
          <w:iCs/>
          <w:rPrChange w:id="87" w:author="Benjamin Smith" w:date="2024-08-16T16:18:00Z" w16du:dateUtc="2024-08-16T20:18:00Z">
            <w:rPr>
              <w:i w:val="0"/>
              <w:iCs/>
              <w:sz w:val="20"/>
              <w:szCs w:val="20"/>
            </w:rPr>
          </w:rPrChange>
        </w:rPr>
        <w:t xml:space="preserve">Detected </w:t>
      </w:r>
      <w:r w:rsidR="004B7806" w:rsidRPr="004B7806">
        <w:rPr>
          <w:i w:val="0"/>
          <w:iCs/>
          <w:rPrChange w:id="88" w:author="Benjamin Smith" w:date="2024-08-16T16:18:00Z" w16du:dateUtc="2024-08-16T20:18:00Z">
            <w:rPr>
              <w:i w:val="0"/>
              <w:iCs/>
              <w:sz w:val="20"/>
              <w:szCs w:val="20"/>
            </w:rPr>
          </w:rPrChange>
        </w:rPr>
        <w:t>communities</w:t>
      </w:r>
      <w:r w:rsidR="00C0704C" w:rsidRPr="004B7806">
        <w:rPr>
          <w:i w:val="0"/>
          <w:iCs/>
          <w:rPrChange w:id="89" w:author="Benjamin Smith" w:date="2024-08-16T16:18:00Z" w16du:dateUtc="2024-08-16T20:18:00Z">
            <w:rPr>
              <w:i w:val="0"/>
              <w:iCs/>
              <w:sz w:val="20"/>
              <w:szCs w:val="20"/>
            </w:rPr>
          </w:rPrChange>
        </w:rPr>
        <w:t xml:space="preserve"> via Smith-Pittman algorithm with modularity </w:t>
      </w:r>
      <w:r w:rsidR="003C7A43" w:rsidRPr="004B7806">
        <w:rPr>
          <w:i w:val="0"/>
          <w:iCs/>
          <w:rPrChange w:id="90" w:author="Benjamin Smith" w:date="2024-08-16T16:18:00Z" w16du:dateUtc="2024-08-16T20:18:00Z">
            <w:rPr>
              <w:i w:val="0"/>
              <w:iCs/>
              <w:sz w:val="20"/>
              <w:szCs w:val="20"/>
            </w:rPr>
          </w:rPrChange>
        </w:rPr>
        <w:t>maximization</w:t>
      </w:r>
      <w:r w:rsidR="00C0704C" w:rsidRPr="004B7806">
        <w:rPr>
          <w:i w:val="0"/>
          <w:iCs/>
          <w:rPrChange w:id="91" w:author="Benjamin Smith" w:date="2024-08-16T16:18:00Z" w16du:dateUtc="2024-08-16T20:18:00Z">
            <w:rPr>
              <w:i w:val="0"/>
              <w:iCs/>
              <w:sz w:val="20"/>
              <w:szCs w:val="20"/>
            </w:rPr>
          </w:rPrChange>
        </w:rPr>
        <w:t>. 8 distinct communities.</w:t>
      </w:r>
    </w:p>
    <w:p w14:paraId="235949B3" w14:textId="77777777" w:rsidR="003B79D2" w:rsidRDefault="00C0704C" w:rsidP="00A30709">
      <w:pPr>
        <w:pStyle w:val="CaptionedFigure"/>
        <w:jc w:val="center"/>
      </w:pPr>
      <w:commentRangeStart w:id="92"/>
      <w:r>
        <w:rPr>
          <w:noProof/>
        </w:rPr>
        <w:lastRenderedPageBreak/>
        <w:drawing>
          <wp:inline distT="0" distB="0" distL="0" distR="0" wp14:anchorId="23594A45" wp14:editId="42BD181C">
            <wp:extent cx="5234940" cy="4061460"/>
            <wp:effectExtent l="0" t="0" r="3810" b="0"/>
            <wp:docPr id="59" name="Picture" descr="Referral distribution among interventions"/>
            <wp:cNvGraphicFramePr/>
            <a:graphic xmlns:a="http://schemas.openxmlformats.org/drawingml/2006/main">
              <a:graphicData uri="http://schemas.openxmlformats.org/drawingml/2006/picture">
                <pic:pic xmlns:pic="http://schemas.openxmlformats.org/drawingml/2006/picture">
                  <pic:nvPicPr>
                    <pic:cNvPr id="60" name="Picture" descr="C:/Users/ben29/OneDrive%20-%20University%20of%20Toronto/UofT/Fall2023/CHL5208/UHN/Practicum%20Report/img/degree-distribution.png"/>
                    <pic:cNvPicPr>
                      <a:picLocks noChangeAspect="1" noChangeArrowheads="1"/>
                    </pic:cNvPicPr>
                  </pic:nvPicPr>
                  <pic:blipFill>
                    <a:blip r:embed="rId21"/>
                    <a:stretch>
                      <a:fillRect/>
                    </a:stretch>
                  </pic:blipFill>
                  <pic:spPr bwMode="auto">
                    <a:xfrm>
                      <a:off x="0" y="0"/>
                      <a:ext cx="5235639" cy="4062002"/>
                    </a:xfrm>
                    <a:prstGeom prst="rect">
                      <a:avLst/>
                    </a:prstGeom>
                    <a:noFill/>
                    <a:ln w="9525">
                      <a:noFill/>
                      <a:headEnd/>
                      <a:tailEnd/>
                    </a:ln>
                  </pic:spPr>
                </pic:pic>
              </a:graphicData>
            </a:graphic>
          </wp:inline>
        </w:drawing>
      </w:r>
      <w:commentRangeEnd w:id="92"/>
      <w:r w:rsidR="0060420A">
        <w:rPr>
          <w:rStyle w:val="CommentReference"/>
        </w:rPr>
        <w:commentReference w:id="92"/>
      </w:r>
    </w:p>
    <w:p w14:paraId="235949B4" w14:textId="6B6B1A4D" w:rsidR="003B79D2" w:rsidRPr="004B7806" w:rsidRDefault="00A30709">
      <w:pPr>
        <w:pStyle w:val="ImageCaption"/>
        <w:rPr>
          <w:i w:val="0"/>
          <w:iCs/>
          <w:rPrChange w:id="93" w:author="Benjamin Smith" w:date="2024-08-16T16:18:00Z" w16du:dateUtc="2024-08-16T20:18:00Z">
            <w:rPr>
              <w:i w:val="0"/>
              <w:iCs/>
              <w:sz w:val="20"/>
              <w:szCs w:val="20"/>
            </w:rPr>
          </w:rPrChange>
        </w:rPr>
      </w:pPr>
      <w:r w:rsidRPr="004B7806">
        <w:rPr>
          <w:b/>
          <w:bCs/>
          <w:i w:val="0"/>
          <w:iCs/>
          <w:rPrChange w:id="94" w:author="Benjamin Smith" w:date="2024-08-16T16:18:00Z" w16du:dateUtc="2024-08-16T20:18:00Z">
            <w:rPr>
              <w:b/>
              <w:bCs/>
              <w:i w:val="0"/>
              <w:iCs/>
              <w:sz w:val="20"/>
              <w:szCs w:val="20"/>
            </w:rPr>
          </w:rPrChange>
        </w:rPr>
        <w:t>Figure 10.</w:t>
      </w:r>
      <w:r w:rsidRPr="004B7806">
        <w:rPr>
          <w:i w:val="0"/>
          <w:iCs/>
          <w:rPrChange w:id="95" w:author="Benjamin Smith" w:date="2024-08-16T16:18:00Z" w16du:dateUtc="2024-08-16T20:18:00Z">
            <w:rPr>
              <w:i w:val="0"/>
              <w:iCs/>
              <w:sz w:val="20"/>
              <w:szCs w:val="20"/>
            </w:rPr>
          </w:rPrChange>
        </w:rPr>
        <w:t xml:space="preserve"> </w:t>
      </w:r>
      <w:r w:rsidR="00C0704C" w:rsidRPr="004B7806">
        <w:rPr>
          <w:i w:val="0"/>
          <w:iCs/>
          <w:rPrChange w:id="96" w:author="Benjamin Smith" w:date="2024-08-16T16:18:00Z" w16du:dateUtc="2024-08-16T20:18:00Z">
            <w:rPr>
              <w:i w:val="0"/>
              <w:iCs/>
              <w:sz w:val="20"/>
              <w:szCs w:val="20"/>
            </w:rPr>
          </w:rPrChange>
        </w:rPr>
        <w:t>Referral distribution among interventions</w:t>
      </w:r>
      <w:r w:rsidR="004B7806">
        <w:rPr>
          <w:i w:val="0"/>
          <w:iCs/>
        </w:rPr>
        <w:t>. Interventions outside</w:t>
      </w:r>
      <w:r w:rsidR="00A02ACC">
        <w:rPr>
          <w:i w:val="0"/>
          <w:iCs/>
        </w:rPr>
        <w:t xml:space="preserve"> the boundaries (</w:t>
      </w:r>
      <w:r w:rsidR="00CC4044">
        <w:rPr>
          <w:i w:val="0"/>
          <w:iCs/>
        </w:rPr>
        <w:t xml:space="preserve">T: Small Molecule, I:MAbs Checkpoint, I: Combined, I:Mabs Targeting, </w:t>
      </w:r>
      <w:proofErr w:type="spellStart"/>
      <w:r w:rsidR="00CC4044">
        <w:rPr>
          <w:i w:val="0"/>
          <w:iCs/>
        </w:rPr>
        <w:t>Radioconjugate</w:t>
      </w:r>
      <w:proofErr w:type="spellEnd"/>
      <w:r w:rsidR="00CC4044">
        <w:rPr>
          <w:i w:val="0"/>
          <w:iCs/>
        </w:rPr>
        <w:t xml:space="preserve"> and Combined Modality) are each identified </w:t>
      </w:r>
      <w:r w:rsidR="004F7916">
        <w:rPr>
          <w:i w:val="0"/>
          <w:iCs/>
        </w:rPr>
        <w:t xml:space="preserve">as individual communities, while </w:t>
      </w:r>
      <w:r w:rsidR="00842C6C">
        <w:rPr>
          <w:i w:val="0"/>
          <w:iCs/>
        </w:rPr>
        <w:t>interventions within them are identified as belonging to communities consisting of multiple interventions.</w:t>
      </w:r>
    </w:p>
    <w:p w14:paraId="50874744" w14:textId="77777777" w:rsidR="004B7806" w:rsidRDefault="004B7806">
      <w:pPr>
        <w:pStyle w:val="ImageCaption"/>
        <w:rPr>
          <w:i w:val="0"/>
          <w:iCs/>
          <w:sz w:val="20"/>
          <w:szCs w:val="20"/>
        </w:rPr>
      </w:pPr>
    </w:p>
    <w:p w14:paraId="5E5C476C" w14:textId="77777777" w:rsidR="004B7806" w:rsidRDefault="004B7806">
      <w:pPr>
        <w:pStyle w:val="ImageCaption"/>
        <w:rPr>
          <w:i w:val="0"/>
          <w:iCs/>
          <w:sz w:val="20"/>
          <w:szCs w:val="20"/>
        </w:rPr>
      </w:pPr>
    </w:p>
    <w:p w14:paraId="3F285C39" w14:textId="77777777" w:rsidR="004B7806" w:rsidRDefault="004B7806">
      <w:pPr>
        <w:pStyle w:val="ImageCaption"/>
        <w:rPr>
          <w:i w:val="0"/>
          <w:iCs/>
          <w:sz w:val="20"/>
          <w:szCs w:val="20"/>
        </w:rPr>
      </w:pPr>
    </w:p>
    <w:p w14:paraId="024F1CEE" w14:textId="77777777" w:rsidR="004B7806" w:rsidRDefault="004B7806">
      <w:pPr>
        <w:pStyle w:val="ImageCaption"/>
        <w:rPr>
          <w:i w:val="0"/>
          <w:iCs/>
          <w:sz w:val="20"/>
          <w:szCs w:val="20"/>
        </w:rPr>
      </w:pPr>
    </w:p>
    <w:p w14:paraId="6158F881" w14:textId="77777777" w:rsidR="004B7806" w:rsidRDefault="004B7806">
      <w:pPr>
        <w:pStyle w:val="ImageCaption"/>
        <w:rPr>
          <w:i w:val="0"/>
          <w:iCs/>
          <w:sz w:val="20"/>
          <w:szCs w:val="20"/>
        </w:rPr>
      </w:pPr>
    </w:p>
    <w:p w14:paraId="70467169" w14:textId="77777777" w:rsidR="004B7806" w:rsidRDefault="004B7806">
      <w:pPr>
        <w:pStyle w:val="ImageCaption"/>
        <w:rPr>
          <w:i w:val="0"/>
          <w:iCs/>
          <w:sz w:val="20"/>
          <w:szCs w:val="20"/>
        </w:rPr>
      </w:pPr>
    </w:p>
    <w:p w14:paraId="77E289C8" w14:textId="77777777" w:rsidR="004B7806" w:rsidRDefault="004B7806">
      <w:pPr>
        <w:pStyle w:val="ImageCaption"/>
        <w:rPr>
          <w:i w:val="0"/>
          <w:iCs/>
          <w:sz w:val="20"/>
          <w:szCs w:val="20"/>
        </w:rPr>
      </w:pPr>
    </w:p>
    <w:p w14:paraId="50BCFD51" w14:textId="77777777" w:rsidR="004B7806" w:rsidRDefault="004B7806">
      <w:pPr>
        <w:pStyle w:val="ImageCaption"/>
        <w:rPr>
          <w:i w:val="0"/>
          <w:iCs/>
          <w:sz w:val="20"/>
          <w:szCs w:val="20"/>
        </w:rPr>
      </w:pPr>
    </w:p>
    <w:p w14:paraId="31A2D93A" w14:textId="77777777" w:rsidR="004B7806" w:rsidRDefault="004B7806">
      <w:pPr>
        <w:pStyle w:val="ImageCaption"/>
        <w:rPr>
          <w:i w:val="0"/>
          <w:iCs/>
          <w:sz w:val="20"/>
          <w:szCs w:val="20"/>
        </w:rPr>
      </w:pPr>
    </w:p>
    <w:p w14:paraId="03CF33C3" w14:textId="77777777" w:rsidR="004B7806" w:rsidRDefault="004B7806">
      <w:pPr>
        <w:pStyle w:val="ImageCaption"/>
        <w:rPr>
          <w:i w:val="0"/>
          <w:iCs/>
          <w:sz w:val="20"/>
          <w:szCs w:val="20"/>
        </w:rPr>
      </w:pPr>
    </w:p>
    <w:p w14:paraId="7D51D96E" w14:textId="77777777" w:rsidR="004B7806" w:rsidRDefault="004B7806">
      <w:pPr>
        <w:pStyle w:val="ImageCaption"/>
        <w:rPr>
          <w:i w:val="0"/>
          <w:iCs/>
          <w:sz w:val="20"/>
          <w:szCs w:val="20"/>
        </w:rPr>
      </w:pPr>
    </w:p>
    <w:p w14:paraId="6D7E3933" w14:textId="77777777" w:rsidR="004B7806" w:rsidRDefault="004B7806">
      <w:pPr>
        <w:pStyle w:val="ImageCaption"/>
        <w:rPr>
          <w:i w:val="0"/>
          <w:iCs/>
          <w:sz w:val="20"/>
          <w:szCs w:val="20"/>
        </w:rPr>
      </w:pPr>
    </w:p>
    <w:p w14:paraId="289BBA6A" w14:textId="77777777" w:rsidR="004B7806" w:rsidRDefault="004B7806">
      <w:pPr>
        <w:pStyle w:val="ImageCaption"/>
        <w:rPr>
          <w:i w:val="0"/>
          <w:iCs/>
          <w:sz w:val="20"/>
          <w:szCs w:val="20"/>
        </w:rPr>
      </w:pPr>
    </w:p>
    <w:p w14:paraId="0DD58B67" w14:textId="77777777" w:rsidR="004B7806" w:rsidRDefault="004B7806">
      <w:pPr>
        <w:pStyle w:val="ImageCaption"/>
        <w:rPr>
          <w:i w:val="0"/>
          <w:iCs/>
          <w:sz w:val="20"/>
          <w:szCs w:val="20"/>
        </w:rPr>
      </w:pPr>
    </w:p>
    <w:p w14:paraId="00C58549" w14:textId="77777777" w:rsidR="004B7806" w:rsidRPr="00A30709" w:rsidRDefault="004B7806">
      <w:pPr>
        <w:pStyle w:val="ImageCaption"/>
        <w:rPr>
          <w:i w:val="0"/>
          <w:iCs/>
          <w:sz w:val="20"/>
          <w:szCs w:val="20"/>
        </w:rPr>
      </w:pPr>
    </w:p>
    <w:tbl>
      <w:tblPr>
        <w:tblStyle w:val="Table"/>
        <w:tblpPr w:leftFromText="180" w:rightFromText="180" w:vertAnchor="text" w:horzAnchor="margin" w:tblpXSpec="center" w:tblpY="635"/>
        <w:tblW w:w="0" w:type="auto"/>
        <w:tblCellMar>
          <w:left w:w="60" w:type="dxa"/>
          <w:right w:w="60" w:type="dxa"/>
        </w:tblCellMar>
        <w:tblLook w:val="0000" w:firstRow="0" w:lastRow="0" w:firstColumn="0" w:lastColumn="0" w:noHBand="0" w:noVBand="0"/>
      </w:tblPr>
      <w:tblGrid>
        <w:gridCol w:w="2382"/>
        <w:gridCol w:w="1086"/>
        <w:gridCol w:w="1198"/>
        <w:gridCol w:w="532"/>
      </w:tblGrid>
      <w:tr w:rsidR="00A30709" w14:paraId="3A9DD6DF" w14:textId="77777777" w:rsidTr="00A30709">
        <w:trPr>
          <w:cantSplit/>
          <w:tblHeader/>
        </w:trPr>
        <w:tc>
          <w:tcPr>
            <w:tcW w:w="0" w:type="auto"/>
            <w:tcBorders>
              <w:top w:val="single" w:sz="16" w:space="0" w:color="D3D3D3"/>
              <w:left w:val="single" w:sz="0" w:space="0" w:color="D3D3D3"/>
              <w:bottom w:val="single" w:sz="16" w:space="0" w:color="D3D3D3"/>
            </w:tcBorders>
          </w:tcPr>
          <w:p w14:paraId="5E77703B" w14:textId="77777777" w:rsidR="00A30709" w:rsidRDefault="00A30709" w:rsidP="00A30709">
            <w:pPr>
              <w:keepNext/>
              <w:spacing w:after="60"/>
            </w:pPr>
            <w:r>
              <w:rPr>
                <w:rFonts w:ascii="Calibri" w:hAnsi="Calibri"/>
                <w:sz w:val="20"/>
              </w:rPr>
              <w:t>Intervention</w:t>
            </w:r>
          </w:p>
        </w:tc>
        <w:tc>
          <w:tcPr>
            <w:tcW w:w="0" w:type="auto"/>
            <w:tcBorders>
              <w:top w:val="single" w:sz="16" w:space="0" w:color="D3D3D3"/>
              <w:bottom w:val="single" w:sz="16" w:space="0" w:color="D3D3D3"/>
            </w:tcBorders>
          </w:tcPr>
          <w:p w14:paraId="27196EE9" w14:textId="77777777" w:rsidR="00A30709" w:rsidRDefault="00A30709" w:rsidP="00A30709">
            <w:pPr>
              <w:keepNext/>
              <w:spacing w:after="60"/>
              <w:jc w:val="right"/>
            </w:pPr>
            <w:r>
              <w:rPr>
                <w:rFonts w:ascii="Calibri" w:hAnsi="Calibri"/>
                <w:sz w:val="20"/>
              </w:rPr>
              <w:t>Refferalls In</w:t>
            </w:r>
          </w:p>
        </w:tc>
        <w:tc>
          <w:tcPr>
            <w:tcW w:w="0" w:type="auto"/>
            <w:tcBorders>
              <w:top w:val="single" w:sz="16" w:space="0" w:color="D3D3D3"/>
              <w:bottom w:val="single" w:sz="16" w:space="0" w:color="D3D3D3"/>
            </w:tcBorders>
          </w:tcPr>
          <w:p w14:paraId="15C0B491" w14:textId="77777777" w:rsidR="00A30709" w:rsidRDefault="00A30709" w:rsidP="00A30709">
            <w:pPr>
              <w:keepNext/>
              <w:spacing w:after="60"/>
              <w:jc w:val="right"/>
            </w:pPr>
            <w:r>
              <w:rPr>
                <w:rFonts w:ascii="Calibri" w:hAnsi="Calibri"/>
                <w:sz w:val="20"/>
              </w:rPr>
              <w:t>Referrals Out</w:t>
            </w:r>
          </w:p>
        </w:tc>
        <w:tc>
          <w:tcPr>
            <w:tcW w:w="0" w:type="auto"/>
            <w:tcBorders>
              <w:top w:val="single" w:sz="16" w:space="0" w:color="D3D3D3"/>
              <w:bottom w:val="single" w:sz="16" w:space="0" w:color="D3D3D3"/>
              <w:right w:val="single" w:sz="0" w:space="0" w:color="D3D3D3"/>
            </w:tcBorders>
          </w:tcPr>
          <w:p w14:paraId="1CDBE2F0" w14:textId="77777777" w:rsidR="00A30709" w:rsidRDefault="00A30709" w:rsidP="00A30709">
            <w:pPr>
              <w:keepNext/>
              <w:spacing w:after="60"/>
              <w:jc w:val="right"/>
            </w:pPr>
            <w:r>
              <w:rPr>
                <w:rFonts w:ascii="Calibri" w:hAnsi="Calibri"/>
                <w:sz w:val="20"/>
              </w:rPr>
              <w:t>Total</w:t>
            </w:r>
          </w:p>
        </w:tc>
      </w:tr>
      <w:tr w:rsidR="00A30709" w14:paraId="0F91FBC9" w14:textId="77777777" w:rsidTr="00A30709">
        <w:trPr>
          <w:cantSplit/>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54490001" w14:textId="77777777" w:rsidR="00A30709" w:rsidRDefault="00A30709" w:rsidP="00A30709">
            <w:pPr>
              <w:keepNext/>
              <w:spacing w:after="60"/>
            </w:pPr>
            <w:r>
              <w:rPr>
                <w:rFonts w:ascii="Calibri" w:hAnsi="Calibri"/>
                <w:sz w:val="20"/>
              </w:rPr>
              <w:t>Community: 1</w:t>
            </w:r>
          </w:p>
        </w:tc>
      </w:tr>
      <w:tr w:rsidR="00A30709" w14:paraId="03FFBD73" w14:textId="77777777" w:rsidTr="00A30709">
        <w:trPr>
          <w:cantSplit/>
        </w:trPr>
        <w:tc>
          <w:tcPr>
            <w:tcW w:w="0" w:type="auto"/>
            <w:tcBorders>
              <w:top w:val="single" w:sz="0" w:space="0" w:color="D3D3D3"/>
              <w:left w:val="single" w:sz="0" w:space="0" w:color="D3D3D3"/>
              <w:bottom w:val="single" w:sz="0" w:space="0" w:color="D3D3D3"/>
              <w:right w:val="single" w:sz="0" w:space="0" w:color="D3D3D3"/>
            </w:tcBorders>
          </w:tcPr>
          <w:p w14:paraId="6E750431" w14:textId="77777777" w:rsidR="00A30709" w:rsidRDefault="00A30709" w:rsidP="00A30709">
            <w:pPr>
              <w:keepNext/>
              <w:spacing w:after="60"/>
            </w:pPr>
            <w:r>
              <w:rPr>
                <w:rFonts w:ascii="Calibri" w:hAnsi="Calibri"/>
                <w:sz w:val="20"/>
              </w:rPr>
              <w:t>T: Small Molecule</w:t>
            </w:r>
          </w:p>
        </w:tc>
        <w:tc>
          <w:tcPr>
            <w:tcW w:w="0" w:type="auto"/>
            <w:tcBorders>
              <w:top w:val="single" w:sz="0" w:space="0" w:color="D3D3D3"/>
              <w:left w:val="single" w:sz="0" w:space="0" w:color="D3D3D3"/>
              <w:bottom w:val="single" w:sz="0" w:space="0" w:color="D3D3D3"/>
              <w:right w:val="single" w:sz="0" w:space="0" w:color="D3D3D3"/>
            </w:tcBorders>
          </w:tcPr>
          <w:p w14:paraId="1A2EB228" w14:textId="77777777" w:rsidR="00A30709" w:rsidRDefault="00A30709" w:rsidP="00A30709">
            <w:pPr>
              <w:keepNext/>
              <w:spacing w:after="60"/>
              <w:jc w:val="right"/>
            </w:pPr>
            <w:r>
              <w:rPr>
                <w:rFonts w:ascii="Calibri" w:hAnsi="Calibri"/>
                <w:sz w:val="20"/>
              </w:rPr>
              <w:t>174</w:t>
            </w:r>
          </w:p>
        </w:tc>
        <w:tc>
          <w:tcPr>
            <w:tcW w:w="0" w:type="auto"/>
            <w:tcBorders>
              <w:top w:val="single" w:sz="0" w:space="0" w:color="D3D3D3"/>
              <w:left w:val="single" w:sz="0" w:space="0" w:color="D3D3D3"/>
              <w:bottom w:val="single" w:sz="0" w:space="0" w:color="D3D3D3"/>
              <w:right w:val="single" w:sz="0" w:space="0" w:color="D3D3D3"/>
            </w:tcBorders>
          </w:tcPr>
          <w:p w14:paraId="0C7560CE" w14:textId="77777777" w:rsidR="00A30709" w:rsidRDefault="00A30709" w:rsidP="00A30709">
            <w:pPr>
              <w:keepNext/>
              <w:spacing w:after="60"/>
              <w:jc w:val="right"/>
            </w:pPr>
            <w:r>
              <w:rPr>
                <w:rFonts w:ascii="Calibri" w:hAnsi="Calibri"/>
                <w:sz w:val="20"/>
              </w:rPr>
              <w:t>188</w:t>
            </w:r>
          </w:p>
        </w:tc>
        <w:tc>
          <w:tcPr>
            <w:tcW w:w="0" w:type="auto"/>
            <w:tcBorders>
              <w:top w:val="single" w:sz="0" w:space="0" w:color="D3D3D3"/>
              <w:left w:val="single" w:sz="0" w:space="0" w:color="D3D3D3"/>
              <w:bottom w:val="single" w:sz="0" w:space="0" w:color="D3D3D3"/>
              <w:right w:val="single" w:sz="0" w:space="0" w:color="D3D3D3"/>
            </w:tcBorders>
          </w:tcPr>
          <w:p w14:paraId="0E0F8220" w14:textId="77777777" w:rsidR="00A30709" w:rsidRDefault="00A30709" w:rsidP="00A30709">
            <w:pPr>
              <w:keepNext/>
              <w:spacing w:after="60"/>
              <w:jc w:val="right"/>
            </w:pPr>
            <w:r>
              <w:rPr>
                <w:rFonts w:ascii="Calibri" w:hAnsi="Calibri"/>
                <w:sz w:val="20"/>
              </w:rPr>
              <w:t>362</w:t>
            </w:r>
          </w:p>
        </w:tc>
      </w:tr>
      <w:tr w:rsidR="00A30709" w14:paraId="5D9F11F2" w14:textId="77777777" w:rsidTr="00A30709">
        <w:trPr>
          <w:cantSplit/>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0513A49F" w14:textId="77777777" w:rsidR="00A30709" w:rsidRDefault="00A30709" w:rsidP="00A30709">
            <w:pPr>
              <w:keepNext/>
              <w:spacing w:after="60"/>
            </w:pPr>
            <w:r>
              <w:rPr>
                <w:rFonts w:ascii="Calibri" w:hAnsi="Calibri"/>
                <w:sz w:val="20"/>
              </w:rPr>
              <w:t>Community: 2</w:t>
            </w:r>
          </w:p>
        </w:tc>
      </w:tr>
      <w:tr w:rsidR="00A30709" w14:paraId="50969014" w14:textId="77777777" w:rsidTr="00A30709">
        <w:trPr>
          <w:cantSplit/>
        </w:trPr>
        <w:tc>
          <w:tcPr>
            <w:tcW w:w="0" w:type="auto"/>
            <w:tcBorders>
              <w:top w:val="single" w:sz="0" w:space="0" w:color="D3D3D3"/>
              <w:left w:val="single" w:sz="0" w:space="0" w:color="D3D3D3"/>
              <w:bottom w:val="single" w:sz="0" w:space="0" w:color="D3D3D3"/>
              <w:right w:val="single" w:sz="0" w:space="0" w:color="D3D3D3"/>
            </w:tcBorders>
          </w:tcPr>
          <w:p w14:paraId="3A8054DE" w14:textId="77777777" w:rsidR="00A30709" w:rsidRDefault="00A30709" w:rsidP="00A30709">
            <w:pPr>
              <w:keepNext/>
              <w:spacing w:after="60"/>
            </w:pPr>
            <w:r>
              <w:rPr>
                <w:rFonts w:ascii="Calibri" w:hAnsi="Calibri"/>
                <w:sz w:val="20"/>
              </w:rPr>
              <w:t>I: MAbs Checkpoint</w:t>
            </w:r>
          </w:p>
        </w:tc>
        <w:tc>
          <w:tcPr>
            <w:tcW w:w="0" w:type="auto"/>
            <w:tcBorders>
              <w:top w:val="single" w:sz="0" w:space="0" w:color="D3D3D3"/>
              <w:left w:val="single" w:sz="0" w:space="0" w:color="D3D3D3"/>
              <w:bottom w:val="single" w:sz="0" w:space="0" w:color="D3D3D3"/>
              <w:right w:val="single" w:sz="0" w:space="0" w:color="D3D3D3"/>
            </w:tcBorders>
          </w:tcPr>
          <w:p w14:paraId="6844AE53" w14:textId="77777777" w:rsidR="00A30709" w:rsidRDefault="00A30709" w:rsidP="00A30709">
            <w:pPr>
              <w:keepNext/>
              <w:spacing w:after="60"/>
              <w:jc w:val="right"/>
            </w:pPr>
            <w:r>
              <w:rPr>
                <w:rFonts w:ascii="Calibri" w:hAnsi="Calibri"/>
                <w:sz w:val="20"/>
              </w:rPr>
              <w:t>92</w:t>
            </w:r>
          </w:p>
        </w:tc>
        <w:tc>
          <w:tcPr>
            <w:tcW w:w="0" w:type="auto"/>
            <w:tcBorders>
              <w:top w:val="single" w:sz="0" w:space="0" w:color="D3D3D3"/>
              <w:left w:val="single" w:sz="0" w:space="0" w:color="D3D3D3"/>
              <w:bottom w:val="single" w:sz="0" w:space="0" w:color="D3D3D3"/>
              <w:right w:val="single" w:sz="0" w:space="0" w:color="D3D3D3"/>
            </w:tcBorders>
          </w:tcPr>
          <w:p w14:paraId="2DE092A6" w14:textId="77777777" w:rsidR="00A30709" w:rsidRDefault="00A30709" w:rsidP="00A30709">
            <w:pPr>
              <w:keepNext/>
              <w:spacing w:after="60"/>
              <w:jc w:val="right"/>
            </w:pPr>
            <w:r>
              <w:rPr>
                <w:rFonts w:ascii="Calibri" w:hAnsi="Calibri"/>
                <w:sz w:val="20"/>
              </w:rPr>
              <w:t>147</w:t>
            </w:r>
          </w:p>
        </w:tc>
        <w:tc>
          <w:tcPr>
            <w:tcW w:w="0" w:type="auto"/>
            <w:tcBorders>
              <w:top w:val="single" w:sz="0" w:space="0" w:color="D3D3D3"/>
              <w:left w:val="single" w:sz="0" w:space="0" w:color="D3D3D3"/>
              <w:bottom w:val="single" w:sz="0" w:space="0" w:color="D3D3D3"/>
              <w:right w:val="single" w:sz="0" w:space="0" w:color="D3D3D3"/>
            </w:tcBorders>
          </w:tcPr>
          <w:p w14:paraId="1B66C4BF" w14:textId="77777777" w:rsidR="00A30709" w:rsidRDefault="00A30709" w:rsidP="00A30709">
            <w:pPr>
              <w:keepNext/>
              <w:spacing w:after="60"/>
              <w:jc w:val="right"/>
            </w:pPr>
            <w:r>
              <w:rPr>
                <w:rFonts w:ascii="Calibri" w:hAnsi="Calibri"/>
                <w:sz w:val="20"/>
              </w:rPr>
              <w:t>239</w:t>
            </w:r>
          </w:p>
        </w:tc>
      </w:tr>
      <w:tr w:rsidR="00A30709" w14:paraId="294D79F2" w14:textId="77777777" w:rsidTr="00A30709">
        <w:trPr>
          <w:cantSplit/>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3B222E0D" w14:textId="77777777" w:rsidR="00A30709" w:rsidRDefault="00A30709" w:rsidP="00A30709">
            <w:pPr>
              <w:keepNext/>
              <w:spacing w:after="60"/>
            </w:pPr>
            <w:r>
              <w:rPr>
                <w:rFonts w:ascii="Calibri" w:hAnsi="Calibri"/>
                <w:sz w:val="20"/>
              </w:rPr>
              <w:t>Community: 3</w:t>
            </w:r>
          </w:p>
        </w:tc>
      </w:tr>
      <w:tr w:rsidR="00A30709" w14:paraId="4DEF8613" w14:textId="77777777" w:rsidTr="00A30709">
        <w:trPr>
          <w:cantSplit/>
        </w:trPr>
        <w:tc>
          <w:tcPr>
            <w:tcW w:w="0" w:type="auto"/>
            <w:tcBorders>
              <w:top w:val="single" w:sz="0" w:space="0" w:color="D3D3D3"/>
              <w:left w:val="single" w:sz="0" w:space="0" w:color="D3D3D3"/>
              <w:bottom w:val="single" w:sz="0" w:space="0" w:color="D3D3D3"/>
              <w:right w:val="single" w:sz="0" w:space="0" w:color="D3D3D3"/>
            </w:tcBorders>
          </w:tcPr>
          <w:p w14:paraId="1C4C0EDC" w14:textId="77777777" w:rsidR="00A30709" w:rsidRDefault="00A30709" w:rsidP="00A30709">
            <w:pPr>
              <w:keepNext/>
              <w:spacing w:after="60"/>
            </w:pPr>
            <w:r>
              <w:rPr>
                <w:rFonts w:ascii="Calibri" w:hAnsi="Calibri"/>
                <w:sz w:val="20"/>
              </w:rPr>
              <w:t>Chemotherapy</w:t>
            </w:r>
          </w:p>
        </w:tc>
        <w:tc>
          <w:tcPr>
            <w:tcW w:w="0" w:type="auto"/>
            <w:tcBorders>
              <w:top w:val="single" w:sz="0" w:space="0" w:color="D3D3D3"/>
              <w:left w:val="single" w:sz="0" w:space="0" w:color="D3D3D3"/>
              <w:bottom w:val="single" w:sz="0" w:space="0" w:color="D3D3D3"/>
              <w:right w:val="single" w:sz="0" w:space="0" w:color="D3D3D3"/>
            </w:tcBorders>
          </w:tcPr>
          <w:p w14:paraId="2CE2CE83" w14:textId="77777777" w:rsidR="00A30709" w:rsidRDefault="00A30709" w:rsidP="00A30709">
            <w:pPr>
              <w:keepNext/>
              <w:spacing w:after="60"/>
              <w:jc w:val="right"/>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14194119" w14:textId="77777777" w:rsidR="00A30709" w:rsidRDefault="00A30709" w:rsidP="00A30709">
            <w:pPr>
              <w:keepNext/>
              <w:spacing w:after="60"/>
              <w:jc w:val="right"/>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27E316D4" w14:textId="77777777" w:rsidR="00A30709" w:rsidRDefault="00A30709" w:rsidP="00A30709">
            <w:pPr>
              <w:keepNext/>
              <w:spacing w:after="60"/>
              <w:jc w:val="right"/>
            </w:pPr>
            <w:r>
              <w:rPr>
                <w:rFonts w:ascii="Calibri" w:hAnsi="Calibri"/>
                <w:sz w:val="20"/>
              </w:rPr>
              <w:t>14</w:t>
            </w:r>
          </w:p>
        </w:tc>
      </w:tr>
      <w:tr w:rsidR="00A30709" w14:paraId="2811F616" w14:textId="77777777" w:rsidTr="00A30709">
        <w:trPr>
          <w:cantSplit/>
        </w:trPr>
        <w:tc>
          <w:tcPr>
            <w:tcW w:w="0" w:type="auto"/>
            <w:tcBorders>
              <w:top w:val="single" w:sz="0" w:space="0" w:color="D3D3D3"/>
              <w:left w:val="single" w:sz="0" w:space="0" w:color="D3D3D3"/>
              <w:bottom w:val="single" w:sz="0" w:space="0" w:color="D3D3D3"/>
              <w:right w:val="single" w:sz="0" w:space="0" w:color="D3D3D3"/>
            </w:tcBorders>
          </w:tcPr>
          <w:p w14:paraId="78F7768B" w14:textId="77777777" w:rsidR="00A30709" w:rsidRDefault="00A30709" w:rsidP="00A30709">
            <w:pPr>
              <w:keepNext/>
              <w:spacing w:after="60"/>
            </w:pPr>
            <w:r>
              <w:rPr>
                <w:rFonts w:ascii="Calibri" w:hAnsi="Calibri"/>
                <w:sz w:val="20"/>
              </w:rPr>
              <w:t>I: Adoptive Cell Transfer</w:t>
            </w:r>
          </w:p>
        </w:tc>
        <w:tc>
          <w:tcPr>
            <w:tcW w:w="0" w:type="auto"/>
            <w:tcBorders>
              <w:top w:val="single" w:sz="0" w:space="0" w:color="D3D3D3"/>
              <w:left w:val="single" w:sz="0" w:space="0" w:color="D3D3D3"/>
              <w:bottom w:val="single" w:sz="0" w:space="0" w:color="D3D3D3"/>
              <w:right w:val="single" w:sz="0" w:space="0" w:color="D3D3D3"/>
            </w:tcBorders>
          </w:tcPr>
          <w:p w14:paraId="488BA510" w14:textId="77777777" w:rsidR="00A30709" w:rsidRDefault="00A30709" w:rsidP="00A30709">
            <w:pPr>
              <w:keepNext/>
              <w:spacing w:after="60"/>
              <w:jc w:val="right"/>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30482650" w14:textId="77777777" w:rsidR="00A30709" w:rsidRDefault="00A30709" w:rsidP="00A30709">
            <w:pPr>
              <w:keepNext/>
              <w:spacing w:after="60"/>
              <w:jc w:val="right"/>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5AF29A2F" w14:textId="77777777" w:rsidR="00A30709" w:rsidRDefault="00A30709" w:rsidP="00A30709">
            <w:pPr>
              <w:keepNext/>
              <w:spacing w:after="60"/>
              <w:jc w:val="right"/>
            </w:pPr>
            <w:r>
              <w:rPr>
                <w:rFonts w:ascii="Calibri" w:hAnsi="Calibri"/>
                <w:sz w:val="20"/>
              </w:rPr>
              <w:t>13</w:t>
            </w:r>
          </w:p>
        </w:tc>
      </w:tr>
      <w:tr w:rsidR="00A30709" w14:paraId="32EC7CB8" w14:textId="77777777" w:rsidTr="00A30709">
        <w:trPr>
          <w:cantSplit/>
        </w:trPr>
        <w:tc>
          <w:tcPr>
            <w:tcW w:w="0" w:type="auto"/>
            <w:tcBorders>
              <w:top w:val="single" w:sz="0" w:space="0" w:color="D3D3D3"/>
              <w:left w:val="single" w:sz="0" w:space="0" w:color="D3D3D3"/>
              <w:bottom w:val="single" w:sz="0" w:space="0" w:color="D3D3D3"/>
              <w:right w:val="single" w:sz="0" w:space="0" w:color="D3D3D3"/>
            </w:tcBorders>
          </w:tcPr>
          <w:p w14:paraId="541A6AE1" w14:textId="77777777" w:rsidR="00A30709" w:rsidRDefault="00A30709" w:rsidP="00A30709">
            <w:pPr>
              <w:keepNext/>
              <w:spacing w:after="60"/>
            </w:pPr>
            <w:r>
              <w:rPr>
                <w:rFonts w:ascii="Calibri" w:hAnsi="Calibri"/>
                <w:sz w:val="20"/>
              </w:rPr>
              <w:t>I: Anti Cancer Vaccine</w:t>
            </w:r>
          </w:p>
        </w:tc>
        <w:tc>
          <w:tcPr>
            <w:tcW w:w="0" w:type="auto"/>
            <w:tcBorders>
              <w:top w:val="single" w:sz="0" w:space="0" w:color="D3D3D3"/>
              <w:left w:val="single" w:sz="0" w:space="0" w:color="D3D3D3"/>
              <w:bottom w:val="single" w:sz="0" w:space="0" w:color="D3D3D3"/>
              <w:right w:val="single" w:sz="0" w:space="0" w:color="D3D3D3"/>
            </w:tcBorders>
          </w:tcPr>
          <w:p w14:paraId="14831F1F" w14:textId="77777777" w:rsidR="00A30709" w:rsidRDefault="00A30709" w:rsidP="00A30709">
            <w:pPr>
              <w:keepNext/>
              <w:spacing w:after="60"/>
              <w:jc w:val="right"/>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054D9286" w14:textId="77777777" w:rsidR="00A30709" w:rsidRDefault="00A30709" w:rsidP="00A30709">
            <w:pPr>
              <w:keepNext/>
              <w:spacing w:after="60"/>
              <w:jc w:val="right"/>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0BFAE33E" w14:textId="77777777" w:rsidR="00A30709" w:rsidRDefault="00A30709" w:rsidP="00A30709">
            <w:pPr>
              <w:keepNext/>
              <w:spacing w:after="60"/>
              <w:jc w:val="right"/>
            </w:pPr>
            <w:r>
              <w:rPr>
                <w:rFonts w:ascii="Calibri" w:hAnsi="Calibri"/>
                <w:sz w:val="20"/>
              </w:rPr>
              <w:t>11</w:t>
            </w:r>
          </w:p>
        </w:tc>
      </w:tr>
      <w:tr w:rsidR="00A30709" w14:paraId="4F55315E" w14:textId="77777777" w:rsidTr="00A30709">
        <w:trPr>
          <w:cantSplit/>
        </w:trPr>
        <w:tc>
          <w:tcPr>
            <w:tcW w:w="0" w:type="auto"/>
            <w:tcBorders>
              <w:top w:val="single" w:sz="0" w:space="0" w:color="D3D3D3"/>
              <w:left w:val="single" w:sz="0" w:space="0" w:color="D3D3D3"/>
              <w:bottom w:val="single" w:sz="0" w:space="0" w:color="D3D3D3"/>
              <w:right w:val="single" w:sz="0" w:space="0" w:color="D3D3D3"/>
            </w:tcBorders>
          </w:tcPr>
          <w:p w14:paraId="3579655A" w14:textId="77777777" w:rsidR="00A30709" w:rsidRDefault="00A30709" w:rsidP="00A30709">
            <w:pPr>
              <w:keepNext/>
              <w:spacing w:after="60"/>
            </w:pPr>
            <w:r>
              <w:rPr>
                <w:rFonts w:ascii="Calibri" w:hAnsi="Calibri"/>
                <w:sz w:val="20"/>
              </w:rPr>
              <w:t>I: MAbs Co-Stimulatory</w:t>
            </w:r>
          </w:p>
        </w:tc>
        <w:tc>
          <w:tcPr>
            <w:tcW w:w="0" w:type="auto"/>
            <w:tcBorders>
              <w:top w:val="single" w:sz="0" w:space="0" w:color="D3D3D3"/>
              <w:left w:val="single" w:sz="0" w:space="0" w:color="D3D3D3"/>
              <w:bottom w:val="single" w:sz="0" w:space="0" w:color="D3D3D3"/>
              <w:right w:val="single" w:sz="0" w:space="0" w:color="D3D3D3"/>
            </w:tcBorders>
          </w:tcPr>
          <w:p w14:paraId="0D32049E" w14:textId="77777777" w:rsidR="00A30709" w:rsidRDefault="00A30709" w:rsidP="00A30709">
            <w:pPr>
              <w:keepNext/>
              <w:spacing w:after="60"/>
              <w:jc w:val="right"/>
            </w:pPr>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52E7C97C" w14:textId="77777777" w:rsidR="00A30709" w:rsidRDefault="00A30709" w:rsidP="00A30709">
            <w:pPr>
              <w:keepNext/>
              <w:spacing w:after="60"/>
              <w:jc w:val="right"/>
            </w:pP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21297AB5" w14:textId="77777777" w:rsidR="00A30709" w:rsidRDefault="00A30709" w:rsidP="00A30709">
            <w:pPr>
              <w:keepNext/>
              <w:spacing w:after="60"/>
              <w:jc w:val="right"/>
            </w:pPr>
            <w:r>
              <w:rPr>
                <w:rFonts w:ascii="Calibri" w:hAnsi="Calibri"/>
                <w:sz w:val="20"/>
              </w:rPr>
              <w:t>53</w:t>
            </w:r>
          </w:p>
        </w:tc>
      </w:tr>
      <w:tr w:rsidR="00A30709" w14:paraId="7057178B" w14:textId="77777777" w:rsidTr="00A30709">
        <w:trPr>
          <w:cantSplit/>
        </w:trPr>
        <w:tc>
          <w:tcPr>
            <w:tcW w:w="0" w:type="auto"/>
            <w:tcBorders>
              <w:top w:val="single" w:sz="0" w:space="0" w:color="D3D3D3"/>
              <w:left w:val="single" w:sz="0" w:space="0" w:color="D3D3D3"/>
              <w:bottom w:val="single" w:sz="0" w:space="0" w:color="D3D3D3"/>
              <w:right w:val="single" w:sz="0" w:space="0" w:color="D3D3D3"/>
            </w:tcBorders>
          </w:tcPr>
          <w:p w14:paraId="1253C528" w14:textId="77777777" w:rsidR="00A30709" w:rsidRDefault="00A30709" w:rsidP="00A30709">
            <w:pPr>
              <w:keepNext/>
              <w:spacing w:after="60"/>
            </w:pPr>
            <w:r>
              <w:rPr>
                <w:rFonts w:ascii="Calibri" w:hAnsi="Calibri"/>
                <w:sz w:val="20"/>
              </w:rPr>
              <w:t>I: Oncolytic Virus</w:t>
            </w:r>
          </w:p>
        </w:tc>
        <w:tc>
          <w:tcPr>
            <w:tcW w:w="0" w:type="auto"/>
            <w:tcBorders>
              <w:top w:val="single" w:sz="0" w:space="0" w:color="D3D3D3"/>
              <w:left w:val="single" w:sz="0" w:space="0" w:color="D3D3D3"/>
              <w:bottom w:val="single" w:sz="0" w:space="0" w:color="D3D3D3"/>
              <w:right w:val="single" w:sz="0" w:space="0" w:color="D3D3D3"/>
            </w:tcBorders>
          </w:tcPr>
          <w:p w14:paraId="32BF597D" w14:textId="77777777" w:rsidR="00A30709" w:rsidRDefault="00A30709" w:rsidP="00A30709">
            <w:pPr>
              <w:keepNext/>
              <w:spacing w:after="60"/>
              <w:jc w:val="right"/>
            </w:pPr>
            <w:r>
              <w:rPr>
                <w:rFonts w:ascii="Calibri" w:hAnsi="Calibri"/>
                <w:sz w:val="20"/>
              </w:rPr>
              <w:t>4</w:t>
            </w:r>
          </w:p>
        </w:tc>
        <w:tc>
          <w:tcPr>
            <w:tcW w:w="0" w:type="auto"/>
            <w:tcBorders>
              <w:top w:val="single" w:sz="0" w:space="0" w:color="D3D3D3"/>
              <w:left w:val="single" w:sz="0" w:space="0" w:color="D3D3D3"/>
              <w:bottom w:val="single" w:sz="0" w:space="0" w:color="D3D3D3"/>
              <w:right w:val="single" w:sz="0" w:space="0" w:color="D3D3D3"/>
            </w:tcBorders>
          </w:tcPr>
          <w:p w14:paraId="71D8CE99" w14:textId="77777777" w:rsidR="00A30709" w:rsidRDefault="00A30709" w:rsidP="00A30709">
            <w:pPr>
              <w:keepNext/>
              <w:spacing w:after="60"/>
              <w:jc w:val="right"/>
            </w:pPr>
            <w:r>
              <w:rPr>
                <w:rFonts w:ascii="Calibri" w:hAnsi="Calibri"/>
                <w:sz w:val="20"/>
              </w:rPr>
              <w:t>5</w:t>
            </w:r>
          </w:p>
        </w:tc>
        <w:tc>
          <w:tcPr>
            <w:tcW w:w="0" w:type="auto"/>
            <w:tcBorders>
              <w:top w:val="single" w:sz="0" w:space="0" w:color="D3D3D3"/>
              <w:left w:val="single" w:sz="0" w:space="0" w:color="D3D3D3"/>
              <w:bottom w:val="single" w:sz="0" w:space="0" w:color="D3D3D3"/>
              <w:right w:val="single" w:sz="0" w:space="0" w:color="D3D3D3"/>
            </w:tcBorders>
          </w:tcPr>
          <w:p w14:paraId="257ABAA5" w14:textId="77777777" w:rsidR="00A30709" w:rsidRDefault="00A30709" w:rsidP="00A30709">
            <w:pPr>
              <w:keepNext/>
              <w:spacing w:after="60"/>
              <w:jc w:val="right"/>
            </w:pPr>
            <w:r>
              <w:rPr>
                <w:rFonts w:ascii="Calibri" w:hAnsi="Calibri"/>
                <w:sz w:val="20"/>
              </w:rPr>
              <w:t>9</w:t>
            </w:r>
          </w:p>
        </w:tc>
      </w:tr>
      <w:tr w:rsidR="00A30709" w14:paraId="17D326F1" w14:textId="77777777" w:rsidTr="00A30709">
        <w:trPr>
          <w:cantSplit/>
        </w:trPr>
        <w:tc>
          <w:tcPr>
            <w:tcW w:w="0" w:type="auto"/>
            <w:tcBorders>
              <w:top w:val="single" w:sz="0" w:space="0" w:color="D3D3D3"/>
              <w:left w:val="single" w:sz="0" w:space="0" w:color="D3D3D3"/>
              <w:bottom w:val="single" w:sz="0" w:space="0" w:color="D3D3D3"/>
              <w:right w:val="single" w:sz="0" w:space="0" w:color="D3D3D3"/>
            </w:tcBorders>
          </w:tcPr>
          <w:p w14:paraId="582F13E6" w14:textId="77777777" w:rsidR="00A30709" w:rsidRDefault="00A30709" w:rsidP="00A30709">
            <w:pPr>
              <w:keepNext/>
              <w:spacing w:after="60"/>
            </w:pPr>
            <w:r>
              <w:rPr>
                <w:rFonts w:ascii="Calibri" w:hAnsi="Calibri"/>
                <w:sz w:val="20"/>
              </w:rPr>
              <w:t>T: Antibody-Drug Conjugate</w:t>
            </w:r>
          </w:p>
        </w:tc>
        <w:tc>
          <w:tcPr>
            <w:tcW w:w="0" w:type="auto"/>
            <w:tcBorders>
              <w:top w:val="single" w:sz="0" w:space="0" w:color="D3D3D3"/>
              <w:left w:val="single" w:sz="0" w:space="0" w:color="D3D3D3"/>
              <w:bottom w:val="single" w:sz="0" w:space="0" w:color="D3D3D3"/>
              <w:right w:val="single" w:sz="0" w:space="0" w:color="D3D3D3"/>
            </w:tcBorders>
          </w:tcPr>
          <w:p w14:paraId="211B47AE" w14:textId="77777777" w:rsidR="00A30709" w:rsidRDefault="00A30709" w:rsidP="00A30709">
            <w:pPr>
              <w:keepNext/>
              <w:spacing w:after="60"/>
              <w:jc w:val="right"/>
            </w:pPr>
            <w:r>
              <w:rPr>
                <w:rFonts w:ascii="Calibri" w:hAnsi="Calibri"/>
                <w:sz w:val="20"/>
              </w:rPr>
              <w:t>18</w:t>
            </w:r>
          </w:p>
        </w:tc>
        <w:tc>
          <w:tcPr>
            <w:tcW w:w="0" w:type="auto"/>
            <w:tcBorders>
              <w:top w:val="single" w:sz="0" w:space="0" w:color="D3D3D3"/>
              <w:left w:val="single" w:sz="0" w:space="0" w:color="D3D3D3"/>
              <w:bottom w:val="single" w:sz="0" w:space="0" w:color="D3D3D3"/>
              <w:right w:val="single" w:sz="0" w:space="0" w:color="D3D3D3"/>
            </w:tcBorders>
          </w:tcPr>
          <w:p w14:paraId="2E99B1FB" w14:textId="77777777" w:rsidR="00A30709" w:rsidRDefault="00A30709" w:rsidP="00A30709">
            <w:pPr>
              <w:keepNext/>
              <w:spacing w:after="60"/>
              <w:jc w:val="right"/>
            </w:pPr>
            <w:r>
              <w:rPr>
                <w:rFonts w:ascii="Calibri" w:hAnsi="Calibri"/>
                <w:sz w:val="20"/>
              </w:rPr>
              <w:t>10</w:t>
            </w:r>
          </w:p>
        </w:tc>
        <w:tc>
          <w:tcPr>
            <w:tcW w:w="0" w:type="auto"/>
            <w:tcBorders>
              <w:top w:val="single" w:sz="0" w:space="0" w:color="D3D3D3"/>
              <w:left w:val="single" w:sz="0" w:space="0" w:color="D3D3D3"/>
              <w:bottom w:val="single" w:sz="0" w:space="0" w:color="D3D3D3"/>
              <w:right w:val="single" w:sz="0" w:space="0" w:color="D3D3D3"/>
            </w:tcBorders>
          </w:tcPr>
          <w:p w14:paraId="594DC6DE" w14:textId="77777777" w:rsidR="00A30709" w:rsidRDefault="00A30709" w:rsidP="00A30709">
            <w:pPr>
              <w:keepNext/>
              <w:spacing w:after="60"/>
              <w:jc w:val="right"/>
            </w:pPr>
            <w:r>
              <w:rPr>
                <w:rFonts w:ascii="Calibri" w:hAnsi="Calibri"/>
                <w:sz w:val="20"/>
              </w:rPr>
              <w:t>28</w:t>
            </w:r>
          </w:p>
        </w:tc>
      </w:tr>
      <w:tr w:rsidR="00A30709" w14:paraId="77E292B3" w14:textId="77777777" w:rsidTr="00A30709">
        <w:trPr>
          <w:cantSplit/>
        </w:trPr>
        <w:tc>
          <w:tcPr>
            <w:tcW w:w="0" w:type="auto"/>
            <w:tcBorders>
              <w:top w:val="single" w:sz="0" w:space="0" w:color="D3D3D3"/>
              <w:left w:val="single" w:sz="0" w:space="0" w:color="D3D3D3"/>
              <w:bottom w:val="single" w:sz="0" w:space="0" w:color="D3D3D3"/>
              <w:right w:val="single" w:sz="0" w:space="0" w:color="D3D3D3"/>
            </w:tcBorders>
          </w:tcPr>
          <w:p w14:paraId="1A899B6F" w14:textId="77777777" w:rsidR="00A30709" w:rsidRDefault="00A30709" w:rsidP="00A30709">
            <w:pPr>
              <w:keepNext/>
              <w:spacing w:after="60"/>
            </w:pPr>
            <w:r>
              <w:rPr>
                <w:rFonts w:ascii="Calibri" w:hAnsi="Calibri"/>
                <w:sz w:val="20"/>
              </w:rPr>
              <w:t>T: Combined</w:t>
            </w:r>
          </w:p>
        </w:tc>
        <w:tc>
          <w:tcPr>
            <w:tcW w:w="0" w:type="auto"/>
            <w:tcBorders>
              <w:top w:val="single" w:sz="0" w:space="0" w:color="D3D3D3"/>
              <w:left w:val="single" w:sz="0" w:space="0" w:color="D3D3D3"/>
              <w:bottom w:val="single" w:sz="0" w:space="0" w:color="D3D3D3"/>
              <w:right w:val="single" w:sz="0" w:space="0" w:color="D3D3D3"/>
            </w:tcBorders>
          </w:tcPr>
          <w:p w14:paraId="2C1CA76D" w14:textId="77777777" w:rsidR="00A30709" w:rsidRDefault="00A30709" w:rsidP="00A30709">
            <w:pPr>
              <w:keepNext/>
              <w:spacing w:after="60"/>
              <w:jc w:val="right"/>
            </w:pPr>
            <w:r>
              <w:rPr>
                <w:rFonts w:ascii="Calibri" w:hAnsi="Calibri"/>
                <w:sz w:val="20"/>
              </w:rPr>
              <w:t>9</w:t>
            </w:r>
          </w:p>
        </w:tc>
        <w:tc>
          <w:tcPr>
            <w:tcW w:w="0" w:type="auto"/>
            <w:tcBorders>
              <w:top w:val="single" w:sz="0" w:space="0" w:color="D3D3D3"/>
              <w:left w:val="single" w:sz="0" w:space="0" w:color="D3D3D3"/>
              <w:bottom w:val="single" w:sz="0" w:space="0" w:color="D3D3D3"/>
              <w:right w:val="single" w:sz="0" w:space="0" w:color="D3D3D3"/>
            </w:tcBorders>
          </w:tcPr>
          <w:p w14:paraId="624FB99E" w14:textId="77777777" w:rsidR="00A30709" w:rsidRDefault="00A30709" w:rsidP="00A30709">
            <w:pPr>
              <w:keepNext/>
              <w:spacing w:after="60"/>
              <w:jc w:val="right"/>
            </w:pPr>
            <w:r>
              <w:rPr>
                <w:rFonts w:ascii="Calibri" w:hAnsi="Calibri"/>
                <w:sz w:val="20"/>
              </w:rPr>
              <w:t>8</w:t>
            </w:r>
          </w:p>
        </w:tc>
        <w:tc>
          <w:tcPr>
            <w:tcW w:w="0" w:type="auto"/>
            <w:tcBorders>
              <w:top w:val="single" w:sz="0" w:space="0" w:color="D3D3D3"/>
              <w:left w:val="single" w:sz="0" w:space="0" w:color="D3D3D3"/>
              <w:bottom w:val="single" w:sz="0" w:space="0" w:color="D3D3D3"/>
              <w:right w:val="single" w:sz="0" w:space="0" w:color="D3D3D3"/>
            </w:tcBorders>
          </w:tcPr>
          <w:p w14:paraId="2790C502" w14:textId="77777777" w:rsidR="00A30709" w:rsidRDefault="00A30709" w:rsidP="00A30709">
            <w:pPr>
              <w:keepNext/>
              <w:spacing w:after="60"/>
              <w:jc w:val="right"/>
            </w:pPr>
            <w:r>
              <w:rPr>
                <w:rFonts w:ascii="Calibri" w:hAnsi="Calibri"/>
                <w:sz w:val="20"/>
              </w:rPr>
              <w:t>17</w:t>
            </w:r>
          </w:p>
        </w:tc>
      </w:tr>
      <w:tr w:rsidR="00A30709" w14:paraId="333838AB" w14:textId="77777777" w:rsidTr="00A30709">
        <w:trPr>
          <w:cantSplit/>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4A22C6FA" w14:textId="77777777" w:rsidR="00A30709" w:rsidRDefault="00A30709" w:rsidP="00A30709">
            <w:pPr>
              <w:keepNext/>
              <w:spacing w:after="60"/>
            </w:pPr>
            <w:r>
              <w:rPr>
                <w:rFonts w:ascii="Calibri" w:hAnsi="Calibri"/>
                <w:sz w:val="20"/>
              </w:rPr>
              <w:t>Community: 4</w:t>
            </w:r>
          </w:p>
        </w:tc>
      </w:tr>
      <w:tr w:rsidR="00A30709" w14:paraId="765B2AF2" w14:textId="77777777" w:rsidTr="00A30709">
        <w:trPr>
          <w:cantSplit/>
        </w:trPr>
        <w:tc>
          <w:tcPr>
            <w:tcW w:w="0" w:type="auto"/>
            <w:tcBorders>
              <w:top w:val="single" w:sz="0" w:space="0" w:color="D3D3D3"/>
              <w:left w:val="single" w:sz="0" w:space="0" w:color="D3D3D3"/>
              <w:bottom w:val="single" w:sz="0" w:space="0" w:color="D3D3D3"/>
              <w:right w:val="single" w:sz="0" w:space="0" w:color="D3D3D3"/>
            </w:tcBorders>
          </w:tcPr>
          <w:p w14:paraId="0EE2B56A" w14:textId="77777777" w:rsidR="00A30709" w:rsidRDefault="00A30709" w:rsidP="00A30709">
            <w:pPr>
              <w:keepNext/>
              <w:spacing w:after="60"/>
            </w:pPr>
            <w:r>
              <w:rPr>
                <w:rFonts w:ascii="Calibri" w:hAnsi="Calibri"/>
                <w:sz w:val="20"/>
              </w:rPr>
              <w:t>I: Combined</w:t>
            </w:r>
          </w:p>
        </w:tc>
        <w:tc>
          <w:tcPr>
            <w:tcW w:w="0" w:type="auto"/>
            <w:tcBorders>
              <w:top w:val="single" w:sz="0" w:space="0" w:color="D3D3D3"/>
              <w:left w:val="single" w:sz="0" w:space="0" w:color="D3D3D3"/>
              <w:bottom w:val="single" w:sz="0" w:space="0" w:color="D3D3D3"/>
              <w:right w:val="single" w:sz="0" w:space="0" w:color="D3D3D3"/>
            </w:tcBorders>
          </w:tcPr>
          <w:p w14:paraId="2A566D50" w14:textId="77777777" w:rsidR="00A30709" w:rsidRDefault="00A30709" w:rsidP="00A30709">
            <w:pPr>
              <w:keepNext/>
              <w:spacing w:after="60"/>
              <w:jc w:val="right"/>
            </w:pPr>
            <w:r>
              <w:rPr>
                <w:rFonts w:ascii="Calibri" w:hAnsi="Calibri"/>
                <w:sz w:val="20"/>
              </w:rPr>
              <w:t>54</w:t>
            </w:r>
          </w:p>
        </w:tc>
        <w:tc>
          <w:tcPr>
            <w:tcW w:w="0" w:type="auto"/>
            <w:tcBorders>
              <w:top w:val="single" w:sz="0" w:space="0" w:color="D3D3D3"/>
              <w:left w:val="single" w:sz="0" w:space="0" w:color="D3D3D3"/>
              <w:bottom w:val="single" w:sz="0" w:space="0" w:color="D3D3D3"/>
              <w:right w:val="single" w:sz="0" w:space="0" w:color="D3D3D3"/>
            </w:tcBorders>
          </w:tcPr>
          <w:p w14:paraId="50AC6CAE" w14:textId="77777777" w:rsidR="00A30709" w:rsidRDefault="00A30709" w:rsidP="00A30709">
            <w:pPr>
              <w:keepNext/>
              <w:spacing w:after="60"/>
              <w:jc w:val="right"/>
            </w:pP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01D22828" w14:textId="77777777" w:rsidR="00A30709" w:rsidRDefault="00A30709" w:rsidP="00A30709">
            <w:pPr>
              <w:keepNext/>
              <w:spacing w:after="60"/>
              <w:jc w:val="right"/>
            </w:pPr>
            <w:r>
              <w:rPr>
                <w:rFonts w:ascii="Calibri" w:hAnsi="Calibri"/>
                <w:sz w:val="20"/>
              </w:rPr>
              <w:t>76</w:t>
            </w:r>
          </w:p>
        </w:tc>
      </w:tr>
      <w:tr w:rsidR="00A30709" w14:paraId="597D856C" w14:textId="77777777" w:rsidTr="00A30709">
        <w:trPr>
          <w:cantSplit/>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228B6A66" w14:textId="77777777" w:rsidR="00A30709" w:rsidRDefault="00A30709" w:rsidP="00A30709">
            <w:pPr>
              <w:keepNext/>
              <w:spacing w:after="60"/>
            </w:pPr>
            <w:r>
              <w:rPr>
                <w:rFonts w:ascii="Calibri" w:hAnsi="Calibri"/>
                <w:sz w:val="20"/>
              </w:rPr>
              <w:t>Community: 5</w:t>
            </w:r>
          </w:p>
        </w:tc>
      </w:tr>
      <w:tr w:rsidR="00A30709" w14:paraId="6CA60460" w14:textId="77777777" w:rsidTr="00A30709">
        <w:trPr>
          <w:cantSplit/>
        </w:trPr>
        <w:tc>
          <w:tcPr>
            <w:tcW w:w="0" w:type="auto"/>
            <w:tcBorders>
              <w:top w:val="single" w:sz="0" w:space="0" w:color="D3D3D3"/>
              <w:left w:val="single" w:sz="0" w:space="0" w:color="D3D3D3"/>
              <w:bottom w:val="single" w:sz="0" w:space="0" w:color="D3D3D3"/>
              <w:right w:val="single" w:sz="0" w:space="0" w:color="D3D3D3"/>
            </w:tcBorders>
          </w:tcPr>
          <w:p w14:paraId="3F746D2E" w14:textId="77777777" w:rsidR="00A30709" w:rsidRDefault="00A30709" w:rsidP="00A30709">
            <w:pPr>
              <w:keepNext/>
              <w:spacing w:after="60"/>
            </w:pPr>
            <w:r>
              <w:rPr>
                <w:rFonts w:ascii="Calibri" w:hAnsi="Calibri"/>
                <w:sz w:val="20"/>
              </w:rPr>
              <w:t>I: MAbs Targeting</w:t>
            </w:r>
          </w:p>
        </w:tc>
        <w:tc>
          <w:tcPr>
            <w:tcW w:w="0" w:type="auto"/>
            <w:tcBorders>
              <w:top w:val="single" w:sz="0" w:space="0" w:color="D3D3D3"/>
              <w:left w:val="single" w:sz="0" w:space="0" w:color="D3D3D3"/>
              <w:bottom w:val="single" w:sz="0" w:space="0" w:color="D3D3D3"/>
              <w:right w:val="single" w:sz="0" w:space="0" w:color="D3D3D3"/>
            </w:tcBorders>
          </w:tcPr>
          <w:p w14:paraId="708D5B98" w14:textId="77777777" w:rsidR="00A30709" w:rsidRDefault="00A30709" w:rsidP="00A30709">
            <w:pPr>
              <w:keepNext/>
              <w:spacing w:after="60"/>
              <w:jc w:val="right"/>
            </w:pPr>
            <w:r>
              <w:rPr>
                <w:rFonts w:ascii="Calibri" w:hAnsi="Calibri"/>
                <w:sz w:val="20"/>
              </w:rPr>
              <w:t>31</w:t>
            </w:r>
          </w:p>
        </w:tc>
        <w:tc>
          <w:tcPr>
            <w:tcW w:w="0" w:type="auto"/>
            <w:tcBorders>
              <w:top w:val="single" w:sz="0" w:space="0" w:color="D3D3D3"/>
              <w:left w:val="single" w:sz="0" w:space="0" w:color="D3D3D3"/>
              <w:bottom w:val="single" w:sz="0" w:space="0" w:color="D3D3D3"/>
              <w:right w:val="single" w:sz="0" w:space="0" w:color="D3D3D3"/>
            </w:tcBorders>
          </w:tcPr>
          <w:p w14:paraId="79FFC6E8" w14:textId="77777777" w:rsidR="00A30709" w:rsidRDefault="00A30709" w:rsidP="00A30709">
            <w:pPr>
              <w:keepNext/>
              <w:spacing w:after="60"/>
              <w:jc w:val="right"/>
            </w:pPr>
            <w:r>
              <w:rPr>
                <w:rFonts w:ascii="Calibri" w:hAnsi="Calibri"/>
                <w:sz w:val="20"/>
              </w:rPr>
              <w:t>22</w:t>
            </w:r>
          </w:p>
        </w:tc>
        <w:tc>
          <w:tcPr>
            <w:tcW w:w="0" w:type="auto"/>
            <w:tcBorders>
              <w:top w:val="single" w:sz="0" w:space="0" w:color="D3D3D3"/>
              <w:left w:val="single" w:sz="0" w:space="0" w:color="D3D3D3"/>
              <w:bottom w:val="single" w:sz="0" w:space="0" w:color="D3D3D3"/>
              <w:right w:val="single" w:sz="0" w:space="0" w:color="D3D3D3"/>
            </w:tcBorders>
          </w:tcPr>
          <w:p w14:paraId="647EB9AD" w14:textId="77777777" w:rsidR="00A30709" w:rsidRDefault="00A30709" w:rsidP="00A30709">
            <w:pPr>
              <w:keepNext/>
              <w:spacing w:after="60"/>
              <w:jc w:val="right"/>
            </w:pPr>
            <w:r>
              <w:rPr>
                <w:rFonts w:ascii="Calibri" w:hAnsi="Calibri"/>
                <w:sz w:val="20"/>
              </w:rPr>
              <w:t>53</w:t>
            </w:r>
          </w:p>
        </w:tc>
      </w:tr>
      <w:tr w:rsidR="00A30709" w14:paraId="5F301587" w14:textId="77777777" w:rsidTr="00A30709">
        <w:trPr>
          <w:cantSplit/>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3802D19C" w14:textId="77777777" w:rsidR="00A30709" w:rsidRDefault="00A30709" w:rsidP="00A30709">
            <w:pPr>
              <w:keepNext/>
              <w:spacing w:after="60"/>
            </w:pPr>
            <w:r>
              <w:rPr>
                <w:rFonts w:ascii="Calibri" w:hAnsi="Calibri"/>
                <w:sz w:val="20"/>
              </w:rPr>
              <w:t>Community: 6</w:t>
            </w:r>
          </w:p>
        </w:tc>
      </w:tr>
      <w:tr w:rsidR="00A30709" w14:paraId="182003D0" w14:textId="77777777" w:rsidTr="00A30709">
        <w:trPr>
          <w:cantSplit/>
        </w:trPr>
        <w:tc>
          <w:tcPr>
            <w:tcW w:w="0" w:type="auto"/>
            <w:tcBorders>
              <w:top w:val="single" w:sz="0" w:space="0" w:color="D3D3D3"/>
              <w:left w:val="single" w:sz="0" w:space="0" w:color="D3D3D3"/>
              <w:bottom w:val="single" w:sz="0" w:space="0" w:color="D3D3D3"/>
              <w:right w:val="single" w:sz="0" w:space="0" w:color="D3D3D3"/>
            </w:tcBorders>
          </w:tcPr>
          <w:p w14:paraId="52B6BD4D" w14:textId="77777777" w:rsidR="00A30709" w:rsidRDefault="00A30709" w:rsidP="00A30709">
            <w:pPr>
              <w:keepNext/>
              <w:spacing w:after="60"/>
            </w:pPr>
            <w:r>
              <w:rPr>
                <w:rFonts w:ascii="Calibri" w:hAnsi="Calibri"/>
                <w:sz w:val="20"/>
              </w:rPr>
              <w:t>Drug Repurposing</w:t>
            </w:r>
          </w:p>
        </w:tc>
        <w:tc>
          <w:tcPr>
            <w:tcW w:w="0" w:type="auto"/>
            <w:tcBorders>
              <w:top w:val="single" w:sz="0" w:space="0" w:color="D3D3D3"/>
              <w:left w:val="single" w:sz="0" w:space="0" w:color="D3D3D3"/>
              <w:bottom w:val="single" w:sz="0" w:space="0" w:color="D3D3D3"/>
              <w:right w:val="single" w:sz="0" w:space="0" w:color="D3D3D3"/>
            </w:tcBorders>
          </w:tcPr>
          <w:p w14:paraId="478903F8" w14:textId="77777777" w:rsidR="00A30709" w:rsidRDefault="00A30709" w:rsidP="00A30709">
            <w:pPr>
              <w:keepNext/>
              <w:spacing w:after="60"/>
              <w:jc w:val="right"/>
            </w:pPr>
            <w:r>
              <w:rPr>
                <w:rFonts w:ascii="Calibri" w:hAnsi="Calibri"/>
                <w:sz w:val="20"/>
              </w:rPr>
              <w:t>7</w:t>
            </w:r>
          </w:p>
        </w:tc>
        <w:tc>
          <w:tcPr>
            <w:tcW w:w="0" w:type="auto"/>
            <w:tcBorders>
              <w:top w:val="single" w:sz="0" w:space="0" w:color="D3D3D3"/>
              <w:left w:val="single" w:sz="0" w:space="0" w:color="D3D3D3"/>
              <w:bottom w:val="single" w:sz="0" w:space="0" w:color="D3D3D3"/>
              <w:right w:val="single" w:sz="0" w:space="0" w:color="D3D3D3"/>
            </w:tcBorders>
          </w:tcPr>
          <w:p w14:paraId="6E6A287E" w14:textId="77777777" w:rsidR="00A30709" w:rsidRDefault="00A30709" w:rsidP="00A30709">
            <w:pPr>
              <w:keepNext/>
              <w:spacing w:after="60"/>
              <w:jc w:val="right"/>
            </w:pPr>
            <w:r>
              <w:rPr>
                <w:rFonts w:ascii="Calibri" w:hAnsi="Calibri"/>
                <w:sz w:val="20"/>
              </w:rPr>
              <w:t>3</w:t>
            </w:r>
          </w:p>
        </w:tc>
        <w:tc>
          <w:tcPr>
            <w:tcW w:w="0" w:type="auto"/>
            <w:tcBorders>
              <w:top w:val="single" w:sz="0" w:space="0" w:color="D3D3D3"/>
              <w:left w:val="single" w:sz="0" w:space="0" w:color="D3D3D3"/>
              <w:bottom w:val="single" w:sz="0" w:space="0" w:color="D3D3D3"/>
              <w:right w:val="single" w:sz="0" w:space="0" w:color="D3D3D3"/>
            </w:tcBorders>
          </w:tcPr>
          <w:p w14:paraId="79A05D16" w14:textId="77777777" w:rsidR="00A30709" w:rsidRDefault="00A30709" w:rsidP="00A30709">
            <w:pPr>
              <w:keepNext/>
              <w:spacing w:after="60"/>
              <w:jc w:val="right"/>
            </w:pPr>
            <w:r>
              <w:rPr>
                <w:rFonts w:ascii="Calibri" w:hAnsi="Calibri"/>
                <w:sz w:val="20"/>
              </w:rPr>
              <w:t>10</w:t>
            </w:r>
          </w:p>
        </w:tc>
      </w:tr>
      <w:tr w:rsidR="00A30709" w14:paraId="4690815E" w14:textId="77777777" w:rsidTr="00A30709">
        <w:trPr>
          <w:cantSplit/>
        </w:trPr>
        <w:tc>
          <w:tcPr>
            <w:tcW w:w="0" w:type="auto"/>
            <w:tcBorders>
              <w:top w:val="single" w:sz="0" w:space="0" w:color="D3D3D3"/>
              <w:left w:val="single" w:sz="0" w:space="0" w:color="D3D3D3"/>
              <w:bottom w:val="single" w:sz="0" w:space="0" w:color="D3D3D3"/>
              <w:right w:val="single" w:sz="0" w:space="0" w:color="D3D3D3"/>
            </w:tcBorders>
          </w:tcPr>
          <w:p w14:paraId="1F3F0EEB" w14:textId="77777777" w:rsidR="00A30709" w:rsidRDefault="00A30709" w:rsidP="00A30709">
            <w:pPr>
              <w:keepNext/>
              <w:spacing w:after="60"/>
            </w:pPr>
            <w:r>
              <w:rPr>
                <w:rFonts w:ascii="Calibri" w:hAnsi="Calibri"/>
                <w:sz w:val="20"/>
              </w:rPr>
              <w:t>I: Other</w:t>
            </w:r>
          </w:p>
        </w:tc>
        <w:tc>
          <w:tcPr>
            <w:tcW w:w="0" w:type="auto"/>
            <w:tcBorders>
              <w:top w:val="single" w:sz="0" w:space="0" w:color="D3D3D3"/>
              <w:left w:val="single" w:sz="0" w:space="0" w:color="D3D3D3"/>
              <w:bottom w:val="single" w:sz="0" w:space="0" w:color="D3D3D3"/>
              <w:right w:val="single" w:sz="0" w:space="0" w:color="D3D3D3"/>
            </w:tcBorders>
          </w:tcPr>
          <w:p w14:paraId="512C045E" w14:textId="77777777" w:rsidR="00A30709" w:rsidRDefault="00A30709" w:rsidP="00A30709">
            <w:pPr>
              <w:keepNext/>
              <w:spacing w:after="60"/>
              <w:jc w:val="right"/>
            </w:pPr>
            <w:r>
              <w:rPr>
                <w:rFonts w:ascii="Calibri" w:hAnsi="Calibri"/>
                <w:sz w:val="20"/>
              </w:rPr>
              <w:t>25</w:t>
            </w:r>
          </w:p>
        </w:tc>
        <w:tc>
          <w:tcPr>
            <w:tcW w:w="0" w:type="auto"/>
            <w:tcBorders>
              <w:top w:val="single" w:sz="0" w:space="0" w:color="D3D3D3"/>
              <w:left w:val="single" w:sz="0" w:space="0" w:color="D3D3D3"/>
              <w:bottom w:val="single" w:sz="0" w:space="0" w:color="D3D3D3"/>
              <w:right w:val="single" w:sz="0" w:space="0" w:color="D3D3D3"/>
            </w:tcBorders>
          </w:tcPr>
          <w:p w14:paraId="20B0706E" w14:textId="77777777" w:rsidR="00A30709" w:rsidRDefault="00A30709" w:rsidP="00A30709">
            <w:pPr>
              <w:keepNext/>
              <w:spacing w:after="60"/>
              <w:jc w:val="right"/>
            </w:pPr>
            <w:r>
              <w:rPr>
                <w:rFonts w:ascii="Calibri" w:hAnsi="Calibri"/>
                <w:sz w:val="20"/>
              </w:rPr>
              <w:t>6</w:t>
            </w:r>
          </w:p>
        </w:tc>
        <w:tc>
          <w:tcPr>
            <w:tcW w:w="0" w:type="auto"/>
            <w:tcBorders>
              <w:top w:val="single" w:sz="0" w:space="0" w:color="D3D3D3"/>
              <w:left w:val="single" w:sz="0" w:space="0" w:color="D3D3D3"/>
              <w:bottom w:val="single" w:sz="0" w:space="0" w:color="D3D3D3"/>
              <w:right w:val="single" w:sz="0" w:space="0" w:color="D3D3D3"/>
            </w:tcBorders>
          </w:tcPr>
          <w:p w14:paraId="2BD5DD1E" w14:textId="77777777" w:rsidR="00A30709" w:rsidRDefault="00A30709" w:rsidP="00A30709">
            <w:pPr>
              <w:keepNext/>
              <w:spacing w:after="60"/>
              <w:jc w:val="right"/>
            </w:pPr>
            <w:r>
              <w:rPr>
                <w:rFonts w:ascii="Calibri" w:hAnsi="Calibri"/>
                <w:sz w:val="20"/>
              </w:rPr>
              <w:t>31</w:t>
            </w:r>
          </w:p>
        </w:tc>
      </w:tr>
      <w:tr w:rsidR="00A30709" w14:paraId="26ED9566" w14:textId="77777777" w:rsidTr="00A30709">
        <w:trPr>
          <w:cantSplit/>
        </w:trPr>
        <w:tc>
          <w:tcPr>
            <w:tcW w:w="0" w:type="auto"/>
            <w:tcBorders>
              <w:top w:val="single" w:sz="0" w:space="0" w:color="D3D3D3"/>
              <w:left w:val="single" w:sz="0" w:space="0" w:color="D3D3D3"/>
              <w:bottom w:val="single" w:sz="0" w:space="0" w:color="D3D3D3"/>
              <w:right w:val="single" w:sz="0" w:space="0" w:color="D3D3D3"/>
            </w:tcBorders>
          </w:tcPr>
          <w:p w14:paraId="30BFD934" w14:textId="77777777" w:rsidR="00A30709" w:rsidRDefault="00A30709" w:rsidP="00A30709">
            <w:pPr>
              <w:keepNext/>
              <w:spacing w:after="60"/>
            </w:pPr>
            <w:r>
              <w:rPr>
                <w:rFonts w:ascii="Calibri" w:hAnsi="Calibri"/>
                <w:sz w:val="20"/>
              </w:rPr>
              <w:t>T: Monoclonal Antibody</w:t>
            </w:r>
          </w:p>
        </w:tc>
        <w:tc>
          <w:tcPr>
            <w:tcW w:w="0" w:type="auto"/>
            <w:tcBorders>
              <w:top w:val="single" w:sz="0" w:space="0" w:color="D3D3D3"/>
              <w:left w:val="single" w:sz="0" w:space="0" w:color="D3D3D3"/>
              <w:bottom w:val="single" w:sz="0" w:space="0" w:color="D3D3D3"/>
              <w:right w:val="single" w:sz="0" w:space="0" w:color="D3D3D3"/>
            </w:tcBorders>
          </w:tcPr>
          <w:p w14:paraId="4AFC6280" w14:textId="77777777" w:rsidR="00A30709" w:rsidRDefault="00A30709" w:rsidP="00A30709">
            <w:pPr>
              <w:keepNext/>
              <w:spacing w:after="60"/>
              <w:jc w:val="right"/>
            </w:pPr>
            <w:r>
              <w:rPr>
                <w:rFonts w:ascii="Calibri" w:hAnsi="Calibri"/>
                <w:sz w:val="20"/>
              </w:rPr>
              <w:t>6</w:t>
            </w:r>
          </w:p>
        </w:tc>
        <w:tc>
          <w:tcPr>
            <w:tcW w:w="0" w:type="auto"/>
            <w:tcBorders>
              <w:top w:val="single" w:sz="0" w:space="0" w:color="D3D3D3"/>
              <w:left w:val="single" w:sz="0" w:space="0" w:color="D3D3D3"/>
              <w:bottom w:val="single" w:sz="0" w:space="0" w:color="D3D3D3"/>
              <w:right w:val="single" w:sz="0" w:space="0" w:color="D3D3D3"/>
            </w:tcBorders>
          </w:tcPr>
          <w:p w14:paraId="4F5BB4B2" w14:textId="77777777" w:rsidR="00A30709" w:rsidRDefault="00A30709" w:rsidP="00A30709">
            <w:pPr>
              <w:keepNext/>
              <w:spacing w:after="60"/>
              <w:jc w:val="right"/>
            </w:pPr>
            <w:r>
              <w:rPr>
                <w:rFonts w:ascii="Calibri" w:hAnsi="Calibri"/>
                <w:sz w:val="20"/>
              </w:rPr>
              <w:t>16</w:t>
            </w:r>
          </w:p>
        </w:tc>
        <w:tc>
          <w:tcPr>
            <w:tcW w:w="0" w:type="auto"/>
            <w:tcBorders>
              <w:top w:val="single" w:sz="0" w:space="0" w:color="D3D3D3"/>
              <w:left w:val="single" w:sz="0" w:space="0" w:color="D3D3D3"/>
              <w:bottom w:val="single" w:sz="0" w:space="0" w:color="D3D3D3"/>
              <w:right w:val="single" w:sz="0" w:space="0" w:color="D3D3D3"/>
            </w:tcBorders>
          </w:tcPr>
          <w:p w14:paraId="0C2FF599" w14:textId="77777777" w:rsidR="00A30709" w:rsidRDefault="00A30709" w:rsidP="00A30709">
            <w:pPr>
              <w:keepNext/>
              <w:spacing w:after="60"/>
              <w:jc w:val="right"/>
            </w:pPr>
            <w:r>
              <w:rPr>
                <w:rFonts w:ascii="Calibri" w:hAnsi="Calibri"/>
                <w:sz w:val="20"/>
              </w:rPr>
              <w:t>22</w:t>
            </w:r>
          </w:p>
        </w:tc>
      </w:tr>
      <w:tr w:rsidR="00A30709" w14:paraId="3EC2F621" w14:textId="77777777" w:rsidTr="00A30709">
        <w:trPr>
          <w:cantSplit/>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038920FB" w14:textId="77777777" w:rsidR="00A30709" w:rsidRDefault="00A30709" w:rsidP="00A30709">
            <w:pPr>
              <w:keepNext/>
              <w:spacing w:after="60"/>
            </w:pPr>
            <w:r>
              <w:rPr>
                <w:rFonts w:ascii="Calibri" w:hAnsi="Calibri"/>
                <w:sz w:val="20"/>
              </w:rPr>
              <w:t>Community: 7</w:t>
            </w:r>
          </w:p>
        </w:tc>
      </w:tr>
      <w:tr w:rsidR="00A30709" w14:paraId="4197F1A2" w14:textId="77777777" w:rsidTr="00A30709">
        <w:trPr>
          <w:cantSplit/>
        </w:trPr>
        <w:tc>
          <w:tcPr>
            <w:tcW w:w="0" w:type="auto"/>
            <w:tcBorders>
              <w:top w:val="single" w:sz="0" w:space="0" w:color="D3D3D3"/>
              <w:left w:val="single" w:sz="0" w:space="0" w:color="D3D3D3"/>
              <w:bottom w:val="single" w:sz="0" w:space="0" w:color="D3D3D3"/>
              <w:right w:val="single" w:sz="0" w:space="0" w:color="D3D3D3"/>
            </w:tcBorders>
          </w:tcPr>
          <w:p w14:paraId="58692BA0" w14:textId="77777777" w:rsidR="00A30709" w:rsidRDefault="00A30709" w:rsidP="00A30709">
            <w:pPr>
              <w:keepNext/>
              <w:spacing w:after="60"/>
            </w:pPr>
            <w:r>
              <w:rPr>
                <w:rFonts w:ascii="Calibri" w:hAnsi="Calibri"/>
                <w:sz w:val="20"/>
              </w:rPr>
              <w:t>Combined Modality</w:t>
            </w:r>
          </w:p>
        </w:tc>
        <w:tc>
          <w:tcPr>
            <w:tcW w:w="0" w:type="auto"/>
            <w:tcBorders>
              <w:top w:val="single" w:sz="0" w:space="0" w:color="D3D3D3"/>
              <w:left w:val="single" w:sz="0" w:space="0" w:color="D3D3D3"/>
              <w:bottom w:val="single" w:sz="0" w:space="0" w:color="D3D3D3"/>
              <w:right w:val="single" w:sz="0" w:space="0" w:color="D3D3D3"/>
            </w:tcBorders>
          </w:tcPr>
          <w:p w14:paraId="55BB7895" w14:textId="77777777" w:rsidR="00A30709" w:rsidRDefault="00A30709" w:rsidP="00A30709">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140DD5B5" w14:textId="77777777" w:rsidR="00A30709" w:rsidRDefault="00A30709" w:rsidP="00A30709">
            <w:pPr>
              <w:keepNext/>
              <w:spacing w:after="60"/>
              <w:jc w:val="right"/>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71CC319B" w14:textId="77777777" w:rsidR="00A30709" w:rsidRDefault="00A30709" w:rsidP="00A30709">
            <w:pPr>
              <w:keepNext/>
              <w:spacing w:after="60"/>
              <w:jc w:val="right"/>
            </w:pPr>
            <w:r>
              <w:rPr>
                <w:rFonts w:ascii="Calibri" w:hAnsi="Calibri"/>
                <w:sz w:val="20"/>
              </w:rPr>
              <w:t>1</w:t>
            </w:r>
          </w:p>
        </w:tc>
      </w:tr>
      <w:tr w:rsidR="00A30709" w14:paraId="752D4186" w14:textId="77777777" w:rsidTr="00A30709">
        <w:trPr>
          <w:cantSplit/>
        </w:trPr>
        <w:tc>
          <w:tcPr>
            <w:tcW w:w="0" w:type="auto"/>
            <w:gridSpan w:val="4"/>
            <w:tcBorders>
              <w:top w:val="single" w:sz="16" w:space="0" w:color="D3D3D3"/>
              <w:left w:val="single" w:sz="0" w:space="0" w:color="D3D3D3"/>
              <w:bottom w:val="single" w:sz="16" w:space="0" w:color="D3D3D3"/>
              <w:right w:val="single" w:sz="0" w:space="0" w:color="D3D3D3"/>
            </w:tcBorders>
            <w:tcMar>
              <w:top w:w="25" w:type="dxa"/>
            </w:tcMar>
          </w:tcPr>
          <w:p w14:paraId="7D1DA419" w14:textId="77777777" w:rsidR="00A30709" w:rsidRDefault="00A30709" w:rsidP="00A30709">
            <w:pPr>
              <w:keepNext/>
              <w:spacing w:after="60"/>
            </w:pPr>
            <w:r>
              <w:rPr>
                <w:rFonts w:ascii="Calibri" w:hAnsi="Calibri"/>
                <w:sz w:val="20"/>
              </w:rPr>
              <w:t>Community: 8</w:t>
            </w:r>
          </w:p>
        </w:tc>
      </w:tr>
      <w:tr w:rsidR="00A30709" w14:paraId="4FFBB9B3" w14:textId="77777777" w:rsidTr="00A30709">
        <w:trPr>
          <w:cantSplit/>
        </w:trPr>
        <w:tc>
          <w:tcPr>
            <w:tcW w:w="0" w:type="auto"/>
            <w:tcBorders>
              <w:top w:val="single" w:sz="0" w:space="0" w:color="D3D3D3"/>
              <w:left w:val="single" w:sz="0" w:space="0" w:color="D3D3D3"/>
              <w:bottom w:val="single" w:sz="0" w:space="0" w:color="D3D3D3"/>
              <w:right w:val="single" w:sz="0" w:space="0" w:color="D3D3D3"/>
            </w:tcBorders>
          </w:tcPr>
          <w:p w14:paraId="6437A7FD" w14:textId="77777777" w:rsidR="00A30709" w:rsidRDefault="00A30709" w:rsidP="00A30709">
            <w:pPr>
              <w:keepNext/>
              <w:spacing w:after="60"/>
            </w:pPr>
            <w:r>
              <w:rPr>
                <w:rFonts w:ascii="Calibri" w:hAnsi="Calibri"/>
                <w:sz w:val="20"/>
              </w:rPr>
              <w:t>Radioconjugate</w:t>
            </w:r>
          </w:p>
        </w:tc>
        <w:tc>
          <w:tcPr>
            <w:tcW w:w="0" w:type="auto"/>
            <w:tcBorders>
              <w:top w:val="single" w:sz="0" w:space="0" w:color="D3D3D3"/>
              <w:left w:val="single" w:sz="0" w:space="0" w:color="D3D3D3"/>
              <w:bottom w:val="single" w:sz="0" w:space="0" w:color="D3D3D3"/>
              <w:right w:val="single" w:sz="0" w:space="0" w:color="D3D3D3"/>
            </w:tcBorders>
          </w:tcPr>
          <w:p w14:paraId="46348DEB" w14:textId="77777777" w:rsidR="00A30709" w:rsidRDefault="00A30709" w:rsidP="00A30709">
            <w:pPr>
              <w:keepNext/>
              <w:spacing w:after="60"/>
              <w:jc w:val="right"/>
            </w:pPr>
            <w:r>
              <w:rPr>
                <w:rFonts w:ascii="Calibri" w:hAnsi="Calibri"/>
                <w:sz w:val="20"/>
              </w:rPr>
              <w:t>1</w:t>
            </w:r>
          </w:p>
        </w:tc>
        <w:tc>
          <w:tcPr>
            <w:tcW w:w="0" w:type="auto"/>
            <w:tcBorders>
              <w:top w:val="single" w:sz="0" w:space="0" w:color="D3D3D3"/>
              <w:left w:val="single" w:sz="0" w:space="0" w:color="D3D3D3"/>
              <w:bottom w:val="single" w:sz="0" w:space="0" w:color="D3D3D3"/>
              <w:right w:val="single" w:sz="0" w:space="0" w:color="D3D3D3"/>
            </w:tcBorders>
          </w:tcPr>
          <w:p w14:paraId="6935579F" w14:textId="77777777" w:rsidR="00A30709" w:rsidRDefault="00A30709" w:rsidP="00A30709">
            <w:pPr>
              <w:keepNext/>
              <w:spacing w:after="60"/>
              <w:jc w:val="right"/>
            </w:pPr>
            <w:r>
              <w:rPr>
                <w:rFonts w:ascii="Calibri" w:hAnsi="Calibri"/>
                <w:sz w:val="20"/>
              </w:rPr>
              <w:t>0</w:t>
            </w:r>
          </w:p>
        </w:tc>
        <w:tc>
          <w:tcPr>
            <w:tcW w:w="0" w:type="auto"/>
            <w:tcBorders>
              <w:top w:val="single" w:sz="0" w:space="0" w:color="D3D3D3"/>
              <w:left w:val="single" w:sz="0" w:space="0" w:color="D3D3D3"/>
              <w:bottom w:val="single" w:sz="0" w:space="0" w:color="D3D3D3"/>
              <w:right w:val="single" w:sz="0" w:space="0" w:color="D3D3D3"/>
            </w:tcBorders>
          </w:tcPr>
          <w:p w14:paraId="3E6F5424" w14:textId="77777777" w:rsidR="00A30709" w:rsidRDefault="00A30709" w:rsidP="00A30709">
            <w:pPr>
              <w:keepNext/>
              <w:spacing w:after="60"/>
              <w:jc w:val="right"/>
            </w:pPr>
            <w:r>
              <w:rPr>
                <w:rFonts w:ascii="Calibri" w:hAnsi="Calibri"/>
                <w:sz w:val="20"/>
              </w:rPr>
              <w:t>1</w:t>
            </w:r>
          </w:p>
        </w:tc>
      </w:tr>
    </w:tbl>
    <w:p w14:paraId="2BE73929" w14:textId="22DC53D2" w:rsidR="00A30709" w:rsidRPr="005D2F19" w:rsidRDefault="00A30709" w:rsidP="00A30709">
      <w:pPr>
        <w:keepNext/>
        <w:spacing w:after="60"/>
        <w:rPr>
          <w:sz w:val="20"/>
          <w:szCs w:val="20"/>
        </w:rPr>
      </w:pPr>
      <w:r w:rsidRPr="005D2F19">
        <w:rPr>
          <w:b/>
          <w:bCs/>
          <w:sz w:val="20"/>
          <w:szCs w:val="20"/>
        </w:rPr>
        <w:t xml:space="preserve">Table </w:t>
      </w:r>
      <w:r w:rsidRPr="005D2F19">
        <w:rPr>
          <w:b/>
          <w:bCs/>
          <w:sz w:val="20"/>
          <w:szCs w:val="20"/>
        </w:rPr>
        <w:fldChar w:fldCharType="begin"/>
      </w:r>
      <w:r w:rsidRPr="005D2F19">
        <w:rPr>
          <w:b/>
          <w:bCs/>
          <w:sz w:val="20"/>
          <w:szCs w:val="20"/>
        </w:rPr>
        <w:instrText xml:space="preserve"> SEQ Table \* ARABIC </w:instrText>
      </w:r>
      <w:r w:rsidRPr="005D2F19">
        <w:rPr>
          <w:b/>
          <w:bCs/>
          <w:sz w:val="20"/>
          <w:szCs w:val="20"/>
        </w:rPr>
        <w:fldChar w:fldCharType="separate"/>
      </w:r>
      <w:r w:rsidR="00190B92">
        <w:rPr>
          <w:b/>
          <w:bCs/>
          <w:noProof/>
          <w:sz w:val="20"/>
          <w:szCs w:val="20"/>
        </w:rPr>
        <w:t>3</w:t>
      </w:r>
      <w:r w:rsidRPr="005D2F19">
        <w:rPr>
          <w:b/>
          <w:bCs/>
          <w:sz w:val="20"/>
          <w:szCs w:val="20"/>
        </w:rPr>
        <w:fldChar w:fldCharType="end"/>
      </w:r>
      <w:r w:rsidRPr="005D2F19">
        <w:rPr>
          <w:b/>
          <w:bCs/>
          <w:sz w:val="20"/>
          <w:szCs w:val="20"/>
        </w:rPr>
        <w:t>.</w:t>
      </w:r>
      <w:r w:rsidRPr="005D2F19">
        <w:rPr>
          <w:sz w:val="20"/>
          <w:szCs w:val="20"/>
        </w:rPr>
        <w:t xml:space="preserve"> </w:t>
      </w:r>
      <w:r w:rsidRPr="005D2F19">
        <w:rPr>
          <w:color w:val="333333"/>
          <w:sz w:val="20"/>
          <w:szCs w:val="20"/>
        </w:rPr>
        <w:t xml:space="preserve">Smith-Pittman communities identified and </w:t>
      </w:r>
      <w:r w:rsidR="00F45B37">
        <w:rPr>
          <w:color w:val="333333"/>
          <w:sz w:val="20"/>
          <w:szCs w:val="20"/>
        </w:rPr>
        <w:t xml:space="preserve">their </w:t>
      </w:r>
      <w:r w:rsidRPr="005D2F19">
        <w:rPr>
          <w:color w:val="333333"/>
          <w:sz w:val="20"/>
          <w:szCs w:val="20"/>
        </w:rPr>
        <w:t>grouped interventions.</w:t>
      </w:r>
    </w:p>
    <w:p w14:paraId="235949B5" w14:textId="10643E7F" w:rsidR="003B79D2" w:rsidRDefault="00C0704C">
      <w:r>
        <w:br w:type="page"/>
      </w:r>
    </w:p>
    <w:p w14:paraId="23594A1C" w14:textId="77777777" w:rsidR="003B79D2" w:rsidRDefault="00C0704C">
      <w:pPr>
        <w:pStyle w:val="Heading1"/>
      </w:pPr>
      <w:bookmarkStart w:id="97" w:name="discussion"/>
      <w:bookmarkEnd w:id="30"/>
      <w:r>
        <w:lastRenderedPageBreak/>
        <w:t>Discussion</w:t>
      </w:r>
    </w:p>
    <w:p w14:paraId="23594A1D" w14:textId="77777777" w:rsidR="003B79D2" w:rsidRDefault="00C0704C">
      <w:pPr>
        <w:pStyle w:val="FirstParagraph"/>
      </w:pPr>
      <w:r>
        <w:t xml:space="preserve">Where the Girvan-Newman algorithm failed to identify communities, the Louvain and Smith-Pittman algorithms succeeded. </w:t>
      </w:r>
      <w:commentRangeStart w:id="98"/>
      <w:r>
        <w:t>A possible explanation for this discrepancy lies in the nature of the data analyzed, which includes patient referrals to clinical trials that investigate the same intervention types as the clinical trials patients were previously enrolled in.</w:t>
      </w:r>
      <w:commentRangeEnd w:id="98"/>
      <w:r w:rsidR="00C560BB">
        <w:rPr>
          <w:rStyle w:val="CommentReference"/>
        </w:rPr>
        <w:commentReference w:id="98"/>
      </w:r>
      <w:r>
        <w:t xml:space="preserve"> </w:t>
      </w:r>
      <w:commentRangeStart w:id="99"/>
      <w:r>
        <w:t>In graph theory, such referrals are represented as “self-loops” and introduce complexity in the network</w:t>
      </w:r>
      <w:commentRangeEnd w:id="99"/>
      <w:r w:rsidR="00C560BB">
        <w:rPr>
          <w:rStyle w:val="CommentReference"/>
        </w:rPr>
        <w:commentReference w:id="99"/>
      </w:r>
      <w:r>
        <w:t xml:space="preserve">. </w:t>
      </w:r>
      <w:commentRangeStart w:id="100"/>
      <w:r>
        <w:t>The Girvan-Newman algorithm- whose original design was not for complex networks - struggles in such contexts, leading to its failure to group multiple interventions into communities based on modularity maximization.</w:t>
      </w:r>
      <w:commentRangeEnd w:id="100"/>
      <w:r w:rsidR="009D599F">
        <w:rPr>
          <w:rStyle w:val="CommentReference"/>
        </w:rPr>
        <w:commentReference w:id="100"/>
      </w:r>
    </w:p>
    <w:p w14:paraId="23594A1E" w14:textId="2944E711" w:rsidR="003B79D2" w:rsidRDefault="00C0704C">
      <w:pPr>
        <w:pStyle w:val="BodyText"/>
      </w:pPr>
      <w:r>
        <w:t xml:space="preserve">The Louvain algorithm successfully detected communities, however, the resulting groups were difficult to interpret. This difficulty arises because the </w:t>
      </w:r>
      <w:commentRangeStart w:id="101"/>
      <w:r>
        <w:t>Louvain algorithm bases its community selection purely on modularity maximization and does not consider</w:t>
      </w:r>
      <w:r w:rsidR="008455A8">
        <w:t xml:space="preserve"> the</w:t>
      </w:r>
      <w:r>
        <w:t xml:space="preserve"> direction of patient movements the underlying structural or functional significance of particular interventions in the context of the network</w:t>
      </w:r>
      <w:commentRangeEnd w:id="101"/>
      <w:r w:rsidR="008455A8">
        <w:rPr>
          <w:rStyle w:val="CommentReference"/>
        </w:rPr>
        <w:commentReference w:id="101"/>
      </w:r>
      <w:r>
        <w:t>. The primary advantage of the Louvain algorithm is its efficency in preforming community detection on large networks. It has been widely used in applications such as the Twitter Social Network (Pujol et al. 2009) which consisted of 2.4 million nodes and 38 million links and mobile phone network data (Greene et al. 2010) with 4 million nodes, 100 million links. These networks are orders of magnitude larger than the patient referral network analyzed in this study, highlighting the scalability of the Louvain algorithm. However, utility of such a algorithm is limited in smaller, more specialized networks where interpretability and justification of communities identified is important.</w:t>
      </w:r>
    </w:p>
    <w:p w14:paraId="23594A1F" w14:textId="2C5614C1" w:rsidR="003B79D2" w:rsidRDefault="00C0704C">
      <w:pPr>
        <w:pStyle w:val="BodyText"/>
      </w:pPr>
      <w:r>
        <w:t xml:space="preserve">Contrasting, the Smith-Pittman algorithm directly addresses </w:t>
      </w:r>
      <w:r w:rsidR="005C71DC">
        <w:t xml:space="preserve">connectivity </w:t>
      </w:r>
      <w:r>
        <w:t xml:space="preserve">of interventions studied in the clinical trials by incorperating degree centrality and edge-betweenness centrality. This approach allows for the identification of communities with a </w:t>
      </w:r>
      <w:commentRangeStart w:id="102"/>
      <w:r>
        <w:t>more ordered structure</w:t>
      </w:r>
      <w:commentRangeEnd w:id="102"/>
      <w:r w:rsidR="008455A8">
        <w:rPr>
          <w:rStyle w:val="CommentReference"/>
        </w:rPr>
        <w:commentReference w:id="102"/>
      </w:r>
      <w:r>
        <w:t xml:space="preserve">, distinguishing between </w:t>
      </w:r>
      <w:r w:rsidR="005C71DC">
        <w:t xml:space="preserve">highly connected </w:t>
      </w:r>
      <w:r>
        <w:t>and minor interventions as they reflect the relational dynamics in the network. The results from the Smith-Pittman algorithm are promising, however the results from this analysis alone is insufficient to establish generalizability of the algorithm. To fully assess its usefulness, a formal simulation study and further application of the Smith-Pittman algorithm in diverse settings is necessary. Additionally, the practical value of identified communities will become evident when they are applied as grouping variables in downstream analysis, such as outcome prediction or intervention effectiveness studies.</w:t>
      </w:r>
    </w:p>
    <w:p w14:paraId="23594A20" w14:textId="2D1A4847" w:rsidR="003B79D2" w:rsidRDefault="00C0704C">
      <w:pPr>
        <w:pStyle w:val="BodyText"/>
      </w:pPr>
      <w:commentRangeStart w:id="103"/>
      <w:r>
        <w:t>Further research should focus on subgroup analysis and exploring extensions back to traditional statistical methods, such as regression and survival analysis</w:t>
      </w:r>
      <w:commentRangeEnd w:id="103"/>
      <w:r w:rsidR="008455A8">
        <w:rPr>
          <w:rStyle w:val="CommentReference"/>
        </w:rPr>
        <w:commentReference w:id="103"/>
      </w:r>
      <w:r>
        <w:t>. This research can further validate the utility of the identified communities and use of SNA and community detection algorithms in clinical research settings. The results of the Smith-Pittman algorithm lay the groundwork for these efforts and potentially offer a robust tool for community detection in social and complex networks. Further work with the identified communities should involve assessment of the impact of community structure on patient outcomes and identify if there are any structural inequities present in the clinical trial</w:t>
      </w:r>
      <w:r w:rsidR="00BF5FCF">
        <w:t xml:space="preserve"> enrollments</w:t>
      </w:r>
      <w:r>
        <w:t xml:space="preserve">. This line of research can lead to </w:t>
      </w:r>
      <w:r w:rsidR="00BF5FCF">
        <w:t>the identification of collaboration networks that</w:t>
      </w:r>
      <w:r>
        <w:t xml:space="preserve"> improv</w:t>
      </w:r>
      <w:r w:rsidR="00BF5FCF">
        <w:t>e</w:t>
      </w:r>
      <w:r>
        <w:t xml:space="preserve"> patient care in clinical settings.</w:t>
      </w:r>
    </w:p>
    <w:p w14:paraId="1208B5B8" w14:textId="53F61495" w:rsidR="00D40A3E" w:rsidRDefault="00C0704C" w:rsidP="00D40A3E">
      <w:pPr>
        <w:pStyle w:val="Heading1"/>
        <w:rPr>
          <w:ins w:id="104" w:author="Benjamin Smith" w:date="2024-08-16T16:08:00Z" w16du:dateUtc="2024-08-16T20:08:00Z"/>
        </w:rPr>
      </w:pPr>
      <w:bookmarkStart w:id="105" w:name="references"/>
      <w:bookmarkEnd w:id="97"/>
      <w:commentRangeStart w:id="106"/>
      <w:commentRangeStart w:id="107"/>
      <w:r>
        <w:lastRenderedPageBreak/>
        <w:t>References</w:t>
      </w:r>
      <w:commentRangeEnd w:id="106"/>
      <w:r w:rsidR="009C6E1B">
        <w:rPr>
          <w:rStyle w:val="CommentReference"/>
          <w:rFonts w:asciiTheme="minorHAnsi" w:eastAsiaTheme="minorHAnsi" w:hAnsiTheme="minorHAnsi" w:cstheme="minorBidi"/>
          <w:b w:val="0"/>
          <w:bCs w:val="0"/>
          <w:color w:val="auto"/>
        </w:rPr>
        <w:commentReference w:id="106"/>
      </w:r>
      <w:commentRangeEnd w:id="107"/>
      <w:r w:rsidR="000E4D5C">
        <w:rPr>
          <w:rStyle w:val="CommentReference"/>
          <w:rFonts w:asciiTheme="minorHAnsi" w:eastAsiaTheme="minorHAnsi" w:hAnsiTheme="minorHAnsi" w:cstheme="minorBidi"/>
          <w:b w:val="0"/>
          <w:bCs w:val="0"/>
          <w:color w:val="auto"/>
        </w:rPr>
        <w:commentReference w:id="107"/>
      </w:r>
    </w:p>
    <w:p w14:paraId="765437E8" w14:textId="77777777" w:rsidR="00D40A3E" w:rsidRPr="00D40A3E" w:rsidRDefault="00D40A3E">
      <w:pPr>
        <w:pStyle w:val="BodyText"/>
        <w:rPr>
          <w:ins w:id="108" w:author="Benjamin Smith" w:date="2024-08-16T16:08:00Z" w16du:dateUtc="2024-08-16T20:08:00Z"/>
        </w:rPr>
        <w:pPrChange w:id="109" w:author="Benjamin Smith" w:date="2024-08-16T16:08:00Z" w16du:dateUtc="2024-08-16T20:08:00Z">
          <w:pPr>
            <w:pStyle w:val="Heading1"/>
          </w:pPr>
        </w:pPrChange>
      </w:pPr>
    </w:p>
    <w:sdt>
      <w:sdtPr>
        <w:rPr>
          <w:color w:val="000000"/>
        </w:rPr>
        <w:tag w:val="MENDELEY_BIBLIOGRAPHY"/>
        <w:id w:val="623738809"/>
        <w:placeholder>
          <w:docPart w:val="DefaultPlaceholder_-1854013440"/>
        </w:placeholder>
      </w:sdtPr>
      <w:sdtContent>
        <w:p w14:paraId="396A993F" w14:textId="77777777" w:rsidR="00D40A3E" w:rsidRPr="00D40A3E" w:rsidRDefault="00D40A3E">
          <w:pPr>
            <w:autoSpaceDE w:val="0"/>
            <w:autoSpaceDN w:val="0"/>
            <w:ind w:hanging="640"/>
            <w:divId w:val="367491259"/>
            <w:rPr>
              <w:rFonts w:eastAsia="Times New Roman"/>
              <w:color w:val="000000"/>
            </w:rPr>
          </w:pPr>
          <w:r w:rsidRPr="00D40A3E">
            <w:rPr>
              <w:rFonts w:eastAsia="Times New Roman"/>
              <w:color w:val="000000"/>
            </w:rPr>
            <w:t>1.</w:t>
          </w:r>
          <w:r w:rsidRPr="00D40A3E">
            <w:rPr>
              <w:rFonts w:eastAsia="Times New Roman"/>
              <w:color w:val="000000"/>
            </w:rPr>
            <w:tab/>
            <w:t xml:space="preserve">Rostami, M., </w:t>
          </w:r>
          <w:proofErr w:type="spellStart"/>
          <w:r w:rsidRPr="00D40A3E">
            <w:rPr>
              <w:rFonts w:eastAsia="Times New Roman"/>
              <w:color w:val="000000"/>
            </w:rPr>
            <w:t>Oussalah</w:t>
          </w:r>
          <w:proofErr w:type="spellEnd"/>
          <w:r w:rsidRPr="00D40A3E">
            <w:rPr>
              <w:rFonts w:eastAsia="Times New Roman"/>
              <w:color w:val="000000"/>
            </w:rPr>
            <w:t xml:space="preserve">, M., </w:t>
          </w:r>
          <w:proofErr w:type="spellStart"/>
          <w:r w:rsidRPr="00D40A3E">
            <w:rPr>
              <w:rFonts w:eastAsia="Times New Roman"/>
              <w:color w:val="000000"/>
            </w:rPr>
            <w:t>Berahmand</w:t>
          </w:r>
          <w:proofErr w:type="spellEnd"/>
          <w:r w:rsidRPr="00D40A3E">
            <w:rPr>
              <w:rFonts w:eastAsia="Times New Roman"/>
              <w:color w:val="000000"/>
            </w:rPr>
            <w:t xml:space="preserve">, K. &amp; Farrahi, V. Community Detection Algorithms in Healthcare Applications: A Systematic Review. </w:t>
          </w:r>
          <w:r w:rsidRPr="00D40A3E">
            <w:rPr>
              <w:rFonts w:eastAsia="Times New Roman"/>
              <w:iCs/>
              <w:color w:val="000000"/>
            </w:rPr>
            <w:t>IEEE Access</w:t>
          </w:r>
          <w:r w:rsidRPr="00D40A3E">
            <w:rPr>
              <w:rFonts w:eastAsia="Times New Roman"/>
              <w:color w:val="000000"/>
            </w:rPr>
            <w:t xml:space="preserve"> </w:t>
          </w:r>
          <w:r w:rsidRPr="00D40A3E">
            <w:rPr>
              <w:rFonts w:eastAsia="Times New Roman"/>
              <w:bCs/>
              <w:color w:val="000000"/>
            </w:rPr>
            <w:t>11</w:t>
          </w:r>
          <w:r w:rsidRPr="00D40A3E">
            <w:rPr>
              <w:rFonts w:eastAsia="Times New Roman"/>
              <w:color w:val="000000"/>
            </w:rPr>
            <w:t>, 30247–30272 (2023).</w:t>
          </w:r>
        </w:p>
        <w:p w14:paraId="4985DC0E" w14:textId="77777777" w:rsidR="00D40A3E" w:rsidRPr="00D40A3E" w:rsidRDefault="00D40A3E">
          <w:pPr>
            <w:autoSpaceDE w:val="0"/>
            <w:autoSpaceDN w:val="0"/>
            <w:ind w:hanging="640"/>
            <w:divId w:val="211430809"/>
            <w:rPr>
              <w:rFonts w:eastAsia="Times New Roman"/>
              <w:color w:val="000000"/>
            </w:rPr>
          </w:pPr>
          <w:r w:rsidRPr="00D40A3E">
            <w:rPr>
              <w:rFonts w:eastAsia="Times New Roman"/>
              <w:color w:val="000000"/>
            </w:rPr>
            <w:t>2.</w:t>
          </w:r>
          <w:r w:rsidRPr="00D40A3E">
            <w:rPr>
              <w:rFonts w:eastAsia="Times New Roman"/>
              <w:color w:val="000000"/>
            </w:rPr>
            <w:tab/>
            <w:t xml:space="preserve">Georgiev, H., </w:t>
          </w:r>
          <w:proofErr w:type="spellStart"/>
          <w:r w:rsidRPr="00D40A3E">
            <w:rPr>
              <w:rFonts w:eastAsia="Times New Roman"/>
              <w:color w:val="000000"/>
            </w:rPr>
            <w:t>Tsalatsanis</w:t>
          </w:r>
          <w:proofErr w:type="spellEnd"/>
          <w:r w:rsidRPr="00D40A3E">
            <w:rPr>
              <w:rFonts w:eastAsia="Times New Roman"/>
              <w:color w:val="000000"/>
            </w:rPr>
            <w:t xml:space="preserve">, A., Kumar, A. &amp; </w:t>
          </w:r>
          <w:proofErr w:type="spellStart"/>
          <w:r w:rsidRPr="00D40A3E">
            <w:rPr>
              <w:rFonts w:eastAsia="Times New Roman"/>
              <w:color w:val="000000"/>
            </w:rPr>
            <w:t>Djulbegovic</w:t>
          </w:r>
          <w:proofErr w:type="spellEnd"/>
          <w:r w:rsidRPr="00D40A3E">
            <w:rPr>
              <w:rFonts w:eastAsia="Times New Roman"/>
              <w:color w:val="000000"/>
            </w:rPr>
            <w:t xml:space="preserve">, B. Social Network Analysis (SNA) of Research Programs In Multiple Myeloma (MM). </w:t>
          </w:r>
          <w:r w:rsidRPr="00D40A3E">
            <w:rPr>
              <w:rFonts w:eastAsia="Times New Roman"/>
              <w:iCs/>
              <w:color w:val="000000"/>
            </w:rPr>
            <w:t>Blood</w:t>
          </w:r>
          <w:r w:rsidRPr="00D40A3E">
            <w:rPr>
              <w:rFonts w:eastAsia="Times New Roman"/>
              <w:color w:val="000000"/>
            </w:rPr>
            <w:t xml:space="preserve"> </w:t>
          </w:r>
          <w:r w:rsidRPr="00D40A3E">
            <w:rPr>
              <w:rFonts w:eastAsia="Times New Roman"/>
              <w:bCs/>
              <w:color w:val="000000"/>
            </w:rPr>
            <w:t>118</w:t>
          </w:r>
          <w:r w:rsidRPr="00D40A3E">
            <w:rPr>
              <w:rFonts w:eastAsia="Times New Roman"/>
              <w:color w:val="000000"/>
            </w:rPr>
            <w:t>, 3144–3144 (2011).</w:t>
          </w:r>
        </w:p>
        <w:p w14:paraId="2F57DA95" w14:textId="77777777" w:rsidR="00D40A3E" w:rsidRPr="00D40A3E" w:rsidRDefault="00D40A3E">
          <w:pPr>
            <w:autoSpaceDE w:val="0"/>
            <w:autoSpaceDN w:val="0"/>
            <w:ind w:hanging="640"/>
            <w:divId w:val="98836898"/>
            <w:rPr>
              <w:rFonts w:eastAsia="Times New Roman"/>
              <w:color w:val="000000"/>
            </w:rPr>
          </w:pPr>
          <w:r w:rsidRPr="00D40A3E">
            <w:rPr>
              <w:rFonts w:eastAsia="Times New Roman"/>
              <w:color w:val="000000"/>
            </w:rPr>
            <w:t>3.</w:t>
          </w:r>
          <w:r w:rsidRPr="00D40A3E">
            <w:rPr>
              <w:rFonts w:eastAsia="Times New Roman"/>
              <w:color w:val="000000"/>
            </w:rPr>
            <w:tab/>
            <w:t xml:space="preserve">Girvan, M. &amp; Newman, M. E. J. Community structure in social and biological networks. </w:t>
          </w:r>
          <w:r w:rsidRPr="00D40A3E">
            <w:rPr>
              <w:rFonts w:eastAsia="Times New Roman"/>
              <w:iCs/>
              <w:color w:val="000000"/>
            </w:rPr>
            <w:t>Proceedings of the National Academy of Sciences</w:t>
          </w:r>
          <w:r w:rsidRPr="00D40A3E">
            <w:rPr>
              <w:rFonts w:eastAsia="Times New Roman"/>
              <w:color w:val="000000"/>
            </w:rPr>
            <w:t xml:space="preserve"> </w:t>
          </w:r>
          <w:r w:rsidRPr="00D40A3E">
            <w:rPr>
              <w:rFonts w:eastAsia="Times New Roman"/>
              <w:bCs/>
              <w:color w:val="000000"/>
            </w:rPr>
            <w:t>99</w:t>
          </w:r>
          <w:r w:rsidRPr="00D40A3E">
            <w:rPr>
              <w:rFonts w:eastAsia="Times New Roman"/>
              <w:color w:val="000000"/>
            </w:rPr>
            <w:t>, 7821–7826 (2002).</w:t>
          </w:r>
        </w:p>
        <w:p w14:paraId="58694345" w14:textId="77777777" w:rsidR="00D40A3E" w:rsidRPr="00D40A3E" w:rsidRDefault="00D40A3E">
          <w:pPr>
            <w:autoSpaceDE w:val="0"/>
            <w:autoSpaceDN w:val="0"/>
            <w:ind w:hanging="640"/>
            <w:divId w:val="1987784277"/>
            <w:rPr>
              <w:rFonts w:eastAsia="Times New Roman"/>
              <w:color w:val="000000"/>
            </w:rPr>
          </w:pPr>
          <w:r w:rsidRPr="00D40A3E">
            <w:rPr>
              <w:rFonts w:eastAsia="Times New Roman"/>
              <w:color w:val="000000"/>
            </w:rPr>
            <w:t>4.</w:t>
          </w:r>
          <w:r w:rsidRPr="00D40A3E">
            <w:rPr>
              <w:rFonts w:eastAsia="Times New Roman"/>
              <w:color w:val="000000"/>
            </w:rPr>
            <w:tab/>
            <w:t xml:space="preserve">Haq, N. &amp; Wang, Z. J. Community detection from genomic datasets across human cancers. in </w:t>
          </w:r>
          <w:r w:rsidRPr="00D40A3E">
            <w:rPr>
              <w:rFonts w:eastAsia="Times New Roman"/>
              <w:iCs/>
              <w:color w:val="000000"/>
            </w:rPr>
            <w:t>2016 IEEE Global Conference on Signal and Information Processing (</w:t>
          </w:r>
          <w:proofErr w:type="spellStart"/>
          <w:r w:rsidRPr="00D40A3E">
            <w:rPr>
              <w:rFonts w:eastAsia="Times New Roman"/>
              <w:iCs/>
              <w:color w:val="000000"/>
            </w:rPr>
            <w:t>GlobalSIP</w:t>
          </w:r>
          <w:proofErr w:type="spellEnd"/>
          <w:r w:rsidRPr="00D40A3E">
            <w:rPr>
              <w:rFonts w:eastAsia="Times New Roman"/>
              <w:iCs/>
              <w:color w:val="000000"/>
            </w:rPr>
            <w:t>)</w:t>
          </w:r>
          <w:r w:rsidRPr="00D40A3E">
            <w:rPr>
              <w:rFonts w:eastAsia="Times New Roman"/>
              <w:color w:val="000000"/>
            </w:rPr>
            <w:t xml:space="preserve"> 1147–1150 (IEEE, 2016). doi:10.1109/GlobalSIP.2016.7906021.</w:t>
          </w:r>
        </w:p>
        <w:p w14:paraId="5946904C" w14:textId="77777777" w:rsidR="00D40A3E" w:rsidRPr="00D40A3E" w:rsidRDefault="00D40A3E">
          <w:pPr>
            <w:autoSpaceDE w:val="0"/>
            <w:autoSpaceDN w:val="0"/>
            <w:ind w:hanging="640"/>
            <w:divId w:val="1932078059"/>
            <w:rPr>
              <w:rFonts w:eastAsia="Times New Roman"/>
              <w:color w:val="000000"/>
            </w:rPr>
          </w:pPr>
          <w:r w:rsidRPr="00D40A3E">
            <w:rPr>
              <w:rFonts w:eastAsia="Times New Roman"/>
              <w:color w:val="000000"/>
            </w:rPr>
            <w:t>5.</w:t>
          </w:r>
          <w:r w:rsidRPr="00D40A3E">
            <w:rPr>
              <w:rFonts w:eastAsia="Times New Roman"/>
              <w:color w:val="000000"/>
            </w:rPr>
            <w:tab/>
            <w:t xml:space="preserve">Blondel, V. D., Guillaume, J.-L., Lambiotte, R. &amp; Lefebvre, E. Fast unfolding of communities in large networks. </w:t>
          </w:r>
          <w:r w:rsidRPr="00D40A3E">
            <w:rPr>
              <w:rFonts w:eastAsia="Times New Roman"/>
              <w:iCs/>
              <w:color w:val="000000"/>
            </w:rPr>
            <w:t>Journal of Statistical Mechanics: Theory and Experiment</w:t>
          </w:r>
          <w:r w:rsidRPr="00D40A3E">
            <w:rPr>
              <w:rFonts w:eastAsia="Times New Roman"/>
              <w:color w:val="000000"/>
            </w:rPr>
            <w:t xml:space="preserve"> </w:t>
          </w:r>
          <w:r w:rsidRPr="00D40A3E">
            <w:rPr>
              <w:rFonts w:eastAsia="Times New Roman"/>
              <w:bCs/>
              <w:color w:val="000000"/>
            </w:rPr>
            <w:t>2008</w:t>
          </w:r>
          <w:r w:rsidRPr="00D40A3E">
            <w:rPr>
              <w:rFonts w:eastAsia="Times New Roman"/>
              <w:color w:val="000000"/>
            </w:rPr>
            <w:t>, P10008 (2008).</w:t>
          </w:r>
        </w:p>
        <w:p w14:paraId="031A9279" w14:textId="77777777" w:rsidR="00D40A3E" w:rsidRPr="00D40A3E" w:rsidRDefault="00D40A3E">
          <w:pPr>
            <w:autoSpaceDE w:val="0"/>
            <w:autoSpaceDN w:val="0"/>
            <w:ind w:hanging="640"/>
            <w:divId w:val="120074904"/>
            <w:rPr>
              <w:rFonts w:eastAsia="Times New Roman"/>
              <w:color w:val="000000"/>
            </w:rPr>
          </w:pPr>
          <w:r w:rsidRPr="00D40A3E">
            <w:rPr>
              <w:rFonts w:eastAsia="Times New Roman"/>
              <w:color w:val="000000"/>
            </w:rPr>
            <w:t>6.</w:t>
          </w:r>
          <w:r w:rsidRPr="00D40A3E">
            <w:rPr>
              <w:rFonts w:eastAsia="Times New Roman"/>
              <w:color w:val="000000"/>
            </w:rPr>
            <w:tab/>
          </w:r>
          <w:proofErr w:type="spellStart"/>
          <w:r w:rsidRPr="00D40A3E">
            <w:rPr>
              <w:rFonts w:eastAsia="Times New Roman"/>
              <w:color w:val="000000"/>
            </w:rPr>
            <w:t>Ostovari</w:t>
          </w:r>
          <w:proofErr w:type="spellEnd"/>
          <w:r w:rsidRPr="00D40A3E">
            <w:rPr>
              <w:rFonts w:eastAsia="Times New Roman"/>
              <w:color w:val="000000"/>
            </w:rPr>
            <w:t xml:space="preserve">, M. &amp; Yu, D. Impact of care provider network characteristics on patient outcomes: Usage of social network analysis and a multi-scale community detection. </w:t>
          </w:r>
          <w:proofErr w:type="spellStart"/>
          <w:r w:rsidRPr="00D40A3E">
            <w:rPr>
              <w:rFonts w:eastAsia="Times New Roman"/>
              <w:iCs/>
              <w:color w:val="000000"/>
            </w:rPr>
            <w:t>PLoS</w:t>
          </w:r>
          <w:proofErr w:type="spellEnd"/>
          <w:r w:rsidRPr="00D40A3E">
            <w:rPr>
              <w:rFonts w:eastAsia="Times New Roman"/>
              <w:iCs/>
              <w:color w:val="000000"/>
            </w:rPr>
            <w:t xml:space="preserve"> One</w:t>
          </w:r>
          <w:r w:rsidRPr="00D40A3E">
            <w:rPr>
              <w:rFonts w:eastAsia="Times New Roman"/>
              <w:color w:val="000000"/>
            </w:rPr>
            <w:t xml:space="preserve"> </w:t>
          </w:r>
          <w:r w:rsidRPr="00D40A3E">
            <w:rPr>
              <w:rFonts w:eastAsia="Times New Roman"/>
              <w:bCs/>
              <w:color w:val="000000"/>
            </w:rPr>
            <w:t>14</w:t>
          </w:r>
          <w:r w:rsidRPr="00D40A3E">
            <w:rPr>
              <w:rFonts w:eastAsia="Times New Roman"/>
              <w:color w:val="000000"/>
            </w:rPr>
            <w:t>, e0222016 (2019).</w:t>
          </w:r>
        </w:p>
        <w:p w14:paraId="2D71DDC9" w14:textId="77777777" w:rsidR="00D40A3E" w:rsidRPr="00D40A3E" w:rsidRDefault="00D40A3E">
          <w:pPr>
            <w:autoSpaceDE w:val="0"/>
            <w:autoSpaceDN w:val="0"/>
            <w:ind w:hanging="640"/>
            <w:divId w:val="984050223"/>
            <w:rPr>
              <w:rFonts w:eastAsia="Times New Roman"/>
              <w:color w:val="000000"/>
            </w:rPr>
          </w:pPr>
          <w:r w:rsidRPr="00D40A3E">
            <w:rPr>
              <w:rFonts w:eastAsia="Times New Roman"/>
              <w:color w:val="000000"/>
            </w:rPr>
            <w:t>7.</w:t>
          </w:r>
          <w:r w:rsidRPr="00D40A3E">
            <w:rPr>
              <w:rFonts w:eastAsia="Times New Roman"/>
              <w:color w:val="000000"/>
            </w:rPr>
            <w:tab/>
          </w:r>
          <w:proofErr w:type="spellStart"/>
          <w:r w:rsidRPr="00D40A3E">
            <w:rPr>
              <w:rFonts w:eastAsia="Times New Roman"/>
              <w:color w:val="000000"/>
            </w:rPr>
            <w:t>Bissoyi</w:t>
          </w:r>
          <w:proofErr w:type="spellEnd"/>
          <w:r w:rsidRPr="00D40A3E">
            <w:rPr>
              <w:rFonts w:eastAsia="Times New Roman"/>
              <w:color w:val="000000"/>
            </w:rPr>
            <w:t>, S. &amp; Patra, M. R. Community Detection in a Patient-Centric Social Network. in 171–182 (2021). doi:10.1007/978-981-15-7394-1_17.</w:t>
          </w:r>
        </w:p>
        <w:p w14:paraId="045639D9" w14:textId="77777777" w:rsidR="00D40A3E" w:rsidRPr="00D40A3E" w:rsidRDefault="00D40A3E">
          <w:pPr>
            <w:autoSpaceDE w:val="0"/>
            <w:autoSpaceDN w:val="0"/>
            <w:ind w:hanging="640"/>
            <w:divId w:val="432213600"/>
            <w:rPr>
              <w:rFonts w:eastAsia="Times New Roman"/>
              <w:color w:val="000000"/>
            </w:rPr>
          </w:pPr>
          <w:r w:rsidRPr="00D40A3E">
            <w:rPr>
              <w:rFonts w:eastAsia="Times New Roman"/>
              <w:color w:val="000000"/>
            </w:rPr>
            <w:t>8.</w:t>
          </w:r>
          <w:r w:rsidRPr="00D40A3E">
            <w:rPr>
              <w:rFonts w:eastAsia="Times New Roman"/>
              <w:color w:val="000000"/>
            </w:rPr>
            <w:tab/>
            <w:t xml:space="preserve">Newman, M. E. J. Modularity and community structure in networks. </w:t>
          </w:r>
          <w:r w:rsidRPr="00D40A3E">
            <w:rPr>
              <w:rFonts w:eastAsia="Times New Roman"/>
              <w:iCs/>
              <w:color w:val="000000"/>
            </w:rPr>
            <w:t>Proceedings of the National Academy of Sciences</w:t>
          </w:r>
          <w:r w:rsidRPr="00D40A3E">
            <w:rPr>
              <w:rFonts w:eastAsia="Times New Roman"/>
              <w:color w:val="000000"/>
            </w:rPr>
            <w:t xml:space="preserve"> </w:t>
          </w:r>
          <w:r w:rsidRPr="00D40A3E">
            <w:rPr>
              <w:rFonts w:eastAsia="Times New Roman"/>
              <w:bCs/>
              <w:color w:val="000000"/>
            </w:rPr>
            <w:t>103</w:t>
          </w:r>
          <w:r w:rsidRPr="00D40A3E">
            <w:rPr>
              <w:rFonts w:eastAsia="Times New Roman"/>
              <w:color w:val="000000"/>
            </w:rPr>
            <w:t>, 8577–8582 (2006).</w:t>
          </w:r>
        </w:p>
        <w:p w14:paraId="7AF5EB6E" w14:textId="77777777" w:rsidR="00D40A3E" w:rsidRPr="00D40A3E" w:rsidRDefault="00D40A3E">
          <w:pPr>
            <w:autoSpaceDE w:val="0"/>
            <w:autoSpaceDN w:val="0"/>
            <w:ind w:hanging="640"/>
            <w:divId w:val="562107913"/>
            <w:rPr>
              <w:rFonts w:eastAsia="Times New Roman"/>
              <w:color w:val="000000"/>
            </w:rPr>
          </w:pPr>
          <w:r w:rsidRPr="00D40A3E">
            <w:rPr>
              <w:rFonts w:eastAsia="Times New Roman"/>
              <w:color w:val="000000"/>
            </w:rPr>
            <w:t>9.</w:t>
          </w:r>
          <w:r w:rsidRPr="00D40A3E">
            <w:rPr>
              <w:rFonts w:eastAsia="Times New Roman"/>
              <w:color w:val="000000"/>
            </w:rPr>
            <w:tab/>
          </w:r>
          <w:proofErr w:type="spellStart"/>
          <w:r w:rsidRPr="00D40A3E">
            <w:rPr>
              <w:rFonts w:eastAsia="Times New Roman"/>
              <w:color w:val="000000"/>
            </w:rPr>
            <w:t>Csardi</w:t>
          </w:r>
          <w:proofErr w:type="spellEnd"/>
          <w:r w:rsidRPr="00D40A3E">
            <w:rPr>
              <w:rFonts w:eastAsia="Times New Roman"/>
              <w:color w:val="000000"/>
            </w:rPr>
            <w:t xml:space="preserve">, G. &amp; </w:t>
          </w:r>
          <w:proofErr w:type="spellStart"/>
          <w:r w:rsidRPr="00D40A3E">
            <w:rPr>
              <w:rFonts w:eastAsia="Times New Roman"/>
              <w:color w:val="000000"/>
            </w:rPr>
            <w:t>Nepusz</w:t>
          </w:r>
          <w:proofErr w:type="spellEnd"/>
          <w:r w:rsidRPr="00D40A3E">
            <w:rPr>
              <w:rFonts w:eastAsia="Times New Roman"/>
              <w:color w:val="000000"/>
            </w:rPr>
            <w:t xml:space="preserve">, T. The </w:t>
          </w:r>
          <w:proofErr w:type="spellStart"/>
          <w:r w:rsidRPr="00D40A3E">
            <w:rPr>
              <w:rFonts w:eastAsia="Times New Roman"/>
              <w:color w:val="000000"/>
            </w:rPr>
            <w:t>igraph</w:t>
          </w:r>
          <w:proofErr w:type="spellEnd"/>
          <w:r w:rsidRPr="00D40A3E">
            <w:rPr>
              <w:rFonts w:eastAsia="Times New Roman"/>
              <w:color w:val="000000"/>
            </w:rPr>
            <w:t xml:space="preserve"> software package for complex network research. </w:t>
          </w:r>
          <w:proofErr w:type="spellStart"/>
          <w:r w:rsidRPr="00D40A3E">
            <w:rPr>
              <w:rFonts w:eastAsia="Times New Roman"/>
              <w:iCs/>
              <w:color w:val="000000"/>
            </w:rPr>
            <w:t>InterJournal</w:t>
          </w:r>
          <w:proofErr w:type="spellEnd"/>
          <w:r w:rsidRPr="00D40A3E">
            <w:rPr>
              <w:rFonts w:eastAsia="Times New Roman"/>
              <w:iCs/>
              <w:color w:val="000000"/>
            </w:rPr>
            <w:t>, Complex Systems</w:t>
          </w:r>
          <w:r w:rsidRPr="00D40A3E">
            <w:rPr>
              <w:rFonts w:eastAsia="Times New Roman"/>
              <w:color w:val="000000"/>
            </w:rPr>
            <w:t xml:space="preserve"> 1695 (2006).</w:t>
          </w:r>
        </w:p>
        <w:p w14:paraId="4755E49B" w14:textId="77777777" w:rsidR="00D40A3E" w:rsidRPr="00D40A3E" w:rsidRDefault="00D40A3E">
          <w:pPr>
            <w:autoSpaceDE w:val="0"/>
            <w:autoSpaceDN w:val="0"/>
            <w:ind w:hanging="640"/>
            <w:divId w:val="676227061"/>
            <w:rPr>
              <w:rFonts w:eastAsia="Times New Roman"/>
              <w:color w:val="000000"/>
            </w:rPr>
          </w:pPr>
          <w:r w:rsidRPr="00D40A3E">
            <w:rPr>
              <w:rFonts w:eastAsia="Times New Roman"/>
              <w:color w:val="000000"/>
            </w:rPr>
            <w:t>10.</w:t>
          </w:r>
          <w:r w:rsidRPr="00D40A3E">
            <w:rPr>
              <w:rFonts w:eastAsia="Times New Roman"/>
              <w:color w:val="000000"/>
            </w:rPr>
            <w:tab/>
            <w:t xml:space="preserve">Wasserman, S. &amp; Faust, K. </w:t>
          </w:r>
          <w:r w:rsidRPr="00D40A3E">
            <w:rPr>
              <w:rFonts w:eastAsia="Times New Roman"/>
              <w:iCs/>
              <w:color w:val="000000"/>
            </w:rPr>
            <w:t>Social Network Analysis</w:t>
          </w:r>
          <w:r w:rsidRPr="00D40A3E">
            <w:rPr>
              <w:rFonts w:eastAsia="Times New Roman"/>
              <w:color w:val="000000"/>
            </w:rPr>
            <w:t>. (Cambridge University Press, 1994). doi:10.1017/CBO9780511815478.</w:t>
          </w:r>
        </w:p>
        <w:p w14:paraId="452FDBB6" w14:textId="77777777" w:rsidR="00D40A3E" w:rsidRPr="00D40A3E" w:rsidRDefault="00D40A3E">
          <w:pPr>
            <w:autoSpaceDE w:val="0"/>
            <w:autoSpaceDN w:val="0"/>
            <w:ind w:hanging="640"/>
            <w:divId w:val="1845126089"/>
            <w:rPr>
              <w:rFonts w:eastAsia="Times New Roman"/>
              <w:color w:val="000000"/>
            </w:rPr>
          </w:pPr>
          <w:r w:rsidRPr="00D40A3E">
            <w:rPr>
              <w:rFonts w:eastAsia="Times New Roman"/>
              <w:color w:val="000000"/>
            </w:rPr>
            <w:t>11.</w:t>
          </w:r>
          <w:r w:rsidRPr="00D40A3E">
            <w:rPr>
              <w:rFonts w:eastAsia="Times New Roman"/>
              <w:color w:val="000000"/>
            </w:rPr>
            <w:tab/>
            <w:t xml:space="preserve">Latora, V., Nicosia, V. &amp; Russo, G. </w:t>
          </w:r>
          <w:r w:rsidRPr="00D40A3E">
            <w:rPr>
              <w:rFonts w:eastAsia="Times New Roman"/>
              <w:iCs/>
              <w:color w:val="000000"/>
            </w:rPr>
            <w:t>Complex Networks</w:t>
          </w:r>
          <w:r w:rsidRPr="00D40A3E">
            <w:rPr>
              <w:rFonts w:eastAsia="Times New Roman"/>
              <w:color w:val="000000"/>
            </w:rPr>
            <w:t>. (Cambridge University Press, 2017). doi:10.1017/9781316216002.</w:t>
          </w:r>
        </w:p>
        <w:p w14:paraId="580CA0F2" w14:textId="77777777" w:rsidR="00D40A3E" w:rsidRPr="00D40A3E" w:rsidRDefault="00D40A3E">
          <w:pPr>
            <w:autoSpaceDE w:val="0"/>
            <w:autoSpaceDN w:val="0"/>
            <w:ind w:hanging="640"/>
            <w:divId w:val="205259646"/>
            <w:rPr>
              <w:rFonts w:eastAsia="Times New Roman"/>
              <w:color w:val="000000"/>
            </w:rPr>
          </w:pPr>
          <w:r w:rsidRPr="00D40A3E">
            <w:rPr>
              <w:rFonts w:eastAsia="Times New Roman"/>
              <w:color w:val="000000"/>
            </w:rPr>
            <w:t>12.</w:t>
          </w:r>
          <w:r w:rsidRPr="00D40A3E">
            <w:rPr>
              <w:rFonts w:eastAsia="Times New Roman"/>
              <w:color w:val="000000"/>
            </w:rPr>
            <w:tab/>
            <w:t xml:space="preserve">Dugué, N. &amp; Perez, A. Direction matters in complex networks: A theoretical and applied study for greedy modularity optimization. </w:t>
          </w:r>
          <w:r w:rsidRPr="00D40A3E">
            <w:rPr>
              <w:rFonts w:eastAsia="Times New Roman"/>
              <w:iCs/>
              <w:color w:val="000000"/>
            </w:rPr>
            <w:t>Physica A: Statistical Mechanics and its Applications</w:t>
          </w:r>
          <w:r w:rsidRPr="00D40A3E">
            <w:rPr>
              <w:rFonts w:eastAsia="Times New Roman"/>
              <w:color w:val="000000"/>
            </w:rPr>
            <w:t xml:space="preserve"> </w:t>
          </w:r>
          <w:r w:rsidRPr="00D40A3E">
            <w:rPr>
              <w:rFonts w:eastAsia="Times New Roman"/>
              <w:bCs/>
              <w:color w:val="000000"/>
            </w:rPr>
            <w:t>603</w:t>
          </w:r>
          <w:r w:rsidRPr="00D40A3E">
            <w:rPr>
              <w:rFonts w:eastAsia="Times New Roman"/>
              <w:color w:val="000000"/>
            </w:rPr>
            <w:t>, 127798 (2022).</w:t>
          </w:r>
        </w:p>
        <w:p w14:paraId="1BBB848B" w14:textId="778736DB" w:rsidR="00D40A3E" w:rsidRPr="00D40A3E" w:rsidRDefault="00D40A3E">
          <w:pPr>
            <w:pStyle w:val="BodyText"/>
            <w:pPrChange w:id="110" w:author="Benjamin Smith" w:date="2024-08-16T16:08:00Z" w16du:dateUtc="2024-08-16T20:08:00Z">
              <w:pPr>
                <w:pStyle w:val="Heading1"/>
              </w:pPr>
            </w:pPrChange>
          </w:pPr>
          <w:r w:rsidRPr="00D40A3E">
            <w:rPr>
              <w:rFonts w:eastAsia="Times New Roman"/>
              <w:color w:val="000000"/>
            </w:rPr>
            <w:t> </w:t>
          </w:r>
        </w:p>
      </w:sdtContent>
    </w:sdt>
    <w:p w14:paraId="23594A31" w14:textId="77777777" w:rsidR="003B79D2" w:rsidRDefault="00C0704C">
      <w:pPr>
        <w:pStyle w:val="Heading1"/>
      </w:pPr>
      <w:bookmarkStart w:id="111" w:name="appendix---program-syntax"/>
      <w:bookmarkEnd w:id="105"/>
      <w:commentRangeStart w:id="112"/>
      <w:r>
        <w:lastRenderedPageBreak/>
        <w:t>Appendix - Program Syntax</w:t>
      </w:r>
      <w:commentRangeEnd w:id="112"/>
      <w:r w:rsidR="002679C6">
        <w:rPr>
          <w:rStyle w:val="CommentReference"/>
          <w:rFonts w:asciiTheme="minorHAnsi" w:eastAsiaTheme="minorHAnsi" w:hAnsiTheme="minorHAnsi" w:cstheme="minorBidi"/>
          <w:b w:val="0"/>
          <w:bCs w:val="0"/>
          <w:color w:val="auto"/>
        </w:rPr>
        <w:commentReference w:id="112"/>
      </w:r>
    </w:p>
    <w:p w14:paraId="23594A32" w14:textId="435A80CC" w:rsidR="003B79D2" w:rsidRPr="002679C6" w:rsidRDefault="004F4C3B" w:rsidP="004F4C3B">
      <w:pPr>
        <w:pStyle w:val="SourceCode"/>
        <w:rPr>
          <w:rFonts w:ascii="Consolas" w:hAnsi="Consolas"/>
          <w:color w:val="5E5E5E"/>
          <w:sz w:val="20"/>
          <w:szCs w:val="20"/>
          <w:shd w:val="clear" w:color="auto" w:fill="F1F3F5"/>
          <w:rPrChange w:id="113" w:author="Benjamin Smith" w:date="2024-08-16T16:40:00Z" w16du:dateUtc="2024-08-16T20:40:00Z">
            <w:rPr/>
          </w:rPrChange>
        </w:rPr>
      </w:pPr>
      <w:r w:rsidRPr="002679C6">
        <w:rPr>
          <w:rStyle w:val="CommentTok"/>
          <w:sz w:val="20"/>
          <w:szCs w:val="20"/>
        </w:rPr>
        <w:t># Pre-Processing Script</w:t>
      </w:r>
      <w:r w:rsidRPr="002679C6">
        <w:rPr>
          <w:sz w:val="20"/>
          <w:szCs w:val="20"/>
        </w:rPr>
        <w:br/>
      </w:r>
      <w:r w:rsidRPr="002679C6">
        <w:rPr>
          <w:rStyle w:val="FunctionTok"/>
          <w:sz w:val="20"/>
          <w:szCs w:val="20"/>
        </w:rPr>
        <w:t>library</w:t>
      </w:r>
      <w:r w:rsidRPr="002679C6">
        <w:rPr>
          <w:rStyle w:val="NormalTok"/>
          <w:sz w:val="20"/>
          <w:szCs w:val="20"/>
        </w:rPr>
        <w:t>(</w:t>
      </w:r>
      <w:proofErr w:type="spellStart"/>
      <w:r w:rsidRPr="002679C6">
        <w:rPr>
          <w:rStyle w:val="NormalTok"/>
          <w:sz w:val="20"/>
          <w:szCs w:val="20"/>
        </w:rPr>
        <w:t>tidyverse</w:t>
      </w:r>
      <w:proofErr w:type="spellEnd"/>
      <w:r w:rsidRPr="002679C6">
        <w:rPr>
          <w:rStyle w:val="NormalTok"/>
          <w:sz w:val="20"/>
          <w:szCs w:val="20"/>
        </w:rPr>
        <w:t>)</w:t>
      </w:r>
      <w:r w:rsidRPr="002679C6">
        <w:rPr>
          <w:sz w:val="20"/>
          <w:szCs w:val="20"/>
        </w:rPr>
        <w:br/>
      </w:r>
      <w:r w:rsidRPr="002679C6">
        <w:rPr>
          <w:rStyle w:val="FunctionTok"/>
          <w:sz w:val="20"/>
          <w:szCs w:val="20"/>
        </w:rPr>
        <w:t>library</w:t>
      </w:r>
      <w:r w:rsidRPr="002679C6">
        <w:rPr>
          <w:rStyle w:val="NormalTok"/>
          <w:sz w:val="20"/>
          <w:szCs w:val="20"/>
        </w:rPr>
        <w:t>(</w:t>
      </w:r>
      <w:proofErr w:type="spellStart"/>
      <w:r w:rsidRPr="002679C6">
        <w:rPr>
          <w:rStyle w:val="NormalTok"/>
          <w:sz w:val="20"/>
          <w:szCs w:val="20"/>
        </w:rPr>
        <w:t>tidygraph</w:t>
      </w:r>
      <w:proofErr w:type="spellEnd"/>
      <w:r w:rsidRPr="002679C6">
        <w:rPr>
          <w:rStyle w:val="NormalTok"/>
          <w:sz w:val="20"/>
          <w:szCs w:val="20"/>
        </w:rPr>
        <w:t>)</w:t>
      </w:r>
      <w:r w:rsidRPr="002679C6">
        <w:rPr>
          <w:sz w:val="20"/>
          <w:szCs w:val="20"/>
        </w:rPr>
        <w:br/>
      </w:r>
      <w:r w:rsidRPr="002679C6">
        <w:rPr>
          <w:rStyle w:val="FunctionTok"/>
          <w:sz w:val="20"/>
          <w:szCs w:val="20"/>
        </w:rPr>
        <w:t>library</w:t>
      </w:r>
      <w:r w:rsidRPr="002679C6">
        <w:rPr>
          <w:rStyle w:val="NormalTok"/>
          <w:sz w:val="20"/>
          <w:szCs w:val="20"/>
        </w:rPr>
        <w:t>(</w:t>
      </w:r>
      <w:proofErr w:type="spellStart"/>
      <w:r w:rsidRPr="002679C6">
        <w:rPr>
          <w:rStyle w:val="NormalTok"/>
          <w:sz w:val="20"/>
          <w:szCs w:val="20"/>
        </w:rPr>
        <w:t>igraph</w:t>
      </w:r>
      <w:proofErr w:type="spellEnd"/>
      <w:r w:rsidRPr="002679C6">
        <w:rPr>
          <w:rStyle w:val="NormalTok"/>
          <w:sz w:val="20"/>
          <w:szCs w:val="20"/>
        </w:rPr>
        <w:t>)</w:t>
      </w:r>
      <w:r w:rsidRPr="002679C6">
        <w:rPr>
          <w:sz w:val="20"/>
          <w:szCs w:val="20"/>
        </w:rPr>
        <w:br/>
      </w:r>
      <w:r w:rsidRPr="002679C6">
        <w:rPr>
          <w:rStyle w:val="FunctionTok"/>
          <w:sz w:val="20"/>
          <w:szCs w:val="20"/>
        </w:rPr>
        <w:t>library</w:t>
      </w:r>
      <w:r w:rsidRPr="002679C6">
        <w:rPr>
          <w:rStyle w:val="NormalTok"/>
          <w:sz w:val="20"/>
          <w:szCs w:val="20"/>
        </w:rPr>
        <w:t>(</w:t>
      </w:r>
      <w:proofErr w:type="spellStart"/>
      <w:r w:rsidRPr="002679C6">
        <w:rPr>
          <w:rStyle w:val="NormalTok"/>
          <w:sz w:val="20"/>
          <w:szCs w:val="20"/>
        </w:rPr>
        <w:t>ig.degree.betweenness</w:t>
      </w:r>
      <w:proofErr w:type="spellEnd"/>
      <w:r w:rsidRPr="002679C6">
        <w:rPr>
          <w:rStyle w:val="NormalTok"/>
          <w:sz w:val="20"/>
          <w:szCs w:val="20"/>
        </w:rPr>
        <w:t xml:space="preserve">) </w:t>
      </w:r>
      <w:r w:rsidRPr="002679C6">
        <w:rPr>
          <w:rStyle w:val="CommentTok"/>
          <w:sz w:val="20"/>
          <w:szCs w:val="20"/>
        </w:rPr>
        <w:t># Author developed methodology</w:t>
      </w:r>
      <w:r w:rsidR="002679C6" w:rsidRPr="002679C6">
        <w:rPr>
          <w:rStyle w:val="CommentTok"/>
          <w:sz w:val="20"/>
          <w:szCs w:val="20"/>
        </w:rPr>
        <w:t>, pending public release</w:t>
      </w:r>
      <w:r w:rsidRPr="002679C6">
        <w:rPr>
          <w:sz w:val="20"/>
          <w:szCs w:val="20"/>
        </w:rPr>
        <w:br/>
      </w:r>
      <w:r w:rsidRPr="002679C6">
        <w:rPr>
          <w:rStyle w:val="FunctionTok"/>
          <w:sz w:val="20"/>
          <w:szCs w:val="20"/>
        </w:rPr>
        <w:t>library</w:t>
      </w:r>
      <w:r w:rsidRPr="002679C6">
        <w:rPr>
          <w:rStyle w:val="NormalTok"/>
          <w:sz w:val="20"/>
          <w:szCs w:val="20"/>
        </w:rPr>
        <w:t>(</w:t>
      </w:r>
      <w:proofErr w:type="spellStart"/>
      <w:r w:rsidRPr="002679C6">
        <w:rPr>
          <w:rStyle w:val="NormalTok"/>
          <w:sz w:val="20"/>
          <w:szCs w:val="20"/>
        </w:rPr>
        <w:t>plyr</w:t>
      </w:r>
      <w:proofErr w:type="spellEnd"/>
      <w:r w:rsidRPr="002679C6">
        <w:rPr>
          <w:rStyle w:val="NormalTok"/>
          <w:sz w:val="20"/>
          <w:szCs w:val="20"/>
        </w:rPr>
        <w:t xml:space="preserve">) </w:t>
      </w:r>
      <w:r w:rsidRPr="002679C6">
        <w:rPr>
          <w:rStyle w:val="CommentTok"/>
          <w:sz w:val="20"/>
          <w:szCs w:val="20"/>
        </w:rPr>
        <w:t xml:space="preserve"># for </w:t>
      </w:r>
      <w:proofErr w:type="spellStart"/>
      <w:r w:rsidRPr="002679C6">
        <w:rPr>
          <w:rStyle w:val="CommentTok"/>
          <w:sz w:val="20"/>
          <w:szCs w:val="20"/>
        </w:rPr>
        <w:t>join_all</w:t>
      </w:r>
      <w:proofErr w:type="spellEnd"/>
      <w:r w:rsidRPr="002679C6">
        <w:rPr>
          <w:sz w:val="20"/>
          <w:szCs w:val="20"/>
        </w:rPr>
        <w:br/>
      </w:r>
      <w:r w:rsidRPr="002679C6">
        <w:rPr>
          <w:rStyle w:val="FunctionTok"/>
          <w:sz w:val="20"/>
          <w:szCs w:val="20"/>
        </w:rPr>
        <w:t>library</w:t>
      </w:r>
      <w:r w:rsidRPr="002679C6">
        <w:rPr>
          <w:rStyle w:val="NormalTok"/>
          <w:sz w:val="20"/>
          <w:szCs w:val="20"/>
        </w:rPr>
        <w:t>(</w:t>
      </w:r>
      <w:proofErr w:type="spellStart"/>
      <w:r w:rsidRPr="002679C6">
        <w:rPr>
          <w:rStyle w:val="NormalTok"/>
          <w:sz w:val="20"/>
          <w:szCs w:val="20"/>
        </w:rPr>
        <w:t>gt</w:t>
      </w:r>
      <w:proofErr w:type="spellEnd"/>
      <w:r w:rsidRPr="002679C6">
        <w:rPr>
          <w:rStyle w:val="NormalTok"/>
          <w:sz w:val="20"/>
          <w:szCs w:val="20"/>
        </w:rPr>
        <w:t xml:space="preserve">) </w:t>
      </w:r>
      <w:r w:rsidRPr="002679C6">
        <w:rPr>
          <w:rStyle w:val="CommentTok"/>
          <w:sz w:val="20"/>
          <w:szCs w:val="20"/>
        </w:rPr>
        <w:t># for tables</w:t>
      </w:r>
      <w:r w:rsidR="00C0704C" w:rsidRPr="002679C6">
        <w:rPr>
          <w:sz w:val="20"/>
          <w:szCs w:val="20"/>
        </w:rPr>
        <w:br/>
      </w:r>
      <w:r w:rsidR="00C0704C" w:rsidRPr="002679C6">
        <w:rPr>
          <w:rStyle w:val="CommentTok"/>
          <w:sz w:val="20"/>
          <w:szCs w:val="20"/>
        </w:rPr>
        <w:t># Load R Data</w:t>
      </w:r>
      <w:r w:rsidR="00C0704C" w:rsidRPr="002679C6">
        <w:rPr>
          <w:sz w:val="20"/>
          <w:szCs w:val="20"/>
        </w:rPr>
        <w:br/>
      </w:r>
      <w:proofErr w:type="spellStart"/>
      <w:r w:rsidR="00C0704C" w:rsidRPr="002679C6">
        <w:rPr>
          <w:rStyle w:val="NormalTok"/>
          <w:sz w:val="20"/>
          <w:szCs w:val="20"/>
        </w:rPr>
        <w:t>real_df</w:t>
      </w:r>
      <w:proofErr w:type="spellEnd"/>
      <w:r w:rsidR="00C0704C" w:rsidRPr="002679C6">
        <w:rPr>
          <w:rStyle w:val="NormalTok"/>
          <w:sz w:val="20"/>
          <w:szCs w:val="20"/>
        </w:rPr>
        <w:t xml:space="preserve"> </w:t>
      </w:r>
      <w:r w:rsidR="00C0704C" w:rsidRPr="002679C6">
        <w:rPr>
          <w:rStyle w:val="OtherTok"/>
          <w:sz w:val="20"/>
          <w:szCs w:val="20"/>
        </w:rPr>
        <w:t>&lt;-</w:t>
      </w:r>
      <w:r w:rsidR="00C0704C" w:rsidRPr="002679C6">
        <w:rPr>
          <w:rStyle w:val="NormalTok"/>
          <w:sz w:val="20"/>
          <w:szCs w:val="20"/>
        </w:rPr>
        <w:t xml:space="preserve"> </w:t>
      </w:r>
      <w:proofErr w:type="spellStart"/>
      <w:r w:rsidR="00C0704C" w:rsidRPr="002679C6">
        <w:rPr>
          <w:rStyle w:val="FunctionTok"/>
          <w:sz w:val="20"/>
          <w:szCs w:val="20"/>
        </w:rPr>
        <w:t>readRDS</w:t>
      </w:r>
      <w:proofErr w:type="spellEnd"/>
      <w:r w:rsidR="00C0704C" w:rsidRPr="002679C6">
        <w:rPr>
          <w:rStyle w:val="NormalTok"/>
          <w:sz w:val="20"/>
          <w:szCs w:val="20"/>
        </w:rPr>
        <w:t>(</w:t>
      </w:r>
      <w:r w:rsidR="00C0704C" w:rsidRPr="002679C6">
        <w:rPr>
          <w:rStyle w:val="StringTok"/>
          <w:sz w:val="20"/>
          <w:szCs w:val="20"/>
        </w:rPr>
        <w:t>"C:/Users/ben29/OneDrive - University of Toronto/UofT/Fall2023/CHL5208/UHN/DLSPH_ClinT_subjects_AEs_2016_2018_19Dec2023.rds"</w:t>
      </w:r>
      <w:r w:rsidR="00C0704C" w:rsidRPr="002679C6">
        <w:rPr>
          <w:rStyle w:val="NormalTok"/>
          <w:sz w:val="20"/>
          <w:szCs w:val="20"/>
        </w:rPr>
        <w:t>)</w:t>
      </w:r>
      <w:r w:rsidR="00C0704C" w:rsidRPr="002679C6">
        <w:rPr>
          <w:sz w:val="20"/>
          <w:szCs w:val="20"/>
        </w:rPr>
        <w:br/>
      </w:r>
      <w:r w:rsidR="00C0704C" w:rsidRPr="002679C6">
        <w:rPr>
          <w:sz w:val="20"/>
          <w:szCs w:val="20"/>
        </w:rPr>
        <w:br/>
      </w:r>
      <w:r w:rsidR="00C0704C" w:rsidRPr="002679C6">
        <w:rPr>
          <w:rStyle w:val="NormalTok"/>
          <w:sz w:val="20"/>
          <w:szCs w:val="20"/>
        </w:rPr>
        <w:t>real_df</w:t>
      </w:r>
      <w:r w:rsidR="00C0704C" w:rsidRPr="002679C6">
        <w:rPr>
          <w:rStyle w:val="SpecialCharTok"/>
          <w:sz w:val="20"/>
          <w:szCs w:val="20"/>
        </w:rPr>
        <w:t>$</w:t>
      </w:r>
      <w:r w:rsidR="00C0704C" w:rsidRPr="002679C6">
        <w:rPr>
          <w:rStyle w:val="NormalTok"/>
          <w:sz w:val="20"/>
          <w:szCs w:val="20"/>
        </w:rPr>
        <w:t>New_Intervention_Name[real_df</w:t>
      </w:r>
      <w:r w:rsidR="00C0704C" w:rsidRPr="002679C6">
        <w:rPr>
          <w:rStyle w:val="SpecialCharTok"/>
          <w:sz w:val="20"/>
          <w:szCs w:val="20"/>
        </w:rPr>
        <w:t>$</w:t>
      </w:r>
      <w:r w:rsidR="00C0704C" w:rsidRPr="002679C6">
        <w:rPr>
          <w:rStyle w:val="NormalTok"/>
          <w:sz w:val="20"/>
          <w:szCs w:val="20"/>
        </w:rPr>
        <w:t xml:space="preserve">New_Intervention_Name </w:t>
      </w:r>
      <w:r w:rsidR="00C0704C" w:rsidRPr="002679C6">
        <w:rPr>
          <w:rStyle w:val="SpecialCharTok"/>
          <w:sz w:val="20"/>
          <w:szCs w:val="20"/>
        </w:rPr>
        <w:t>%in%</w:t>
      </w:r>
      <w:r w:rsidR="00C0704C" w:rsidRPr="002679C6">
        <w:rPr>
          <w:rStyle w:val="NormalTok"/>
          <w:sz w:val="20"/>
          <w:szCs w:val="20"/>
        </w:rPr>
        <w:t xml:space="preserve"> </w:t>
      </w:r>
      <w:r w:rsidR="00C0704C" w:rsidRPr="002679C6">
        <w:rPr>
          <w:rStyle w:val="FunctionTok"/>
          <w:sz w:val="20"/>
          <w:szCs w:val="20"/>
        </w:rPr>
        <w:t>c</w:t>
      </w:r>
      <w:r w:rsidR="00C0704C" w:rsidRPr="002679C6">
        <w:rPr>
          <w:rStyle w:val="NormalTok"/>
          <w:sz w:val="20"/>
          <w:szCs w:val="20"/>
        </w:rPr>
        <w:t>(</w:t>
      </w:r>
      <w:r w:rsidR="00C0704C" w:rsidRPr="002679C6">
        <w:rPr>
          <w:rStyle w:val="StringTok"/>
          <w:sz w:val="20"/>
          <w:szCs w:val="20"/>
        </w:rPr>
        <w:t>"Immunotherapy- MAbs-immunomodulatory-Checkpoint"</w:t>
      </w:r>
      <w:r w:rsidR="00C0704C" w:rsidRPr="002679C6">
        <w:rPr>
          <w:rStyle w:val="NormalTok"/>
          <w:sz w:val="20"/>
          <w:szCs w:val="20"/>
        </w:rPr>
        <w:t xml:space="preserve">)] </w:t>
      </w:r>
      <w:r w:rsidR="00C0704C" w:rsidRPr="002679C6">
        <w:rPr>
          <w:rStyle w:val="OtherTok"/>
          <w:sz w:val="20"/>
          <w:szCs w:val="20"/>
        </w:rPr>
        <w:t>&lt;-</w:t>
      </w:r>
      <w:r w:rsidR="00C0704C" w:rsidRPr="002679C6">
        <w:rPr>
          <w:rStyle w:val="NormalTok"/>
          <w:sz w:val="20"/>
          <w:szCs w:val="20"/>
        </w:rPr>
        <w:t xml:space="preserve"> </w:t>
      </w:r>
      <w:r w:rsidR="00C0704C" w:rsidRPr="002679C6">
        <w:rPr>
          <w:rStyle w:val="StringTok"/>
          <w:sz w:val="20"/>
          <w:szCs w:val="20"/>
        </w:rPr>
        <w:t>"I: MAbs Checkpoint"</w:t>
      </w:r>
      <w:r w:rsidR="00C0704C" w:rsidRPr="002679C6">
        <w:rPr>
          <w:rStyle w:val="NormalTok"/>
          <w:sz w:val="20"/>
          <w:szCs w:val="20"/>
        </w:rPr>
        <w:t>;</w:t>
      </w:r>
      <w:r w:rsidR="00C0704C" w:rsidRPr="002679C6">
        <w:rPr>
          <w:sz w:val="20"/>
          <w:szCs w:val="20"/>
        </w:rPr>
        <w:br/>
      </w:r>
      <w:r w:rsidR="00C0704C" w:rsidRPr="002679C6">
        <w:rPr>
          <w:rStyle w:val="NormalTok"/>
          <w:sz w:val="20"/>
          <w:szCs w:val="20"/>
        </w:rPr>
        <w:t>real_df</w:t>
      </w:r>
      <w:r w:rsidR="00C0704C" w:rsidRPr="002679C6">
        <w:rPr>
          <w:rStyle w:val="SpecialCharTok"/>
          <w:sz w:val="20"/>
          <w:szCs w:val="20"/>
        </w:rPr>
        <w:t>$</w:t>
      </w:r>
      <w:r w:rsidR="00C0704C" w:rsidRPr="002679C6">
        <w:rPr>
          <w:rStyle w:val="NormalTok"/>
          <w:sz w:val="20"/>
          <w:szCs w:val="20"/>
        </w:rPr>
        <w:t>New_Intervention_Name[real_df</w:t>
      </w:r>
      <w:r w:rsidR="00C0704C" w:rsidRPr="002679C6">
        <w:rPr>
          <w:rStyle w:val="SpecialCharTok"/>
          <w:sz w:val="20"/>
          <w:szCs w:val="20"/>
        </w:rPr>
        <w:t>$</w:t>
      </w:r>
      <w:r w:rsidR="00C0704C" w:rsidRPr="002679C6">
        <w:rPr>
          <w:rStyle w:val="NormalTok"/>
          <w:sz w:val="20"/>
          <w:szCs w:val="20"/>
        </w:rPr>
        <w:t xml:space="preserve">New_Intervention_Name </w:t>
      </w:r>
      <w:r w:rsidR="00C0704C" w:rsidRPr="002679C6">
        <w:rPr>
          <w:rStyle w:val="SpecialCharTok"/>
          <w:sz w:val="20"/>
          <w:szCs w:val="20"/>
        </w:rPr>
        <w:t>%in%</w:t>
      </w:r>
      <w:r w:rsidR="00C0704C" w:rsidRPr="002679C6">
        <w:rPr>
          <w:rStyle w:val="NormalTok"/>
          <w:sz w:val="20"/>
          <w:szCs w:val="20"/>
        </w:rPr>
        <w:t xml:space="preserve"> </w:t>
      </w:r>
      <w:r w:rsidR="00C0704C" w:rsidRPr="002679C6">
        <w:rPr>
          <w:rStyle w:val="FunctionTok"/>
          <w:sz w:val="20"/>
          <w:szCs w:val="20"/>
        </w:rPr>
        <w:t>c</w:t>
      </w:r>
      <w:r w:rsidR="00C0704C" w:rsidRPr="002679C6">
        <w:rPr>
          <w:rStyle w:val="NormalTok"/>
          <w:sz w:val="20"/>
          <w:szCs w:val="20"/>
        </w:rPr>
        <w:t>(</w:t>
      </w:r>
      <w:r w:rsidR="00C0704C" w:rsidRPr="002679C6">
        <w:rPr>
          <w:rStyle w:val="StringTok"/>
          <w:sz w:val="20"/>
          <w:szCs w:val="20"/>
        </w:rPr>
        <w:t>"Tageted therapy- antibody-drug conjugate"</w:t>
      </w:r>
      <w:r w:rsidR="00C0704C" w:rsidRPr="002679C6">
        <w:rPr>
          <w:rStyle w:val="NormalTok"/>
          <w:sz w:val="20"/>
          <w:szCs w:val="20"/>
        </w:rPr>
        <w:t xml:space="preserve">)] </w:t>
      </w:r>
      <w:r w:rsidR="00C0704C" w:rsidRPr="002679C6">
        <w:rPr>
          <w:rStyle w:val="OtherTok"/>
          <w:sz w:val="20"/>
          <w:szCs w:val="20"/>
        </w:rPr>
        <w:t>&lt;-</w:t>
      </w:r>
      <w:r w:rsidR="00C0704C" w:rsidRPr="002679C6">
        <w:rPr>
          <w:rStyle w:val="NormalTok"/>
          <w:sz w:val="20"/>
          <w:szCs w:val="20"/>
        </w:rPr>
        <w:t xml:space="preserve"> </w:t>
      </w:r>
      <w:r w:rsidR="00C0704C" w:rsidRPr="002679C6">
        <w:rPr>
          <w:rStyle w:val="StringTok"/>
          <w:sz w:val="20"/>
          <w:szCs w:val="20"/>
        </w:rPr>
        <w:t>"T: Antibody-Drug Conjugate"</w:t>
      </w:r>
      <w:r w:rsidR="00C0704C" w:rsidRPr="002679C6">
        <w:rPr>
          <w:rStyle w:val="NormalTok"/>
          <w:sz w:val="20"/>
          <w:szCs w:val="20"/>
        </w:rPr>
        <w:t>;</w:t>
      </w:r>
      <w:r w:rsidR="00C0704C" w:rsidRPr="002679C6">
        <w:rPr>
          <w:sz w:val="20"/>
          <w:szCs w:val="20"/>
        </w:rPr>
        <w:br/>
      </w:r>
      <w:r w:rsidR="00C0704C" w:rsidRPr="002679C6">
        <w:rPr>
          <w:rStyle w:val="NormalTok"/>
          <w:sz w:val="20"/>
          <w:szCs w:val="20"/>
        </w:rPr>
        <w:t>real_df</w:t>
      </w:r>
      <w:r w:rsidR="00C0704C" w:rsidRPr="002679C6">
        <w:rPr>
          <w:rStyle w:val="SpecialCharTok"/>
          <w:sz w:val="20"/>
          <w:szCs w:val="20"/>
        </w:rPr>
        <w:t>$</w:t>
      </w:r>
      <w:r w:rsidR="00C0704C" w:rsidRPr="002679C6">
        <w:rPr>
          <w:rStyle w:val="NormalTok"/>
          <w:sz w:val="20"/>
          <w:szCs w:val="20"/>
        </w:rPr>
        <w:t>New_Intervention_Name[real_df</w:t>
      </w:r>
      <w:r w:rsidR="00C0704C" w:rsidRPr="002679C6">
        <w:rPr>
          <w:rStyle w:val="SpecialCharTok"/>
          <w:sz w:val="20"/>
          <w:szCs w:val="20"/>
        </w:rPr>
        <w:t>$</w:t>
      </w:r>
      <w:r w:rsidR="00C0704C" w:rsidRPr="002679C6">
        <w:rPr>
          <w:rStyle w:val="NormalTok"/>
          <w:sz w:val="20"/>
          <w:szCs w:val="20"/>
        </w:rPr>
        <w:t xml:space="preserve">New_Intervention_Name </w:t>
      </w:r>
      <w:r w:rsidR="00C0704C" w:rsidRPr="002679C6">
        <w:rPr>
          <w:rStyle w:val="SpecialCharTok"/>
          <w:sz w:val="20"/>
          <w:szCs w:val="20"/>
        </w:rPr>
        <w:t>%in%</w:t>
      </w:r>
      <w:r w:rsidR="00C0704C" w:rsidRPr="002679C6">
        <w:rPr>
          <w:rStyle w:val="NormalTok"/>
          <w:sz w:val="20"/>
          <w:szCs w:val="20"/>
        </w:rPr>
        <w:t xml:space="preserve"> </w:t>
      </w:r>
      <w:r w:rsidR="00C0704C" w:rsidRPr="002679C6">
        <w:rPr>
          <w:rStyle w:val="FunctionTok"/>
          <w:sz w:val="20"/>
          <w:szCs w:val="20"/>
        </w:rPr>
        <w:t>c</w:t>
      </w:r>
      <w:r w:rsidR="00C0704C" w:rsidRPr="002679C6">
        <w:rPr>
          <w:rStyle w:val="NormalTok"/>
          <w:sz w:val="20"/>
          <w:szCs w:val="20"/>
        </w:rPr>
        <w:t>(</w:t>
      </w:r>
      <w:r w:rsidR="00C0704C" w:rsidRPr="002679C6">
        <w:rPr>
          <w:rStyle w:val="StringTok"/>
          <w:sz w:val="20"/>
          <w:szCs w:val="20"/>
        </w:rPr>
        <w:t>"Immunotherapy- MAbs-immunomodulatory-Co-Stimulatory"</w:t>
      </w:r>
      <w:r w:rsidR="00C0704C" w:rsidRPr="002679C6">
        <w:rPr>
          <w:rStyle w:val="NormalTok"/>
          <w:sz w:val="20"/>
          <w:szCs w:val="20"/>
        </w:rPr>
        <w:t xml:space="preserve">)] </w:t>
      </w:r>
      <w:r w:rsidR="00C0704C" w:rsidRPr="002679C6">
        <w:rPr>
          <w:rStyle w:val="OtherTok"/>
          <w:sz w:val="20"/>
          <w:szCs w:val="20"/>
        </w:rPr>
        <w:t>&lt;-</w:t>
      </w:r>
      <w:r w:rsidR="00C0704C" w:rsidRPr="002679C6">
        <w:rPr>
          <w:rStyle w:val="NormalTok"/>
          <w:sz w:val="20"/>
          <w:szCs w:val="20"/>
        </w:rPr>
        <w:t xml:space="preserve"> </w:t>
      </w:r>
      <w:r w:rsidR="00C0704C" w:rsidRPr="002679C6">
        <w:rPr>
          <w:rStyle w:val="StringTok"/>
          <w:sz w:val="20"/>
          <w:szCs w:val="20"/>
        </w:rPr>
        <w:t>"I: MAbs Co-Stimulatory"</w:t>
      </w:r>
      <w:r w:rsidR="00C0704C" w:rsidRPr="002679C6">
        <w:rPr>
          <w:rStyle w:val="NormalTok"/>
          <w:sz w:val="20"/>
          <w:szCs w:val="20"/>
        </w:rPr>
        <w:t>;</w:t>
      </w:r>
      <w:r w:rsidR="00C0704C" w:rsidRPr="002679C6">
        <w:rPr>
          <w:sz w:val="20"/>
          <w:szCs w:val="20"/>
        </w:rPr>
        <w:br/>
      </w:r>
      <w:r w:rsidR="00C0704C" w:rsidRPr="002679C6">
        <w:rPr>
          <w:rStyle w:val="NormalTok"/>
          <w:sz w:val="20"/>
          <w:szCs w:val="20"/>
        </w:rPr>
        <w:t>real_df</w:t>
      </w:r>
      <w:r w:rsidR="00C0704C" w:rsidRPr="002679C6">
        <w:rPr>
          <w:rStyle w:val="SpecialCharTok"/>
          <w:sz w:val="20"/>
          <w:szCs w:val="20"/>
        </w:rPr>
        <w:t>$</w:t>
      </w:r>
      <w:r w:rsidR="00C0704C" w:rsidRPr="002679C6">
        <w:rPr>
          <w:rStyle w:val="NormalTok"/>
          <w:sz w:val="20"/>
          <w:szCs w:val="20"/>
        </w:rPr>
        <w:t>New_Intervention_Name[real_df</w:t>
      </w:r>
      <w:r w:rsidR="00C0704C" w:rsidRPr="002679C6">
        <w:rPr>
          <w:rStyle w:val="SpecialCharTok"/>
          <w:sz w:val="20"/>
          <w:szCs w:val="20"/>
        </w:rPr>
        <w:t>$</w:t>
      </w:r>
      <w:r w:rsidR="00C0704C" w:rsidRPr="002679C6">
        <w:rPr>
          <w:rStyle w:val="NormalTok"/>
          <w:sz w:val="20"/>
          <w:szCs w:val="20"/>
        </w:rPr>
        <w:t xml:space="preserve">New_Intervention_Name </w:t>
      </w:r>
      <w:r w:rsidR="00C0704C" w:rsidRPr="002679C6">
        <w:rPr>
          <w:rStyle w:val="SpecialCharTok"/>
          <w:sz w:val="20"/>
          <w:szCs w:val="20"/>
        </w:rPr>
        <w:t>%in%</w:t>
      </w:r>
      <w:r w:rsidR="00C0704C" w:rsidRPr="002679C6">
        <w:rPr>
          <w:rStyle w:val="NormalTok"/>
          <w:sz w:val="20"/>
          <w:szCs w:val="20"/>
        </w:rPr>
        <w:t xml:space="preserve"> </w:t>
      </w:r>
      <w:r w:rsidR="00C0704C" w:rsidRPr="002679C6">
        <w:rPr>
          <w:rStyle w:val="FunctionTok"/>
          <w:sz w:val="20"/>
          <w:szCs w:val="20"/>
        </w:rPr>
        <w:t>c</w:t>
      </w:r>
      <w:r w:rsidR="00C0704C" w:rsidRPr="002679C6">
        <w:rPr>
          <w:rStyle w:val="NormalTok"/>
          <w:sz w:val="20"/>
          <w:szCs w:val="20"/>
        </w:rPr>
        <w:t>(</w:t>
      </w:r>
      <w:r w:rsidR="00C0704C" w:rsidRPr="002679C6">
        <w:rPr>
          <w:rStyle w:val="StringTok"/>
          <w:sz w:val="20"/>
          <w:szCs w:val="20"/>
        </w:rPr>
        <w:t>"Immunotherapy- Immuno + other investigational agent"</w:t>
      </w:r>
      <w:r w:rsidR="00C0704C" w:rsidRPr="002679C6">
        <w:rPr>
          <w:rStyle w:val="NormalTok"/>
          <w:sz w:val="20"/>
          <w:szCs w:val="20"/>
        </w:rPr>
        <w:t xml:space="preserve">)] </w:t>
      </w:r>
      <w:r w:rsidR="00C0704C" w:rsidRPr="002679C6">
        <w:rPr>
          <w:rStyle w:val="OtherTok"/>
          <w:sz w:val="20"/>
          <w:szCs w:val="20"/>
        </w:rPr>
        <w:t>&lt;-</w:t>
      </w:r>
      <w:r w:rsidR="00C0704C" w:rsidRPr="002679C6">
        <w:rPr>
          <w:rStyle w:val="NormalTok"/>
          <w:sz w:val="20"/>
          <w:szCs w:val="20"/>
        </w:rPr>
        <w:t xml:space="preserve"> </w:t>
      </w:r>
      <w:r w:rsidR="00C0704C" w:rsidRPr="002679C6">
        <w:rPr>
          <w:rStyle w:val="StringTok"/>
          <w:sz w:val="20"/>
          <w:szCs w:val="20"/>
        </w:rPr>
        <w:t>"I: Combined"</w:t>
      </w:r>
      <w:r w:rsidR="00C0704C" w:rsidRPr="002679C6">
        <w:rPr>
          <w:rStyle w:val="NormalTok"/>
          <w:sz w:val="20"/>
          <w:szCs w:val="20"/>
        </w:rPr>
        <w:t>;</w:t>
      </w:r>
      <w:r w:rsidR="00C0704C" w:rsidRPr="002679C6">
        <w:rPr>
          <w:sz w:val="20"/>
          <w:szCs w:val="20"/>
        </w:rPr>
        <w:br/>
      </w:r>
      <w:r w:rsidR="00C0704C" w:rsidRPr="002679C6">
        <w:rPr>
          <w:rStyle w:val="NormalTok"/>
          <w:sz w:val="20"/>
          <w:szCs w:val="20"/>
        </w:rPr>
        <w:t>real_df</w:t>
      </w:r>
      <w:r w:rsidR="00C0704C" w:rsidRPr="002679C6">
        <w:rPr>
          <w:rStyle w:val="SpecialCharTok"/>
          <w:sz w:val="20"/>
          <w:szCs w:val="20"/>
        </w:rPr>
        <w:t>$</w:t>
      </w:r>
      <w:r w:rsidR="00C0704C" w:rsidRPr="002679C6">
        <w:rPr>
          <w:rStyle w:val="NormalTok"/>
          <w:sz w:val="20"/>
          <w:szCs w:val="20"/>
        </w:rPr>
        <w:t>New_Intervention_Name[real_df</w:t>
      </w:r>
      <w:r w:rsidR="00C0704C" w:rsidRPr="002679C6">
        <w:rPr>
          <w:rStyle w:val="SpecialCharTok"/>
          <w:sz w:val="20"/>
          <w:szCs w:val="20"/>
        </w:rPr>
        <w:t>$</w:t>
      </w:r>
      <w:r w:rsidR="00C0704C" w:rsidRPr="002679C6">
        <w:rPr>
          <w:rStyle w:val="NormalTok"/>
          <w:sz w:val="20"/>
          <w:szCs w:val="20"/>
        </w:rPr>
        <w:t xml:space="preserve">New_Intervention_Name </w:t>
      </w:r>
      <w:r w:rsidR="00C0704C" w:rsidRPr="002679C6">
        <w:rPr>
          <w:rStyle w:val="SpecialCharTok"/>
          <w:sz w:val="20"/>
          <w:szCs w:val="20"/>
        </w:rPr>
        <w:t>%in%</w:t>
      </w:r>
      <w:r w:rsidR="00C0704C" w:rsidRPr="002679C6">
        <w:rPr>
          <w:rStyle w:val="NormalTok"/>
          <w:sz w:val="20"/>
          <w:szCs w:val="20"/>
        </w:rPr>
        <w:t xml:space="preserve"> </w:t>
      </w:r>
      <w:r w:rsidR="00C0704C" w:rsidRPr="002679C6">
        <w:rPr>
          <w:rStyle w:val="FunctionTok"/>
          <w:sz w:val="20"/>
          <w:szCs w:val="20"/>
        </w:rPr>
        <w:t>c</w:t>
      </w:r>
      <w:r w:rsidR="00C0704C" w:rsidRPr="002679C6">
        <w:rPr>
          <w:rStyle w:val="NormalTok"/>
          <w:sz w:val="20"/>
          <w:szCs w:val="20"/>
        </w:rPr>
        <w:t>(</w:t>
      </w:r>
      <w:r w:rsidR="00C0704C" w:rsidRPr="002679C6">
        <w:rPr>
          <w:rStyle w:val="StringTok"/>
          <w:sz w:val="20"/>
          <w:szCs w:val="20"/>
        </w:rPr>
        <w:t>"Targeted therapy - combined (small molecule + monoclonal antibody)"</w:t>
      </w:r>
      <w:r w:rsidR="00C0704C" w:rsidRPr="002679C6">
        <w:rPr>
          <w:rStyle w:val="NormalTok"/>
          <w:sz w:val="20"/>
          <w:szCs w:val="20"/>
        </w:rPr>
        <w:t xml:space="preserve">)] </w:t>
      </w:r>
      <w:r w:rsidR="00C0704C" w:rsidRPr="002679C6">
        <w:rPr>
          <w:rStyle w:val="OtherTok"/>
          <w:sz w:val="20"/>
          <w:szCs w:val="20"/>
        </w:rPr>
        <w:t>&lt;-</w:t>
      </w:r>
      <w:r w:rsidR="00C0704C" w:rsidRPr="002679C6">
        <w:rPr>
          <w:rStyle w:val="NormalTok"/>
          <w:sz w:val="20"/>
          <w:szCs w:val="20"/>
        </w:rPr>
        <w:t xml:space="preserve"> </w:t>
      </w:r>
      <w:r w:rsidR="00C0704C" w:rsidRPr="002679C6">
        <w:rPr>
          <w:rStyle w:val="StringTok"/>
          <w:sz w:val="20"/>
          <w:szCs w:val="20"/>
        </w:rPr>
        <w:t>"T: Combined"</w:t>
      </w:r>
      <w:r w:rsidR="00C0704C" w:rsidRPr="002679C6">
        <w:rPr>
          <w:rStyle w:val="NormalTok"/>
          <w:sz w:val="20"/>
          <w:szCs w:val="20"/>
        </w:rPr>
        <w:t>;</w:t>
      </w:r>
      <w:r w:rsidR="00C0704C" w:rsidRPr="002679C6">
        <w:rPr>
          <w:sz w:val="20"/>
          <w:szCs w:val="20"/>
        </w:rPr>
        <w:br/>
      </w:r>
      <w:r w:rsidR="00C0704C" w:rsidRPr="002679C6">
        <w:rPr>
          <w:rStyle w:val="NormalTok"/>
          <w:sz w:val="20"/>
          <w:szCs w:val="20"/>
        </w:rPr>
        <w:t>real_df</w:t>
      </w:r>
      <w:r w:rsidR="00C0704C" w:rsidRPr="002679C6">
        <w:rPr>
          <w:rStyle w:val="SpecialCharTok"/>
          <w:sz w:val="20"/>
          <w:szCs w:val="20"/>
        </w:rPr>
        <w:t>$</w:t>
      </w:r>
      <w:r w:rsidR="00C0704C" w:rsidRPr="002679C6">
        <w:rPr>
          <w:rStyle w:val="NormalTok"/>
          <w:sz w:val="20"/>
          <w:szCs w:val="20"/>
        </w:rPr>
        <w:t>New_Intervention_Name[real_df</w:t>
      </w:r>
      <w:r w:rsidR="00C0704C" w:rsidRPr="002679C6">
        <w:rPr>
          <w:rStyle w:val="SpecialCharTok"/>
          <w:sz w:val="20"/>
          <w:szCs w:val="20"/>
        </w:rPr>
        <w:t>$</w:t>
      </w:r>
      <w:r w:rsidR="00C0704C" w:rsidRPr="002679C6">
        <w:rPr>
          <w:rStyle w:val="NormalTok"/>
          <w:sz w:val="20"/>
          <w:szCs w:val="20"/>
        </w:rPr>
        <w:t xml:space="preserve">New_Intervention_Name </w:t>
      </w:r>
      <w:r w:rsidR="00C0704C" w:rsidRPr="002679C6">
        <w:rPr>
          <w:rStyle w:val="SpecialCharTok"/>
          <w:sz w:val="20"/>
          <w:szCs w:val="20"/>
        </w:rPr>
        <w:t>%in%</w:t>
      </w:r>
      <w:r w:rsidR="00C0704C" w:rsidRPr="002679C6">
        <w:rPr>
          <w:rStyle w:val="NormalTok"/>
          <w:sz w:val="20"/>
          <w:szCs w:val="20"/>
        </w:rPr>
        <w:t xml:space="preserve"> </w:t>
      </w:r>
      <w:r w:rsidR="00C0704C" w:rsidRPr="002679C6">
        <w:rPr>
          <w:rStyle w:val="FunctionTok"/>
          <w:sz w:val="20"/>
          <w:szCs w:val="20"/>
        </w:rPr>
        <w:t>c</w:t>
      </w:r>
      <w:r w:rsidR="00C0704C" w:rsidRPr="002679C6">
        <w:rPr>
          <w:rStyle w:val="NormalTok"/>
          <w:sz w:val="20"/>
          <w:szCs w:val="20"/>
        </w:rPr>
        <w:t>(</w:t>
      </w:r>
      <w:r w:rsidR="00C0704C" w:rsidRPr="002679C6">
        <w:rPr>
          <w:rStyle w:val="StringTok"/>
          <w:sz w:val="20"/>
          <w:szCs w:val="20"/>
        </w:rPr>
        <w:t>"Immunotherapy- MAbs- Tumour-targeting (includes immunoconjugates, naked MAbs)"</w:t>
      </w:r>
      <w:r w:rsidR="00C0704C" w:rsidRPr="002679C6">
        <w:rPr>
          <w:rStyle w:val="NormalTok"/>
          <w:sz w:val="20"/>
          <w:szCs w:val="20"/>
        </w:rPr>
        <w:t xml:space="preserve">)] </w:t>
      </w:r>
      <w:r w:rsidR="00C0704C" w:rsidRPr="002679C6">
        <w:rPr>
          <w:rStyle w:val="OtherTok"/>
          <w:sz w:val="20"/>
          <w:szCs w:val="20"/>
        </w:rPr>
        <w:t>&lt;-</w:t>
      </w:r>
      <w:r w:rsidR="00C0704C" w:rsidRPr="002679C6">
        <w:rPr>
          <w:rStyle w:val="NormalTok"/>
          <w:sz w:val="20"/>
          <w:szCs w:val="20"/>
        </w:rPr>
        <w:t xml:space="preserve"> </w:t>
      </w:r>
      <w:r w:rsidR="00C0704C" w:rsidRPr="002679C6">
        <w:rPr>
          <w:rStyle w:val="StringTok"/>
          <w:sz w:val="20"/>
          <w:szCs w:val="20"/>
        </w:rPr>
        <w:t>"I: MAbs Targeting"</w:t>
      </w:r>
      <w:r w:rsidR="00C0704C" w:rsidRPr="002679C6">
        <w:rPr>
          <w:rStyle w:val="NormalTok"/>
          <w:sz w:val="20"/>
          <w:szCs w:val="20"/>
        </w:rPr>
        <w:t>;</w:t>
      </w:r>
      <w:r w:rsidR="00C0704C" w:rsidRPr="002679C6">
        <w:rPr>
          <w:sz w:val="20"/>
          <w:szCs w:val="20"/>
        </w:rPr>
        <w:br/>
      </w:r>
      <w:r w:rsidR="00C0704C" w:rsidRPr="002679C6">
        <w:rPr>
          <w:rStyle w:val="NormalTok"/>
          <w:sz w:val="20"/>
          <w:szCs w:val="20"/>
        </w:rPr>
        <w:t>real_df</w:t>
      </w:r>
      <w:r w:rsidR="00C0704C" w:rsidRPr="002679C6">
        <w:rPr>
          <w:rStyle w:val="SpecialCharTok"/>
          <w:sz w:val="20"/>
          <w:szCs w:val="20"/>
        </w:rPr>
        <w:t>$</w:t>
      </w:r>
      <w:r w:rsidR="00C0704C" w:rsidRPr="002679C6">
        <w:rPr>
          <w:rStyle w:val="NormalTok"/>
          <w:sz w:val="20"/>
          <w:szCs w:val="20"/>
        </w:rPr>
        <w:t>New_Intervention_Name[real_df</w:t>
      </w:r>
      <w:r w:rsidR="00C0704C" w:rsidRPr="002679C6">
        <w:rPr>
          <w:rStyle w:val="SpecialCharTok"/>
          <w:sz w:val="20"/>
          <w:szCs w:val="20"/>
        </w:rPr>
        <w:t>$</w:t>
      </w:r>
      <w:r w:rsidR="00C0704C" w:rsidRPr="002679C6">
        <w:rPr>
          <w:rStyle w:val="NormalTok"/>
          <w:sz w:val="20"/>
          <w:szCs w:val="20"/>
        </w:rPr>
        <w:t xml:space="preserve">New_Intervention_Name </w:t>
      </w:r>
      <w:r w:rsidR="00C0704C" w:rsidRPr="002679C6">
        <w:rPr>
          <w:rStyle w:val="SpecialCharTok"/>
          <w:sz w:val="20"/>
          <w:szCs w:val="20"/>
        </w:rPr>
        <w:t>%in%</w:t>
      </w:r>
      <w:r w:rsidR="00C0704C" w:rsidRPr="002679C6">
        <w:rPr>
          <w:rStyle w:val="NormalTok"/>
          <w:sz w:val="20"/>
          <w:szCs w:val="20"/>
        </w:rPr>
        <w:t xml:space="preserve"> </w:t>
      </w:r>
      <w:r w:rsidR="00C0704C" w:rsidRPr="002679C6">
        <w:rPr>
          <w:rStyle w:val="FunctionTok"/>
          <w:sz w:val="20"/>
          <w:szCs w:val="20"/>
        </w:rPr>
        <w:t>c</w:t>
      </w:r>
      <w:r w:rsidR="00C0704C" w:rsidRPr="002679C6">
        <w:rPr>
          <w:rStyle w:val="NormalTok"/>
          <w:sz w:val="20"/>
          <w:szCs w:val="20"/>
        </w:rPr>
        <w:t>(</w:t>
      </w:r>
      <w:r w:rsidR="00C0704C" w:rsidRPr="002679C6">
        <w:rPr>
          <w:rStyle w:val="StringTok"/>
          <w:sz w:val="20"/>
          <w:szCs w:val="20"/>
        </w:rPr>
        <w:t>"Targeted therapy - small molecule"</w:t>
      </w:r>
      <w:r w:rsidR="00C0704C" w:rsidRPr="002679C6">
        <w:rPr>
          <w:rStyle w:val="NormalTok"/>
          <w:sz w:val="20"/>
          <w:szCs w:val="20"/>
        </w:rPr>
        <w:t xml:space="preserve">)] </w:t>
      </w:r>
      <w:r w:rsidR="00C0704C" w:rsidRPr="002679C6">
        <w:rPr>
          <w:rStyle w:val="OtherTok"/>
          <w:sz w:val="20"/>
          <w:szCs w:val="20"/>
        </w:rPr>
        <w:t>&lt;-</w:t>
      </w:r>
      <w:r w:rsidR="00C0704C" w:rsidRPr="002679C6">
        <w:rPr>
          <w:rStyle w:val="NormalTok"/>
          <w:sz w:val="20"/>
          <w:szCs w:val="20"/>
        </w:rPr>
        <w:t xml:space="preserve"> </w:t>
      </w:r>
      <w:r w:rsidR="00C0704C" w:rsidRPr="002679C6">
        <w:rPr>
          <w:rStyle w:val="StringTok"/>
          <w:sz w:val="20"/>
          <w:szCs w:val="20"/>
        </w:rPr>
        <w:t>"T: Small Molecule"</w:t>
      </w:r>
      <w:r w:rsidR="00C0704C" w:rsidRPr="002679C6">
        <w:rPr>
          <w:rStyle w:val="NormalTok"/>
          <w:sz w:val="20"/>
          <w:szCs w:val="20"/>
        </w:rPr>
        <w:t>;</w:t>
      </w:r>
      <w:r w:rsidR="00C0704C" w:rsidRPr="002679C6">
        <w:rPr>
          <w:sz w:val="20"/>
          <w:szCs w:val="20"/>
        </w:rPr>
        <w:br/>
      </w:r>
      <w:r w:rsidR="00C0704C" w:rsidRPr="002679C6">
        <w:rPr>
          <w:rStyle w:val="NormalTok"/>
          <w:sz w:val="20"/>
          <w:szCs w:val="20"/>
        </w:rPr>
        <w:t>real_df</w:t>
      </w:r>
      <w:r w:rsidR="00C0704C" w:rsidRPr="002679C6">
        <w:rPr>
          <w:rStyle w:val="SpecialCharTok"/>
          <w:sz w:val="20"/>
          <w:szCs w:val="20"/>
        </w:rPr>
        <w:t>$</w:t>
      </w:r>
      <w:r w:rsidR="00C0704C" w:rsidRPr="002679C6">
        <w:rPr>
          <w:rStyle w:val="NormalTok"/>
          <w:sz w:val="20"/>
          <w:szCs w:val="20"/>
        </w:rPr>
        <w:t>New_Intervention_Name[real_df</w:t>
      </w:r>
      <w:r w:rsidR="00C0704C" w:rsidRPr="002679C6">
        <w:rPr>
          <w:rStyle w:val="SpecialCharTok"/>
          <w:sz w:val="20"/>
          <w:szCs w:val="20"/>
        </w:rPr>
        <w:t>$</w:t>
      </w:r>
      <w:r w:rsidR="00C0704C" w:rsidRPr="002679C6">
        <w:rPr>
          <w:rStyle w:val="NormalTok"/>
          <w:sz w:val="20"/>
          <w:szCs w:val="20"/>
        </w:rPr>
        <w:t xml:space="preserve">New_Intervention_Name </w:t>
      </w:r>
      <w:r w:rsidR="00C0704C" w:rsidRPr="002679C6">
        <w:rPr>
          <w:rStyle w:val="SpecialCharTok"/>
          <w:sz w:val="20"/>
          <w:szCs w:val="20"/>
        </w:rPr>
        <w:t>%in%</w:t>
      </w:r>
      <w:r w:rsidR="00C0704C" w:rsidRPr="002679C6">
        <w:rPr>
          <w:rStyle w:val="NormalTok"/>
          <w:sz w:val="20"/>
          <w:szCs w:val="20"/>
        </w:rPr>
        <w:t xml:space="preserve"> </w:t>
      </w:r>
      <w:r w:rsidR="00C0704C" w:rsidRPr="002679C6">
        <w:rPr>
          <w:rStyle w:val="FunctionTok"/>
          <w:sz w:val="20"/>
          <w:szCs w:val="20"/>
        </w:rPr>
        <w:t>c</w:t>
      </w:r>
      <w:r w:rsidR="00C0704C" w:rsidRPr="002679C6">
        <w:rPr>
          <w:rStyle w:val="NormalTok"/>
          <w:sz w:val="20"/>
          <w:szCs w:val="20"/>
        </w:rPr>
        <w:t>(</w:t>
      </w:r>
      <w:r w:rsidR="00C0704C" w:rsidRPr="002679C6">
        <w:rPr>
          <w:rStyle w:val="StringTok"/>
          <w:sz w:val="20"/>
          <w:szCs w:val="20"/>
        </w:rPr>
        <w:t>"Immunotherapy- Other"</w:t>
      </w:r>
      <w:r w:rsidR="00C0704C" w:rsidRPr="002679C6">
        <w:rPr>
          <w:rStyle w:val="NormalTok"/>
          <w:sz w:val="20"/>
          <w:szCs w:val="20"/>
        </w:rPr>
        <w:t xml:space="preserve">)] </w:t>
      </w:r>
      <w:r w:rsidR="00C0704C" w:rsidRPr="002679C6">
        <w:rPr>
          <w:rStyle w:val="OtherTok"/>
          <w:sz w:val="20"/>
          <w:szCs w:val="20"/>
        </w:rPr>
        <w:t>&lt;-</w:t>
      </w:r>
      <w:r w:rsidR="00C0704C" w:rsidRPr="002679C6">
        <w:rPr>
          <w:rStyle w:val="NormalTok"/>
          <w:sz w:val="20"/>
          <w:szCs w:val="20"/>
        </w:rPr>
        <w:t xml:space="preserve"> </w:t>
      </w:r>
      <w:r w:rsidR="00C0704C" w:rsidRPr="002679C6">
        <w:rPr>
          <w:rStyle w:val="StringTok"/>
          <w:sz w:val="20"/>
          <w:szCs w:val="20"/>
        </w:rPr>
        <w:t>"I: Other"</w:t>
      </w:r>
      <w:r w:rsidR="00C0704C" w:rsidRPr="002679C6">
        <w:rPr>
          <w:rStyle w:val="NormalTok"/>
          <w:sz w:val="20"/>
          <w:szCs w:val="20"/>
        </w:rPr>
        <w:t>;</w:t>
      </w:r>
      <w:r w:rsidR="00C0704C" w:rsidRPr="002679C6">
        <w:rPr>
          <w:sz w:val="20"/>
          <w:szCs w:val="20"/>
        </w:rPr>
        <w:br/>
      </w:r>
      <w:r w:rsidR="00C0704C" w:rsidRPr="002679C6">
        <w:rPr>
          <w:rStyle w:val="NormalTok"/>
          <w:sz w:val="20"/>
          <w:szCs w:val="20"/>
        </w:rPr>
        <w:t>real_df</w:t>
      </w:r>
      <w:r w:rsidR="00C0704C" w:rsidRPr="002679C6">
        <w:rPr>
          <w:rStyle w:val="SpecialCharTok"/>
          <w:sz w:val="20"/>
          <w:szCs w:val="20"/>
        </w:rPr>
        <w:t>$</w:t>
      </w:r>
      <w:r w:rsidR="00C0704C" w:rsidRPr="002679C6">
        <w:rPr>
          <w:rStyle w:val="NormalTok"/>
          <w:sz w:val="20"/>
          <w:szCs w:val="20"/>
        </w:rPr>
        <w:t>New_Intervention_Name[real_df</w:t>
      </w:r>
      <w:r w:rsidR="00C0704C" w:rsidRPr="002679C6">
        <w:rPr>
          <w:rStyle w:val="SpecialCharTok"/>
          <w:sz w:val="20"/>
          <w:szCs w:val="20"/>
        </w:rPr>
        <w:t>$</w:t>
      </w:r>
      <w:r w:rsidR="00C0704C" w:rsidRPr="002679C6">
        <w:rPr>
          <w:rStyle w:val="NormalTok"/>
          <w:sz w:val="20"/>
          <w:szCs w:val="20"/>
        </w:rPr>
        <w:t xml:space="preserve">New_Intervention_Name </w:t>
      </w:r>
      <w:r w:rsidR="00C0704C" w:rsidRPr="002679C6">
        <w:rPr>
          <w:rStyle w:val="SpecialCharTok"/>
          <w:sz w:val="20"/>
          <w:szCs w:val="20"/>
        </w:rPr>
        <w:t>%in%</w:t>
      </w:r>
      <w:r w:rsidR="00C0704C" w:rsidRPr="002679C6">
        <w:rPr>
          <w:rStyle w:val="NormalTok"/>
          <w:sz w:val="20"/>
          <w:szCs w:val="20"/>
        </w:rPr>
        <w:t xml:space="preserve"> </w:t>
      </w:r>
      <w:r w:rsidR="00C0704C" w:rsidRPr="002679C6">
        <w:rPr>
          <w:rStyle w:val="FunctionTok"/>
          <w:sz w:val="20"/>
          <w:szCs w:val="20"/>
        </w:rPr>
        <w:t>c</w:t>
      </w:r>
      <w:r w:rsidR="00C0704C" w:rsidRPr="002679C6">
        <w:rPr>
          <w:rStyle w:val="NormalTok"/>
          <w:sz w:val="20"/>
          <w:szCs w:val="20"/>
        </w:rPr>
        <w:t>(</w:t>
      </w:r>
      <w:r w:rsidR="00C0704C" w:rsidRPr="002679C6">
        <w:rPr>
          <w:rStyle w:val="StringTok"/>
          <w:sz w:val="20"/>
          <w:szCs w:val="20"/>
        </w:rPr>
        <w:t>"Targeted therapy - monoclonal antibody"</w:t>
      </w:r>
      <w:r w:rsidR="00C0704C" w:rsidRPr="002679C6">
        <w:rPr>
          <w:rStyle w:val="NormalTok"/>
          <w:sz w:val="20"/>
          <w:szCs w:val="20"/>
        </w:rPr>
        <w:t xml:space="preserve">)] </w:t>
      </w:r>
      <w:r w:rsidR="00C0704C" w:rsidRPr="002679C6">
        <w:rPr>
          <w:rStyle w:val="OtherTok"/>
          <w:sz w:val="20"/>
          <w:szCs w:val="20"/>
        </w:rPr>
        <w:t>&lt;-</w:t>
      </w:r>
      <w:r w:rsidR="00C0704C" w:rsidRPr="002679C6">
        <w:rPr>
          <w:rStyle w:val="NormalTok"/>
          <w:sz w:val="20"/>
          <w:szCs w:val="20"/>
        </w:rPr>
        <w:t xml:space="preserve"> </w:t>
      </w:r>
      <w:r w:rsidR="00C0704C" w:rsidRPr="002679C6">
        <w:rPr>
          <w:rStyle w:val="StringTok"/>
          <w:sz w:val="20"/>
          <w:szCs w:val="20"/>
        </w:rPr>
        <w:t>"T: Monoclonal Antibody"</w:t>
      </w:r>
      <w:r w:rsidR="00C0704C" w:rsidRPr="002679C6">
        <w:rPr>
          <w:rStyle w:val="NormalTok"/>
          <w:sz w:val="20"/>
          <w:szCs w:val="20"/>
        </w:rPr>
        <w:t>;</w:t>
      </w:r>
      <w:r w:rsidR="00C0704C" w:rsidRPr="002679C6">
        <w:rPr>
          <w:sz w:val="20"/>
          <w:szCs w:val="20"/>
        </w:rPr>
        <w:br/>
      </w:r>
      <w:r w:rsidR="00C0704C" w:rsidRPr="002679C6">
        <w:rPr>
          <w:rStyle w:val="NormalTok"/>
          <w:sz w:val="20"/>
          <w:szCs w:val="20"/>
        </w:rPr>
        <w:t>real_df</w:t>
      </w:r>
      <w:r w:rsidR="00C0704C" w:rsidRPr="002679C6">
        <w:rPr>
          <w:rStyle w:val="SpecialCharTok"/>
          <w:sz w:val="20"/>
          <w:szCs w:val="20"/>
        </w:rPr>
        <w:t>$</w:t>
      </w:r>
      <w:r w:rsidR="00C0704C" w:rsidRPr="002679C6">
        <w:rPr>
          <w:rStyle w:val="NormalTok"/>
          <w:sz w:val="20"/>
          <w:szCs w:val="20"/>
        </w:rPr>
        <w:t>New_Intervention_Name[real_df</w:t>
      </w:r>
      <w:r w:rsidR="00C0704C" w:rsidRPr="002679C6">
        <w:rPr>
          <w:rStyle w:val="SpecialCharTok"/>
          <w:sz w:val="20"/>
          <w:szCs w:val="20"/>
        </w:rPr>
        <w:t>$</w:t>
      </w:r>
      <w:r w:rsidR="00C0704C" w:rsidRPr="002679C6">
        <w:rPr>
          <w:rStyle w:val="NormalTok"/>
          <w:sz w:val="20"/>
          <w:szCs w:val="20"/>
        </w:rPr>
        <w:t xml:space="preserve">New_Intervention_Name </w:t>
      </w:r>
      <w:r w:rsidR="00C0704C" w:rsidRPr="002679C6">
        <w:rPr>
          <w:rStyle w:val="SpecialCharTok"/>
          <w:sz w:val="20"/>
          <w:szCs w:val="20"/>
        </w:rPr>
        <w:t>%in%</w:t>
      </w:r>
      <w:r w:rsidR="00C0704C" w:rsidRPr="002679C6">
        <w:rPr>
          <w:rStyle w:val="NormalTok"/>
          <w:sz w:val="20"/>
          <w:szCs w:val="20"/>
        </w:rPr>
        <w:t xml:space="preserve"> </w:t>
      </w:r>
      <w:r w:rsidR="00C0704C" w:rsidRPr="002679C6">
        <w:rPr>
          <w:rStyle w:val="FunctionTok"/>
          <w:sz w:val="20"/>
          <w:szCs w:val="20"/>
        </w:rPr>
        <w:t>c</w:t>
      </w:r>
      <w:r w:rsidR="00C0704C" w:rsidRPr="002679C6">
        <w:rPr>
          <w:rStyle w:val="NormalTok"/>
          <w:sz w:val="20"/>
          <w:szCs w:val="20"/>
        </w:rPr>
        <w:t>(</w:t>
      </w:r>
      <w:r w:rsidR="00C0704C" w:rsidRPr="002679C6">
        <w:rPr>
          <w:rStyle w:val="StringTok"/>
          <w:sz w:val="20"/>
          <w:szCs w:val="20"/>
        </w:rPr>
        <w:t>"Immunotherapy- Adoptive Cell Transfer (e.g. TILS)"</w:t>
      </w:r>
      <w:r w:rsidR="00C0704C" w:rsidRPr="002679C6">
        <w:rPr>
          <w:rStyle w:val="NormalTok"/>
          <w:sz w:val="20"/>
          <w:szCs w:val="20"/>
        </w:rPr>
        <w:t xml:space="preserve">)] </w:t>
      </w:r>
      <w:r w:rsidR="00C0704C" w:rsidRPr="002679C6">
        <w:rPr>
          <w:rStyle w:val="OtherTok"/>
          <w:sz w:val="20"/>
          <w:szCs w:val="20"/>
        </w:rPr>
        <w:t>&lt;-</w:t>
      </w:r>
      <w:r w:rsidR="00C0704C" w:rsidRPr="002679C6">
        <w:rPr>
          <w:rStyle w:val="NormalTok"/>
          <w:sz w:val="20"/>
          <w:szCs w:val="20"/>
        </w:rPr>
        <w:t xml:space="preserve"> </w:t>
      </w:r>
      <w:r w:rsidR="00C0704C" w:rsidRPr="002679C6">
        <w:rPr>
          <w:rStyle w:val="StringTok"/>
          <w:sz w:val="20"/>
          <w:szCs w:val="20"/>
        </w:rPr>
        <w:t>"I: Adoptive Cell Transfer"</w:t>
      </w:r>
      <w:r w:rsidR="00C0704C" w:rsidRPr="002679C6">
        <w:rPr>
          <w:rStyle w:val="NormalTok"/>
          <w:sz w:val="20"/>
          <w:szCs w:val="20"/>
        </w:rPr>
        <w:t>;</w:t>
      </w:r>
      <w:r w:rsidR="00C0704C" w:rsidRPr="002679C6">
        <w:rPr>
          <w:sz w:val="20"/>
          <w:szCs w:val="20"/>
        </w:rPr>
        <w:br/>
      </w:r>
      <w:r w:rsidR="00C0704C" w:rsidRPr="002679C6">
        <w:rPr>
          <w:rStyle w:val="NormalTok"/>
          <w:sz w:val="20"/>
          <w:szCs w:val="20"/>
        </w:rPr>
        <w:t>real_df</w:t>
      </w:r>
      <w:r w:rsidR="00C0704C" w:rsidRPr="002679C6">
        <w:rPr>
          <w:rStyle w:val="SpecialCharTok"/>
          <w:sz w:val="20"/>
          <w:szCs w:val="20"/>
        </w:rPr>
        <w:t>$</w:t>
      </w:r>
      <w:r w:rsidR="00C0704C" w:rsidRPr="002679C6">
        <w:rPr>
          <w:rStyle w:val="NormalTok"/>
          <w:sz w:val="20"/>
          <w:szCs w:val="20"/>
        </w:rPr>
        <w:t>New_Intervention_Name[real_df</w:t>
      </w:r>
      <w:r w:rsidR="00C0704C" w:rsidRPr="002679C6">
        <w:rPr>
          <w:rStyle w:val="SpecialCharTok"/>
          <w:sz w:val="20"/>
          <w:szCs w:val="20"/>
        </w:rPr>
        <w:t>$</w:t>
      </w:r>
      <w:r w:rsidR="00C0704C" w:rsidRPr="002679C6">
        <w:rPr>
          <w:rStyle w:val="NormalTok"/>
          <w:sz w:val="20"/>
          <w:szCs w:val="20"/>
        </w:rPr>
        <w:t xml:space="preserve">New_Intervention_Name </w:t>
      </w:r>
      <w:r w:rsidR="00C0704C" w:rsidRPr="002679C6">
        <w:rPr>
          <w:rStyle w:val="SpecialCharTok"/>
          <w:sz w:val="20"/>
          <w:szCs w:val="20"/>
        </w:rPr>
        <w:t>%in%</w:t>
      </w:r>
      <w:r w:rsidR="00C0704C" w:rsidRPr="002679C6">
        <w:rPr>
          <w:rStyle w:val="NormalTok"/>
          <w:sz w:val="20"/>
          <w:szCs w:val="20"/>
        </w:rPr>
        <w:t xml:space="preserve"> </w:t>
      </w:r>
      <w:r w:rsidR="00C0704C" w:rsidRPr="002679C6">
        <w:rPr>
          <w:rStyle w:val="FunctionTok"/>
          <w:sz w:val="20"/>
          <w:szCs w:val="20"/>
        </w:rPr>
        <w:t>c</w:t>
      </w:r>
      <w:r w:rsidR="00C0704C" w:rsidRPr="002679C6">
        <w:rPr>
          <w:rStyle w:val="NormalTok"/>
          <w:sz w:val="20"/>
          <w:szCs w:val="20"/>
        </w:rPr>
        <w:t>(</w:t>
      </w:r>
      <w:r w:rsidR="00C0704C" w:rsidRPr="002679C6">
        <w:rPr>
          <w:rStyle w:val="StringTok"/>
          <w:sz w:val="20"/>
          <w:szCs w:val="20"/>
        </w:rPr>
        <w:t>"Immunotherapy- combined types"</w:t>
      </w:r>
      <w:r w:rsidR="00C0704C" w:rsidRPr="002679C6">
        <w:rPr>
          <w:rStyle w:val="NormalTok"/>
          <w:sz w:val="20"/>
          <w:szCs w:val="20"/>
        </w:rPr>
        <w:t xml:space="preserve">)] </w:t>
      </w:r>
      <w:r w:rsidR="00C0704C" w:rsidRPr="002679C6">
        <w:rPr>
          <w:rStyle w:val="OtherTok"/>
          <w:sz w:val="20"/>
          <w:szCs w:val="20"/>
        </w:rPr>
        <w:t>&lt;-</w:t>
      </w:r>
      <w:r w:rsidR="00C0704C" w:rsidRPr="002679C6">
        <w:rPr>
          <w:rStyle w:val="NormalTok"/>
          <w:sz w:val="20"/>
          <w:szCs w:val="20"/>
        </w:rPr>
        <w:t xml:space="preserve"> </w:t>
      </w:r>
      <w:r w:rsidR="00C0704C" w:rsidRPr="002679C6">
        <w:rPr>
          <w:rStyle w:val="StringTok"/>
          <w:sz w:val="20"/>
          <w:szCs w:val="20"/>
        </w:rPr>
        <w:t>"I: Combined"</w:t>
      </w:r>
      <w:r w:rsidR="00C0704C" w:rsidRPr="002679C6">
        <w:rPr>
          <w:rStyle w:val="NormalTok"/>
          <w:sz w:val="20"/>
          <w:szCs w:val="20"/>
        </w:rPr>
        <w:t>;</w:t>
      </w:r>
      <w:r w:rsidR="00C0704C" w:rsidRPr="002679C6">
        <w:rPr>
          <w:sz w:val="20"/>
          <w:szCs w:val="20"/>
        </w:rPr>
        <w:br/>
      </w:r>
      <w:r w:rsidR="00C0704C" w:rsidRPr="002679C6">
        <w:rPr>
          <w:rStyle w:val="NormalTok"/>
          <w:sz w:val="20"/>
          <w:szCs w:val="20"/>
        </w:rPr>
        <w:t>real_df</w:t>
      </w:r>
      <w:r w:rsidR="00C0704C" w:rsidRPr="002679C6">
        <w:rPr>
          <w:rStyle w:val="SpecialCharTok"/>
          <w:sz w:val="20"/>
          <w:szCs w:val="20"/>
        </w:rPr>
        <w:t>$</w:t>
      </w:r>
      <w:r w:rsidR="00C0704C" w:rsidRPr="002679C6">
        <w:rPr>
          <w:rStyle w:val="NormalTok"/>
          <w:sz w:val="20"/>
          <w:szCs w:val="20"/>
        </w:rPr>
        <w:t>New_Intervention_Name[real_df</w:t>
      </w:r>
      <w:r w:rsidR="00C0704C" w:rsidRPr="002679C6">
        <w:rPr>
          <w:rStyle w:val="SpecialCharTok"/>
          <w:sz w:val="20"/>
          <w:szCs w:val="20"/>
        </w:rPr>
        <w:t>$</w:t>
      </w:r>
      <w:r w:rsidR="00C0704C" w:rsidRPr="002679C6">
        <w:rPr>
          <w:rStyle w:val="NormalTok"/>
          <w:sz w:val="20"/>
          <w:szCs w:val="20"/>
        </w:rPr>
        <w:t xml:space="preserve">New_Intervention_Name </w:t>
      </w:r>
      <w:r w:rsidR="00C0704C" w:rsidRPr="002679C6">
        <w:rPr>
          <w:rStyle w:val="SpecialCharTok"/>
          <w:sz w:val="20"/>
          <w:szCs w:val="20"/>
        </w:rPr>
        <w:t>%in%</w:t>
      </w:r>
      <w:r w:rsidR="00C0704C" w:rsidRPr="002679C6">
        <w:rPr>
          <w:rStyle w:val="NormalTok"/>
          <w:sz w:val="20"/>
          <w:szCs w:val="20"/>
        </w:rPr>
        <w:t xml:space="preserve"> </w:t>
      </w:r>
      <w:r w:rsidR="00C0704C" w:rsidRPr="002679C6">
        <w:rPr>
          <w:rStyle w:val="FunctionTok"/>
          <w:sz w:val="20"/>
          <w:szCs w:val="20"/>
        </w:rPr>
        <w:t>c</w:t>
      </w:r>
      <w:r w:rsidR="00C0704C" w:rsidRPr="002679C6">
        <w:rPr>
          <w:rStyle w:val="NormalTok"/>
          <w:sz w:val="20"/>
          <w:szCs w:val="20"/>
        </w:rPr>
        <w:t>(</w:t>
      </w:r>
      <w:r w:rsidR="00C0704C" w:rsidRPr="002679C6">
        <w:rPr>
          <w:rStyle w:val="StringTok"/>
          <w:sz w:val="20"/>
          <w:szCs w:val="20"/>
        </w:rPr>
        <w:t>"Other - drug repurposing"</w:t>
      </w:r>
      <w:r w:rsidR="00C0704C" w:rsidRPr="002679C6">
        <w:rPr>
          <w:rStyle w:val="NormalTok"/>
          <w:sz w:val="20"/>
          <w:szCs w:val="20"/>
        </w:rPr>
        <w:t xml:space="preserve">)] </w:t>
      </w:r>
      <w:r w:rsidR="00C0704C" w:rsidRPr="002679C6">
        <w:rPr>
          <w:rStyle w:val="OtherTok"/>
          <w:sz w:val="20"/>
          <w:szCs w:val="20"/>
        </w:rPr>
        <w:t>&lt;-</w:t>
      </w:r>
      <w:r w:rsidR="00C0704C" w:rsidRPr="002679C6">
        <w:rPr>
          <w:rStyle w:val="NormalTok"/>
          <w:sz w:val="20"/>
          <w:szCs w:val="20"/>
        </w:rPr>
        <w:t xml:space="preserve"> </w:t>
      </w:r>
      <w:r w:rsidR="00C0704C" w:rsidRPr="002679C6">
        <w:rPr>
          <w:rStyle w:val="StringTok"/>
          <w:sz w:val="20"/>
          <w:szCs w:val="20"/>
        </w:rPr>
        <w:t>"Drug Repurposing"</w:t>
      </w:r>
      <w:r w:rsidR="00C0704C" w:rsidRPr="002679C6">
        <w:rPr>
          <w:rStyle w:val="NormalTok"/>
          <w:sz w:val="20"/>
          <w:szCs w:val="20"/>
        </w:rPr>
        <w:t>;</w:t>
      </w:r>
      <w:r w:rsidR="00C0704C" w:rsidRPr="002679C6">
        <w:rPr>
          <w:sz w:val="20"/>
          <w:szCs w:val="20"/>
        </w:rPr>
        <w:br/>
      </w:r>
      <w:r w:rsidR="00C0704C" w:rsidRPr="002679C6">
        <w:rPr>
          <w:rStyle w:val="NormalTok"/>
          <w:sz w:val="20"/>
          <w:szCs w:val="20"/>
        </w:rPr>
        <w:t>real_df</w:t>
      </w:r>
      <w:r w:rsidR="00C0704C" w:rsidRPr="002679C6">
        <w:rPr>
          <w:rStyle w:val="SpecialCharTok"/>
          <w:sz w:val="20"/>
          <w:szCs w:val="20"/>
        </w:rPr>
        <w:t>$</w:t>
      </w:r>
      <w:r w:rsidR="00C0704C" w:rsidRPr="002679C6">
        <w:rPr>
          <w:rStyle w:val="NormalTok"/>
          <w:sz w:val="20"/>
          <w:szCs w:val="20"/>
        </w:rPr>
        <w:t>New_Intervention_Name[real_df</w:t>
      </w:r>
      <w:r w:rsidR="00C0704C" w:rsidRPr="002679C6">
        <w:rPr>
          <w:rStyle w:val="SpecialCharTok"/>
          <w:sz w:val="20"/>
          <w:szCs w:val="20"/>
        </w:rPr>
        <w:t>$</w:t>
      </w:r>
      <w:r w:rsidR="00C0704C" w:rsidRPr="002679C6">
        <w:rPr>
          <w:rStyle w:val="NormalTok"/>
          <w:sz w:val="20"/>
          <w:szCs w:val="20"/>
        </w:rPr>
        <w:t xml:space="preserve">New_Intervention_Name </w:t>
      </w:r>
      <w:r w:rsidR="00C0704C" w:rsidRPr="002679C6">
        <w:rPr>
          <w:rStyle w:val="SpecialCharTok"/>
          <w:sz w:val="20"/>
          <w:szCs w:val="20"/>
        </w:rPr>
        <w:t>%in%</w:t>
      </w:r>
      <w:r w:rsidR="00C0704C" w:rsidRPr="002679C6">
        <w:rPr>
          <w:rStyle w:val="NormalTok"/>
          <w:sz w:val="20"/>
          <w:szCs w:val="20"/>
        </w:rPr>
        <w:t xml:space="preserve"> </w:t>
      </w:r>
      <w:r w:rsidR="00C0704C" w:rsidRPr="002679C6">
        <w:rPr>
          <w:rStyle w:val="FunctionTok"/>
          <w:sz w:val="20"/>
          <w:szCs w:val="20"/>
        </w:rPr>
        <w:t>c</w:t>
      </w:r>
      <w:r w:rsidR="00C0704C" w:rsidRPr="002679C6">
        <w:rPr>
          <w:rStyle w:val="NormalTok"/>
          <w:sz w:val="20"/>
          <w:szCs w:val="20"/>
        </w:rPr>
        <w:t>(</w:t>
      </w:r>
      <w:r w:rsidR="00C0704C" w:rsidRPr="002679C6">
        <w:rPr>
          <w:rStyle w:val="StringTok"/>
          <w:sz w:val="20"/>
          <w:szCs w:val="20"/>
        </w:rPr>
        <w:t>"Immunotherapy- Cytokines (eg. INFa, IL, Hematopoietic growth factors)"</w:t>
      </w:r>
      <w:r w:rsidR="00C0704C" w:rsidRPr="002679C6">
        <w:rPr>
          <w:rStyle w:val="NormalTok"/>
          <w:sz w:val="20"/>
          <w:szCs w:val="20"/>
        </w:rPr>
        <w:t xml:space="preserve">)] </w:t>
      </w:r>
      <w:r w:rsidR="00C0704C" w:rsidRPr="002679C6">
        <w:rPr>
          <w:rStyle w:val="OtherTok"/>
          <w:sz w:val="20"/>
          <w:szCs w:val="20"/>
        </w:rPr>
        <w:t>&lt;-</w:t>
      </w:r>
      <w:r w:rsidR="00C0704C" w:rsidRPr="002679C6">
        <w:rPr>
          <w:rStyle w:val="NormalTok"/>
          <w:sz w:val="20"/>
          <w:szCs w:val="20"/>
        </w:rPr>
        <w:t xml:space="preserve"> </w:t>
      </w:r>
      <w:r w:rsidR="00C0704C" w:rsidRPr="002679C6">
        <w:rPr>
          <w:rStyle w:val="StringTok"/>
          <w:sz w:val="20"/>
          <w:szCs w:val="20"/>
        </w:rPr>
        <w:t>"I: MAbs Co-Stimulatory"</w:t>
      </w:r>
      <w:r w:rsidR="00C0704C" w:rsidRPr="002679C6">
        <w:rPr>
          <w:rStyle w:val="NormalTok"/>
          <w:sz w:val="20"/>
          <w:szCs w:val="20"/>
        </w:rPr>
        <w:t>;</w:t>
      </w:r>
      <w:r w:rsidR="00C0704C" w:rsidRPr="002679C6">
        <w:rPr>
          <w:sz w:val="20"/>
          <w:szCs w:val="20"/>
        </w:rPr>
        <w:br/>
      </w:r>
      <w:r w:rsidR="00C0704C" w:rsidRPr="002679C6">
        <w:rPr>
          <w:rStyle w:val="NormalTok"/>
          <w:sz w:val="20"/>
          <w:szCs w:val="20"/>
        </w:rPr>
        <w:t>real_df</w:t>
      </w:r>
      <w:r w:rsidR="00C0704C" w:rsidRPr="002679C6">
        <w:rPr>
          <w:rStyle w:val="SpecialCharTok"/>
          <w:sz w:val="20"/>
          <w:szCs w:val="20"/>
        </w:rPr>
        <w:t>$</w:t>
      </w:r>
      <w:r w:rsidR="00C0704C" w:rsidRPr="002679C6">
        <w:rPr>
          <w:rStyle w:val="NormalTok"/>
          <w:sz w:val="20"/>
          <w:szCs w:val="20"/>
        </w:rPr>
        <w:t>New_Intervention_Name[real_df</w:t>
      </w:r>
      <w:r w:rsidR="00C0704C" w:rsidRPr="002679C6">
        <w:rPr>
          <w:rStyle w:val="SpecialCharTok"/>
          <w:sz w:val="20"/>
          <w:szCs w:val="20"/>
        </w:rPr>
        <w:t>$</w:t>
      </w:r>
      <w:r w:rsidR="00C0704C" w:rsidRPr="002679C6">
        <w:rPr>
          <w:rStyle w:val="NormalTok"/>
          <w:sz w:val="20"/>
          <w:szCs w:val="20"/>
        </w:rPr>
        <w:t xml:space="preserve">New_Intervention_Name </w:t>
      </w:r>
      <w:r w:rsidR="00C0704C" w:rsidRPr="002679C6">
        <w:rPr>
          <w:rStyle w:val="SpecialCharTok"/>
          <w:sz w:val="20"/>
          <w:szCs w:val="20"/>
        </w:rPr>
        <w:t>%in%</w:t>
      </w:r>
      <w:r w:rsidR="00C0704C" w:rsidRPr="002679C6">
        <w:rPr>
          <w:rStyle w:val="NormalTok"/>
          <w:sz w:val="20"/>
          <w:szCs w:val="20"/>
        </w:rPr>
        <w:t xml:space="preserve"> </w:t>
      </w:r>
      <w:r w:rsidR="00C0704C" w:rsidRPr="002679C6">
        <w:rPr>
          <w:rStyle w:val="FunctionTok"/>
          <w:sz w:val="20"/>
          <w:szCs w:val="20"/>
        </w:rPr>
        <w:t>c</w:t>
      </w:r>
      <w:r w:rsidR="00C0704C" w:rsidRPr="002679C6">
        <w:rPr>
          <w:rStyle w:val="NormalTok"/>
          <w:sz w:val="20"/>
          <w:szCs w:val="20"/>
        </w:rPr>
        <w:t>(</w:t>
      </w:r>
      <w:r w:rsidR="00C0704C" w:rsidRPr="002679C6">
        <w:rPr>
          <w:rStyle w:val="StringTok"/>
          <w:sz w:val="20"/>
          <w:szCs w:val="20"/>
        </w:rPr>
        <w:t>"Multiple- Biomarker Targeted"</w:t>
      </w:r>
      <w:r w:rsidR="00C0704C" w:rsidRPr="002679C6">
        <w:rPr>
          <w:rStyle w:val="NormalTok"/>
          <w:sz w:val="20"/>
          <w:szCs w:val="20"/>
        </w:rPr>
        <w:t xml:space="preserve">)] </w:t>
      </w:r>
      <w:r w:rsidR="00C0704C" w:rsidRPr="002679C6">
        <w:rPr>
          <w:rStyle w:val="OtherTok"/>
          <w:sz w:val="20"/>
          <w:szCs w:val="20"/>
        </w:rPr>
        <w:t>&lt;-</w:t>
      </w:r>
      <w:r w:rsidR="00C0704C" w:rsidRPr="002679C6">
        <w:rPr>
          <w:rStyle w:val="NormalTok"/>
          <w:sz w:val="20"/>
          <w:szCs w:val="20"/>
        </w:rPr>
        <w:t xml:space="preserve"> </w:t>
      </w:r>
      <w:r w:rsidR="00C0704C" w:rsidRPr="002679C6">
        <w:rPr>
          <w:rStyle w:val="StringTok"/>
          <w:sz w:val="20"/>
          <w:szCs w:val="20"/>
        </w:rPr>
        <w:t>"T: Combined"</w:t>
      </w:r>
      <w:r w:rsidR="00C0704C" w:rsidRPr="002679C6">
        <w:rPr>
          <w:rStyle w:val="NormalTok"/>
          <w:sz w:val="20"/>
          <w:szCs w:val="20"/>
        </w:rPr>
        <w:t>;</w:t>
      </w:r>
      <w:r w:rsidR="00C0704C" w:rsidRPr="002679C6">
        <w:rPr>
          <w:sz w:val="20"/>
          <w:szCs w:val="20"/>
        </w:rPr>
        <w:br/>
      </w:r>
      <w:r w:rsidR="00C0704C" w:rsidRPr="002679C6">
        <w:rPr>
          <w:rStyle w:val="NormalTok"/>
          <w:sz w:val="20"/>
          <w:szCs w:val="20"/>
        </w:rPr>
        <w:t>real_df</w:t>
      </w:r>
      <w:r w:rsidR="00C0704C" w:rsidRPr="002679C6">
        <w:rPr>
          <w:rStyle w:val="SpecialCharTok"/>
          <w:sz w:val="20"/>
          <w:szCs w:val="20"/>
        </w:rPr>
        <w:t>$</w:t>
      </w:r>
      <w:r w:rsidR="00C0704C" w:rsidRPr="002679C6">
        <w:rPr>
          <w:rStyle w:val="NormalTok"/>
          <w:sz w:val="20"/>
          <w:szCs w:val="20"/>
        </w:rPr>
        <w:t>New_Intervention_Name[real_df</w:t>
      </w:r>
      <w:r w:rsidR="00C0704C" w:rsidRPr="002679C6">
        <w:rPr>
          <w:rStyle w:val="SpecialCharTok"/>
          <w:sz w:val="20"/>
          <w:szCs w:val="20"/>
        </w:rPr>
        <w:t>$</w:t>
      </w:r>
      <w:r w:rsidR="00C0704C" w:rsidRPr="002679C6">
        <w:rPr>
          <w:rStyle w:val="NormalTok"/>
          <w:sz w:val="20"/>
          <w:szCs w:val="20"/>
        </w:rPr>
        <w:t xml:space="preserve">New_Intervention_Name </w:t>
      </w:r>
      <w:r w:rsidR="00C0704C" w:rsidRPr="002679C6">
        <w:rPr>
          <w:rStyle w:val="SpecialCharTok"/>
          <w:sz w:val="20"/>
          <w:szCs w:val="20"/>
        </w:rPr>
        <w:t>%in%</w:t>
      </w:r>
      <w:r w:rsidR="00C0704C" w:rsidRPr="002679C6">
        <w:rPr>
          <w:rStyle w:val="NormalTok"/>
          <w:sz w:val="20"/>
          <w:szCs w:val="20"/>
        </w:rPr>
        <w:t xml:space="preserve"> </w:t>
      </w:r>
      <w:r w:rsidR="00C0704C" w:rsidRPr="002679C6">
        <w:rPr>
          <w:rStyle w:val="FunctionTok"/>
          <w:sz w:val="20"/>
          <w:szCs w:val="20"/>
        </w:rPr>
        <w:t>c</w:t>
      </w:r>
      <w:r w:rsidR="00C0704C" w:rsidRPr="002679C6">
        <w:rPr>
          <w:rStyle w:val="NormalTok"/>
          <w:sz w:val="20"/>
          <w:szCs w:val="20"/>
        </w:rPr>
        <w:t>(</w:t>
      </w:r>
      <w:r w:rsidR="00C0704C" w:rsidRPr="002679C6">
        <w:rPr>
          <w:rStyle w:val="StringTok"/>
          <w:sz w:val="20"/>
          <w:szCs w:val="20"/>
        </w:rPr>
        <w:t>"Immunotherapy- Anti Cancer Vaccine- Peptide based vaccine"</w:t>
      </w:r>
      <w:r w:rsidR="00C0704C" w:rsidRPr="002679C6">
        <w:rPr>
          <w:rStyle w:val="NormalTok"/>
          <w:sz w:val="20"/>
          <w:szCs w:val="20"/>
        </w:rPr>
        <w:t xml:space="preserve">)] </w:t>
      </w:r>
      <w:r w:rsidR="00C0704C" w:rsidRPr="002679C6">
        <w:rPr>
          <w:rStyle w:val="OtherTok"/>
          <w:sz w:val="20"/>
          <w:szCs w:val="20"/>
        </w:rPr>
        <w:t>&lt;-</w:t>
      </w:r>
      <w:r w:rsidR="00C0704C" w:rsidRPr="002679C6">
        <w:rPr>
          <w:rStyle w:val="NormalTok"/>
          <w:sz w:val="20"/>
          <w:szCs w:val="20"/>
        </w:rPr>
        <w:t xml:space="preserve"> </w:t>
      </w:r>
      <w:r w:rsidR="00C0704C" w:rsidRPr="002679C6">
        <w:rPr>
          <w:rStyle w:val="StringTok"/>
          <w:sz w:val="20"/>
          <w:szCs w:val="20"/>
        </w:rPr>
        <w:t>"I: Anti Cancer Vaccine"</w:t>
      </w:r>
      <w:r w:rsidR="00C0704C" w:rsidRPr="002679C6">
        <w:rPr>
          <w:rStyle w:val="NormalTok"/>
          <w:sz w:val="20"/>
          <w:szCs w:val="20"/>
        </w:rPr>
        <w:t>;</w:t>
      </w:r>
      <w:r w:rsidR="00C0704C" w:rsidRPr="002679C6">
        <w:rPr>
          <w:sz w:val="20"/>
          <w:szCs w:val="20"/>
        </w:rPr>
        <w:br/>
      </w:r>
      <w:r w:rsidR="00C0704C" w:rsidRPr="002679C6">
        <w:rPr>
          <w:rStyle w:val="NormalTok"/>
          <w:sz w:val="20"/>
          <w:szCs w:val="20"/>
        </w:rPr>
        <w:t>real_df</w:t>
      </w:r>
      <w:r w:rsidR="00C0704C" w:rsidRPr="002679C6">
        <w:rPr>
          <w:rStyle w:val="SpecialCharTok"/>
          <w:sz w:val="20"/>
          <w:szCs w:val="20"/>
        </w:rPr>
        <w:t>$</w:t>
      </w:r>
      <w:r w:rsidR="00C0704C" w:rsidRPr="002679C6">
        <w:rPr>
          <w:rStyle w:val="NormalTok"/>
          <w:sz w:val="20"/>
          <w:szCs w:val="20"/>
        </w:rPr>
        <w:t>New_Intervention_Name[real_df</w:t>
      </w:r>
      <w:r w:rsidR="00C0704C" w:rsidRPr="002679C6">
        <w:rPr>
          <w:rStyle w:val="SpecialCharTok"/>
          <w:sz w:val="20"/>
          <w:szCs w:val="20"/>
        </w:rPr>
        <w:t>$</w:t>
      </w:r>
      <w:r w:rsidR="00C0704C" w:rsidRPr="002679C6">
        <w:rPr>
          <w:rStyle w:val="NormalTok"/>
          <w:sz w:val="20"/>
          <w:szCs w:val="20"/>
        </w:rPr>
        <w:t xml:space="preserve">New_Intervention_Name </w:t>
      </w:r>
      <w:r w:rsidR="00C0704C" w:rsidRPr="002679C6">
        <w:rPr>
          <w:rStyle w:val="SpecialCharTok"/>
          <w:sz w:val="20"/>
          <w:szCs w:val="20"/>
        </w:rPr>
        <w:t>%in%</w:t>
      </w:r>
      <w:r w:rsidR="00C0704C" w:rsidRPr="002679C6">
        <w:rPr>
          <w:rStyle w:val="NormalTok"/>
          <w:sz w:val="20"/>
          <w:szCs w:val="20"/>
        </w:rPr>
        <w:t xml:space="preserve"> </w:t>
      </w:r>
      <w:r w:rsidR="00C0704C" w:rsidRPr="002679C6">
        <w:rPr>
          <w:rStyle w:val="FunctionTok"/>
          <w:sz w:val="20"/>
          <w:szCs w:val="20"/>
        </w:rPr>
        <w:t>c</w:t>
      </w:r>
      <w:r w:rsidR="00C0704C" w:rsidRPr="002679C6">
        <w:rPr>
          <w:rStyle w:val="NormalTok"/>
          <w:sz w:val="20"/>
          <w:szCs w:val="20"/>
        </w:rPr>
        <w:t>(</w:t>
      </w:r>
      <w:r w:rsidR="00C0704C" w:rsidRPr="002679C6">
        <w:rPr>
          <w:rStyle w:val="StringTok"/>
          <w:sz w:val="20"/>
          <w:szCs w:val="20"/>
        </w:rPr>
        <w:t>"Chemotherapy"</w:t>
      </w:r>
      <w:r w:rsidR="00C0704C" w:rsidRPr="002679C6">
        <w:rPr>
          <w:rStyle w:val="NormalTok"/>
          <w:sz w:val="20"/>
          <w:szCs w:val="20"/>
        </w:rPr>
        <w:t xml:space="preserve">)] </w:t>
      </w:r>
      <w:r w:rsidR="00C0704C" w:rsidRPr="002679C6">
        <w:rPr>
          <w:rStyle w:val="OtherTok"/>
          <w:sz w:val="20"/>
          <w:szCs w:val="20"/>
        </w:rPr>
        <w:t>&lt;-</w:t>
      </w:r>
      <w:r w:rsidR="00C0704C" w:rsidRPr="002679C6">
        <w:rPr>
          <w:rStyle w:val="NormalTok"/>
          <w:sz w:val="20"/>
          <w:szCs w:val="20"/>
        </w:rPr>
        <w:t xml:space="preserve"> </w:t>
      </w:r>
      <w:r w:rsidR="00C0704C" w:rsidRPr="002679C6">
        <w:rPr>
          <w:rStyle w:val="StringTok"/>
          <w:sz w:val="20"/>
          <w:szCs w:val="20"/>
        </w:rPr>
        <w:t>"Chemotherapy"</w:t>
      </w:r>
      <w:r w:rsidR="00C0704C" w:rsidRPr="002679C6">
        <w:rPr>
          <w:rStyle w:val="NormalTok"/>
          <w:sz w:val="20"/>
          <w:szCs w:val="20"/>
        </w:rPr>
        <w:t>;</w:t>
      </w:r>
      <w:r w:rsidR="00C0704C" w:rsidRPr="002679C6">
        <w:rPr>
          <w:sz w:val="20"/>
          <w:szCs w:val="20"/>
        </w:rPr>
        <w:br/>
      </w:r>
      <w:r w:rsidR="00C0704C" w:rsidRPr="002679C6">
        <w:rPr>
          <w:rStyle w:val="NormalTok"/>
          <w:sz w:val="20"/>
          <w:szCs w:val="20"/>
        </w:rPr>
        <w:t>real_df</w:t>
      </w:r>
      <w:r w:rsidR="00C0704C" w:rsidRPr="002679C6">
        <w:rPr>
          <w:rStyle w:val="SpecialCharTok"/>
          <w:sz w:val="20"/>
          <w:szCs w:val="20"/>
        </w:rPr>
        <w:t>$</w:t>
      </w:r>
      <w:r w:rsidR="00C0704C" w:rsidRPr="002679C6">
        <w:rPr>
          <w:rStyle w:val="NormalTok"/>
          <w:sz w:val="20"/>
          <w:szCs w:val="20"/>
        </w:rPr>
        <w:t>New_Intervention_Name[real_df</w:t>
      </w:r>
      <w:r w:rsidR="00C0704C" w:rsidRPr="002679C6">
        <w:rPr>
          <w:rStyle w:val="SpecialCharTok"/>
          <w:sz w:val="20"/>
          <w:szCs w:val="20"/>
        </w:rPr>
        <w:t>$</w:t>
      </w:r>
      <w:r w:rsidR="00C0704C" w:rsidRPr="002679C6">
        <w:rPr>
          <w:rStyle w:val="NormalTok"/>
          <w:sz w:val="20"/>
          <w:szCs w:val="20"/>
        </w:rPr>
        <w:t xml:space="preserve">New_Intervention_Name </w:t>
      </w:r>
      <w:r w:rsidR="00C0704C" w:rsidRPr="002679C6">
        <w:rPr>
          <w:rStyle w:val="SpecialCharTok"/>
          <w:sz w:val="20"/>
          <w:szCs w:val="20"/>
        </w:rPr>
        <w:t>%in%</w:t>
      </w:r>
      <w:r w:rsidR="00C0704C" w:rsidRPr="002679C6">
        <w:rPr>
          <w:rStyle w:val="NormalTok"/>
          <w:sz w:val="20"/>
          <w:szCs w:val="20"/>
        </w:rPr>
        <w:t xml:space="preserve"> </w:t>
      </w:r>
      <w:r w:rsidR="00C0704C" w:rsidRPr="002679C6">
        <w:rPr>
          <w:rStyle w:val="FunctionTok"/>
          <w:sz w:val="20"/>
          <w:szCs w:val="20"/>
        </w:rPr>
        <w:t>c</w:t>
      </w:r>
      <w:r w:rsidR="00C0704C" w:rsidRPr="002679C6">
        <w:rPr>
          <w:rStyle w:val="NormalTok"/>
          <w:sz w:val="20"/>
          <w:szCs w:val="20"/>
        </w:rPr>
        <w:t>(</w:t>
      </w:r>
      <w:r w:rsidR="00C0704C" w:rsidRPr="002679C6">
        <w:rPr>
          <w:rStyle w:val="StringTok"/>
          <w:sz w:val="20"/>
          <w:szCs w:val="20"/>
        </w:rPr>
        <w:t>"Immunotherapy- Oncolytic Virus"</w:t>
      </w:r>
      <w:r w:rsidR="00C0704C" w:rsidRPr="002679C6">
        <w:rPr>
          <w:rStyle w:val="NormalTok"/>
          <w:sz w:val="20"/>
          <w:szCs w:val="20"/>
        </w:rPr>
        <w:t xml:space="preserve">)] </w:t>
      </w:r>
      <w:r w:rsidR="00C0704C" w:rsidRPr="002679C6">
        <w:rPr>
          <w:rStyle w:val="OtherTok"/>
          <w:sz w:val="20"/>
          <w:szCs w:val="20"/>
        </w:rPr>
        <w:t>&lt;-</w:t>
      </w:r>
      <w:r w:rsidR="00C0704C" w:rsidRPr="002679C6">
        <w:rPr>
          <w:rStyle w:val="NormalTok"/>
          <w:sz w:val="20"/>
          <w:szCs w:val="20"/>
        </w:rPr>
        <w:t xml:space="preserve"> </w:t>
      </w:r>
      <w:r w:rsidR="00C0704C" w:rsidRPr="002679C6">
        <w:rPr>
          <w:rStyle w:val="StringTok"/>
          <w:sz w:val="20"/>
          <w:szCs w:val="20"/>
        </w:rPr>
        <w:t>"I: Oncolytic Virus"</w:t>
      </w:r>
      <w:r w:rsidR="00C0704C" w:rsidRPr="002679C6">
        <w:rPr>
          <w:rStyle w:val="NormalTok"/>
          <w:sz w:val="20"/>
          <w:szCs w:val="20"/>
        </w:rPr>
        <w:t>;</w:t>
      </w:r>
      <w:r w:rsidR="00C0704C" w:rsidRPr="002679C6">
        <w:rPr>
          <w:sz w:val="20"/>
          <w:szCs w:val="20"/>
        </w:rPr>
        <w:br/>
      </w:r>
      <w:r w:rsidR="00C0704C" w:rsidRPr="002679C6">
        <w:rPr>
          <w:rStyle w:val="NormalTok"/>
          <w:sz w:val="20"/>
          <w:szCs w:val="20"/>
        </w:rPr>
        <w:t>real_df</w:t>
      </w:r>
      <w:r w:rsidR="00C0704C" w:rsidRPr="002679C6">
        <w:rPr>
          <w:rStyle w:val="SpecialCharTok"/>
          <w:sz w:val="20"/>
          <w:szCs w:val="20"/>
        </w:rPr>
        <w:t>$</w:t>
      </w:r>
      <w:r w:rsidR="00C0704C" w:rsidRPr="002679C6">
        <w:rPr>
          <w:rStyle w:val="NormalTok"/>
          <w:sz w:val="20"/>
          <w:szCs w:val="20"/>
        </w:rPr>
        <w:t>New_Intervention_Name[real_df</w:t>
      </w:r>
      <w:r w:rsidR="00C0704C" w:rsidRPr="002679C6">
        <w:rPr>
          <w:rStyle w:val="SpecialCharTok"/>
          <w:sz w:val="20"/>
          <w:szCs w:val="20"/>
        </w:rPr>
        <w:t>$</w:t>
      </w:r>
      <w:r w:rsidR="00C0704C" w:rsidRPr="002679C6">
        <w:rPr>
          <w:rStyle w:val="NormalTok"/>
          <w:sz w:val="20"/>
          <w:szCs w:val="20"/>
        </w:rPr>
        <w:t xml:space="preserve">New_Intervention_Name </w:t>
      </w:r>
      <w:r w:rsidR="00C0704C" w:rsidRPr="002679C6">
        <w:rPr>
          <w:rStyle w:val="SpecialCharTok"/>
          <w:sz w:val="20"/>
          <w:szCs w:val="20"/>
        </w:rPr>
        <w:t>%in%</w:t>
      </w:r>
      <w:r w:rsidR="00C0704C" w:rsidRPr="002679C6">
        <w:rPr>
          <w:rStyle w:val="NormalTok"/>
          <w:sz w:val="20"/>
          <w:szCs w:val="20"/>
        </w:rPr>
        <w:t xml:space="preserve"> </w:t>
      </w:r>
      <w:r w:rsidR="00C0704C" w:rsidRPr="002679C6">
        <w:rPr>
          <w:rStyle w:val="FunctionTok"/>
          <w:sz w:val="20"/>
          <w:szCs w:val="20"/>
        </w:rPr>
        <w:t>c</w:t>
      </w:r>
      <w:r w:rsidR="00C0704C" w:rsidRPr="002679C6">
        <w:rPr>
          <w:rStyle w:val="NormalTok"/>
          <w:sz w:val="20"/>
          <w:szCs w:val="20"/>
        </w:rPr>
        <w:t>(</w:t>
      </w:r>
      <w:r w:rsidR="00C0704C" w:rsidRPr="002679C6">
        <w:rPr>
          <w:rStyle w:val="StringTok"/>
          <w:sz w:val="20"/>
          <w:szCs w:val="20"/>
        </w:rPr>
        <w:t>"Combined modality (e.g chemoradiation, EBRT+Brachy)"</w:t>
      </w:r>
      <w:r w:rsidR="00C0704C" w:rsidRPr="002679C6">
        <w:rPr>
          <w:rStyle w:val="NormalTok"/>
          <w:sz w:val="20"/>
          <w:szCs w:val="20"/>
        </w:rPr>
        <w:t xml:space="preserve">)] </w:t>
      </w:r>
      <w:r w:rsidR="00C0704C" w:rsidRPr="002679C6">
        <w:rPr>
          <w:rStyle w:val="OtherTok"/>
          <w:sz w:val="20"/>
          <w:szCs w:val="20"/>
        </w:rPr>
        <w:t>&lt;-</w:t>
      </w:r>
      <w:r w:rsidR="00C0704C" w:rsidRPr="002679C6">
        <w:rPr>
          <w:rStyle w:val="NormalTok"/>
          <w:sz w:val="20"/>
          <w:szCs w:val="20"/>
        </w:rPr>
        <w:t xml:space="preserve"> </w:t>
      </w:r>
      <w:r w:rsidR="00C0704C" w:rsidRPr="002679C6">
        <w:rPr>
          <w:rStyle w:val="StringTok"/>
          <w:sz w:val="20"/>
          <w:szCs w:val="20"/>
        </w:rPr>
        <w:t>"Combined Modality"</w:t>
      </w:r>
      <w:r w:rsidR="00C0704C" w:rsidRPr="002679C6">
        <w:rPr>
          <w:rStyle w:val="NormalTok"/>
          <w:sz w:val="20"/>
          <w:szCs w:val="20"/>
        </w:rPr>
        <w:t>;</w:t>
      </w:r>
      <w:r w:rsidR="00C0704C" w:rsidRPr="002679C6">
        <w:rPr>
          <w:sz w:val="20"/>
          <w:szCs w:val="20"/>
        </w:rPr>
        <w:br/>
      </w:r>
      <w:r w:rsidR="00C0704C" w:rsidRPr="002679C6">
        <w:rPr>
          <w:rStyle w:val="NormalTok"/>
          <w:sz w:val="20"/>
          <w:szCs w:val="20"/>
        </w:rPr>
        <w:t>real_df</w:t>
      </w:r>
      <w:r w:rsidR="00C0704C" w:rsidRPr="002679C6">
        <w:rPr>
          <w:rStyle w:val="SpecialCharTok"/>
          <w:sz w:val="20"/>
          <w:szCs w:val="20"/>
        </w:rPr>
        <w:t>$</w:t>
      </w:r>
      <w:r w:rsidR="00C0704C" w:rsidRPr="002679C6">
        <w:rPr>
          <w:rStyle w:val="NormalTok"/>
          <w:sz w:val="20"/>
          <w:szCs w:val="20"/>
        </w:rPr>
        <w:t>New_Intervention_Name[real_df</w:t>
      </w:r>
      <w:r w:rsidR="00C0704C" w:rsidRPr="002679C6">
        <w:rPr>
          <w:rStyle w:val="SpecialCharTok"/>
          <w:sz w:val="20"/>
          <w:szCs w:val="20"/>
        </w:rPr>
        <w:t>$</w:t>
      </w:r>
      <w:r w:rsidR="00C0704C" w:rsidRPr="002679C6">
        <w:rPr>
          <w:rStyle w:val="NormalTok"/>
          <w:sz w:val="20"/>
          <w:szCs w:val="20"/>
        </w:rPr>
        <w:t xml:space="preserve">New_Intervention_Name </w:t>
      </w:r>
      <w:r w:rsidR="00C0704C" w:rsidRPr="002679C6">
        <w:rPr>
          <w:rStyle w:val="SpecialCharTok"/>
          <w:sz w:val="20"/>
          <w:szCs w:val="20"/>
        </w:rPr>
        <w:t>%in%</w:t>
      </w:r>
      <w:r w:rsidR="00C0704C" w:rsidRPr="002679C6">
        <w:rPr>
          <w:rStyle w:val="NormalTok"/>
          <w:sz w:val="20"/>
          <w:szCs w:val="20"/>
        </w:rPr>
        <w:t xml:space="preserve"> </w:t>
      </w:r>
      <w:r w:rsidR="00C0704C" w:rsidRPr="002679C6">
        <w:rPr>
          <w:rStyle w:val="FunctionTok"/>
          <w:sz w:val="20"/>
          <w:szCs w:val="20"/>
        </w:rPr>
        <w:t>c</w:t>
      </w:r>
      <w:r w:rsidR="00C0704C" w:rsidRPr="002679C6">
        <w:rPr>
          <w:rStyle w:val="NormalTok"/>
          <w:sz w:val="20"/>
          <w:szCs w:val="20"/>
        </w:rPr>
        <w:t>(</w:t>
      </w:r>
      <w:r w:rsidR="00C0704C" w:rsidRPr="002679C6">
        <w:rPr>
          <w:rStyle w:val="StringTok"/>
          <w:sz w:val="20"/>
          <w:szCs w:val="20"/>
        </w:rPr>
        <w:t>"Immunotherapy- Anti Cancer Vaccine- Gene Therapy (e.g DNA/RNA vaccines)"</w:t>
      </w:r>
      <w:r w:rsidR="00C0704C" w:rsidRPr="002679C6">
        <w:rPr>
          <w:rStyle w:val="NormalTok"/>
          <w:sz w:val="20"/>
          <w:szCs w:val="20"/>
        </w:rPr>
        <w:t xml:space="preserve">)] </w:t>
      </w:r>
      <w:r w:rsidR="00C0704C" w:rsidRPr="002679C6">
        <w:rPr>
          <w:rStyle w:val="OtherTok"/>
          <w:sz w:val="20"/>
          <w:szCs w:val="20"/>
        </w:rPr>
        <w:t>&lt;-</w:t>
      </w:r>
      <w:r w:rsidR="00C0704C" w:rsidRPr="002679C6">
        <w:rPr>
          <w:rStyle w:val="NormalTok"/>
          <w:sz w:val="20"/>
          <w:szCs w:val="20"/>
        </w:rPr>
        <w:t xml:space="preserve"> </w:t>
      </w:r>
      <w:r w:rsidR="00C0704C" w:rsidRPr="002679C6">
        <w:rPr>
          <w:rStyle w:val="StringTok"/>
          <w:sz w:val="20"/>
          <w:szCs w:val="20"/>
        </w:rPr>
        <w:t>"I: Anti Cancer Vaccine"</w:t>
      </w:r>
      <w:r w:rsidR="00C0704C" w:rsidRPr="002679C6">
        <w:rPr>
          <w:rStyle w:val="NormalTok"/>
          <w:sz w:val="20"/>
          <w:szCs w:val="20"/>
        </w:rPr>
        <w:t>;</w:t>
      </w:r>
      <w:r w:rsidR="00C0704C" w:rsidRPr="002679C6">
        <w:rPr>
          <w:sz w:val="20"/>
          <w:szCs w:val="20"/>
        </w:rPr>
        <w:br/>
      </w:r>
      <w:r w:rsidR="00C0704C" w:rsidRPr="002679C6">
        <w:rPr>
          <w:rStyle w:val="NormalTok"/>
          <w:sz w:val="20"/>
          <w:szCs w:val="20"/>
        </w:rPr>
        <w:t>real_df</w:t>
      </w:r>
      <w:r w:rsidR="00C0704C" w:rsidRPr="002679C6">
        <w:rPr>
          <w:rStyle w:val="SpecialCharTok"/>
          <w:sz w:val="20"/>
          <w:szCs w:val="20"/>
        </w:rPr>
        <w:t>$</w:t>
      </w:r>
      <w:r w:rsidR="00C0704C" w:rsidRPr="002679C6">
        <w:rPr>
          <w:rStyle w:val="NormalTok"/>
          <w:sz w:val="20"/>
          <w:szCs w:val="20"/>
        </w:rPr>
        <w:t>New_Intervention_Name[real_df</w:t>
      </w:r>
      <w:r w:rsidR="00C0704C" w:rsidRPr="002679C6">
        <w:rPr>
          <w:rStyle w:val="SpecialCharTok"/>
          <w:sz w:val="20"/>
          <w:szCs w:val="20"/>
        </w:rPr>
        <w:t>$</w:t>
      </w:r>
      <w:r w:rsidR="00C0704C" w:rsidRPr="002679C6">
        <w:rPr>
          <w:rStyle w:val="NormalTok"/>
          <w:sz w:val="20"/>
          <w:szCs w:val="20"/>
        </w:rPr>
        <w:t xml:space="preserve">New_Intervention_Name </w:t>
      </w:r>
      <w:r w:rsidR="00C0704C" w:rsidRPr="002679C6">
        <w:rPr>
          <w:rStyle w:val="SpecialCharTok"/>
          <w:sz w:val="20"/>
          <w:szCs w:val="20"/>
        </w:rPr>
        <w:t>%in%</w:t>
      </w:r>
      <w:r w:rsidR="00C0704C" w:rsidRPr="002679C6">
        <w:rPr>
          <w:rStyle w:val="NormalTok"/>
          <w:sz w:val="20"/>
          <w:szCs w:val="20"/>
        </w:rPr>
        <w:t xml:space="preserve"> </w:t>
      </w:r>
      <w:r w:rsidR="00C0704C" w:rsidRPr="002679C6">
        <w:rPr>
          <w:rStyle w:val="FunctionTok"/>
          <w:sz w:val="20"/>
          <w:szCs w:val="20"/>
        </w:rPr>
        <w:t>c</w:t>
      </w:r>
      <w:r w:rsidR="00C0704C" w:rsidRPr="002679C6">
        <w:rPr>
          <w:rStyle w:val="NormalTok"/>
          <w:sz w:val="20"/>
          <w:szCs w:val="20"/>
        </w:rPr>
        <w:t>(</w:t>
      </w:r>
      <w:r w:rsidR="00C0704C" w:rsidRPr="002679C6">
        <w:rPr>
          <w:rStyle w:val="StringTok"/>
          <w:sz w:val="20"/>
          <w:szCs w:val="20"/>
        </w:rPr>
        <w:t>"Other - radioconjugate"</w:t>
      </w:r>
      <w:r w:rsidR="00C0704C" w:rsidRPr="002679C6">
        <w:rPr>
          <w:rStyle w:val="NormalTok"/>
          <w:sz w:val="20"/>
          <w:szCs w:val="20"/>
        </w:rPr>
        <w:t xml:space="preserve">)] </w:t>
      </w:r>
      <w:r w:rsidR="00C0704C" w:rsidRPr="002679C6">
        <w:rPr>
          <w:rStyle w:val="OtherTok"/>
          <w:sz w:val="20"/>
          <w:szCs w:val="20"/>
        </w:rPr>
        <w:t>&lt;-</w:t>
      </w:r>
      <w:r w:rsidR="00C0704C" w:rsidRPr="002679C6">
        <w:rPr>
          <w:rStyle w:val="NormalTok"/>
          <w:sz w:val="20"/>
          <w:szCs w:val="20"/>
        </w:rPr>
        <w:t xml:space="preserve"> </w:t>
      </w:r>
      <w:r w:rsidR="00C0704C" w:rsidRPr="002679C6">
        <w:rPr>
          <w:rStyle w:val="StringTok"/>
          <w:sz w:val="20"/>
          <w:szCs w:val="20"/>
        </w:rPr>
        <w:t>"Radioconjugate"</w:t>
      </w:r>
      <w:r w:rsidR="00C0704C" w:rsidRPr="002679C6">
        <w:rPr>
          <w:rStyle w:val="NormalTok"/>
          <w:sz w:val="20"/>
          <w:szCs w:val="20"/>
        </w:rPr>
        <w:t>;</w:t>
      </w:r>
      <w:r w:rsidR="00C0704C" w:rsidRPr="002679C6">
        <w:rPr>
          <w:sz w:val="20"/>
          <w:szCs w:val="20"/>
        </w:rPr>
        <w:br/>
      </w:r>
      <w:r w:rsidR="00C0704C" w:rsidRPr="002679C6">
        <w:rPr>
          <w:rStyle w:val="NormalTok"/>
          <w:sz w:val="20"/>
          <w:szCs w:val="20"/>
        </w:rPr>
        <w:lastRenderedPageBreak/>
        <w:t>real_df</w:t>
      </w:r>
      <w:r w:rsidR="00C0704C" w:rsidRPr="002679C6">
        <w:rPr>
          <w:rStyle w:val="SpecialCharTok"/>
          <w:sz w:val="20"/>
          <w:szCs w:val="20"/>
        </w:rPr>
        <w:t>$</w:t>
      </w:r>
      <w:r w:rsidR="00C0704C" w:rsidRPr="002679C6">
        <w:rPr>
          <w:rStyle w:val="NormalTok"/>
          <w:sz w:val="20"/>
          <w:szCs w:val="20"/>
        </w:rPr>
        <w:t>New_Intervention_Name[real_df</w:t>
      </w:r>
      <w:r w:rsidR="00C0704C" w:rsidRPr="002679C6">
        <w:rPr>
          <w:rStyle w:val="SpecialCharTok"/>
          <w:sz w:val="20"/>
          <w:szCs w:val="20"/>
        </w:rPr>
        <w:t>$</w:t>
      </w:r>
      <w:r w:rsidR="00C0704C" w:rsidRPr="002679C6">
        <w:rPr>
          <w:rStyle w:val="NormalTok"/>
          <w:sz w:val="20"/>
          <w:szCs w:val="20"/>
        </w:rPr>
        <w:t xml:space="preserve">New_Intervention_Name </w:t>
      </w:r>
      <w:r w:rsidR="00C0704C" w:rsidRPr="002679C6">
        <w:rPr>
          <w:rStyle w:val="SpecialCharTok"/>
          <w:sz w:val="20"/>
          <w:szCs w:val="20"/>
        </w:rPr>
        <w:t>%in%</w:t>
      </w:r>
      <w:r w:rsidR="00C0704C" w:rsidRPr="002679C6">
        <w:rPr>
          <w:rStyle w:val="NormalTok"/>
          <w:sz w:val="20"/>
          <w:szCs w:val="20"/>
        </w:rPr>
        <w:t xml:space="preserve"> </w:t>
      </w:r>
      <w:r w:rsidR="00C0704C" w:rsidRPr="002679C6">
        <w:rPr>
          <w:rStyle w:val="FunctionTok"/>
          <w:sz w:val="20"/>
          <w:szCs w:val="20"/>
        </w:rPr>
        <w:t>c</w:t>
      </w:r>
      <w:r w:rsidR="00C0704C" w:rsidRPr="002679C6">
        <w:rPr>
          <w:rStyle w:val="NormalTok"/>
          <w:sz w:val="20"/>
          <w:szCs w:val="20"/>
        </w:rPr>
        <w:t>(</w:t>
      </w:r>
      <w:r w:rsidR="00C0704C" w:rsidRPr="002679C6">
        <w:rPr>
          <w:rStyle w:val="StringTok"/>
          <w:sz w:val="20"/>
          <w:szCs w:val="20"/>
        </w:rPr>
        <w:t>"Homonal Treatment"</w:t>
      </w:r>
      <w:r w:rsidR="00C0704C" w:rsidRPr="002679C6">
        <w:rPr>
          <w:rStyle w:val="NormalTok"/>
          <w:sz w:val="20"/>
          <w:szCs w:val="20"/>
        </w:rPr>
        <w:t xml:space="preserve">)] </w:t>
      </w:r>
      <w:r w:rsidR="00C0704C" w:rsidRPr="002679C6">
        <w:rPr>
          <w:rStyle w:val="OtherTok"/>
          <w:sz w:val="20"/>
          <w:szCs w:val="20"/>
        </w:rPr>
        <w:t>&lt;-</w:t>
      </w:r>
      <w:r w:rsidR="00C0704C" w:rsidRPr="002679C6">
        <w:rPr>
          <w:rStyle w:val="NormalTok"/>
          <w:sz w:val="20"/>
          <w:szCs w:val="20"/>
        </w:rPr>
        <w:t xml:space="preserve"> </w:t>
      </w:r>
      <w:r w:rsidR="00C0704C" w:rsidRPr="002679C6">
        <w:rPr>
          <w:rStyle w:val="StringTok"/>
          <w:sz w:val="20"/>
          <w:szCs w:val="20"/>
        </w:rPr>
        <w:t>"Drug Repurposing"</w:t>
      </w:r>
      <w:r w:rsidR="00C0704C" w:rsidRPr="002679C6">
        <w:rPr>
          <w:rStyle w:val="NormalTok"/>
          <w:sz w:val="20"/>
          <w:szCs w:val="20"/>
        </w:rPr>
        <w:t>;</w:t>
      </w:r>
      <w:r w:rsidR="00C0704C" w:rsidRPr="002679C6">
        <w:rPr>
          <w:sz w:val="20"/>
          <w:szCs w:val="20"/>
        </w:rPr>
        <w:br/>
      </w:r>
      <w:r w:rsidR="00C0704C" w:rsidRPr="002679C6">
        <w:rPr>
          <w:sz w:val="20"/>
          <w:szCs w:val="20"/>
        </w:rPr>
        <w:br/>
      </w:r>
      <w:r w:rsidR="00C0704C" w:rsidRPr="002679C6">
        <w:rPr>
          <w:sz w:val="20"/>
          <w:szCs w:val="20"/>
        </w:rPr>
        <w:br/>
      </w:r>
      <w:r w:rsidR="00C0704C" w:rsidRPr="002679C6">
        <w:rPr>
          <w:rStyle w:val="NormalTok"/>
          <w:sz w:val="20"/>
          <w:szCs w:val="20"/>
        </w:rPr>
        <w:t>intervention_graph_real_directed</w:t>
      </w:r>
      <w:r w:rsidR="00C0704C" w:rsidRPr="002679C6">
        <w:rPr>
          <w:rStyle w:val="OtherTok"/>
          <w:sz w:val="20"/>
          <w:szCs w:val="20"/>
        </w:rPr>
        <w:t>&lt;-</w:t>
      </w:r>
      <w:r w:rsidR="00C0704C" w:rsidRPr="002679C6">
        <w:rPr>
          <w:rStyle w:val="NormalTok"/>
          <w:sz w:val="20"/>
          <w:szCs w:val="20"/>
        </w:rPr>
        <w:t xml:space="preserve">  real_df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group_by</w:t>
      </w:r>
      <w:r w:rsidR="00C0704C" w:rsidRPr="002679C6">
        <w:rPr>
          <w:rStyle w:val="NormalTok"/>
          <w:sz w:val="20"/>
          <w:szCs w:val="20"/>
        </w:rPr>
        <w:t xml:space="preserve">(Subject_ID,Study_ID)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filter</w:t>
      </w:r>
      <w:r w:rsidR="00C0704C" w:rsidRPr="002679C6">
        <w:rPr>
          <w:rStyle w:val="NormalTok"/>
          <w:sz w:val="20"/>
          <w:szCs w:val="20"/>
        </w:rPr>
        <w:t>(dplyr</w:t>
      </w:r>
      <w:r w:rsidR="00C0704C" w:rsidRPr="002679C6">
        <w:rPr>
          <w:rStyle w:val="SpecialCharTok"/>
          <w:sz w:val="20"/>
          <w:szCs w:val="20"/>
        </w:rPr>
        <w:t>::</w:t>
      </w:r>
      <w:r w:rsidR="00C0704C" w:rsidRPr="002679C6">
        <w:rPr>
          <w:rStyle w:val="FunctionTok"/>
          <w:sz w:val="20"/>
          <w:szCs w:val="20"/>
        </w:rPr>
        <w:t>n</w:t>
      </w:r>
      <w:r w:rsidR="00C0704C" w:rsidRPr="002679C6">
        <w:rPr>
          <w:rStyle w:val="NormalTok"/>
          <w:sz w:val="20"/>
          <w:szCs w:val="20"/>
        </w:rPr>
        <w:t xml:space="preserve">() </w:t>
      </w:r>
      <w:r w:rsidR="00C0704C" w:rsidRPr="002679C6">
        <w:rPr>
          <w:rStyle w:val="SpecialCharTok"/>
          <w:sz w:val="20"/>
          <w:szCs w:val="20"/>
        </w:rPr>
        <w:t>&gt;</w:t>
      </w:r>
      <w:r w:rsidR="00C0704C" w:rsidRPr="002679C6">
        <w:rPr>
          <w:rStyle w:val="NormalTok"/>
          <w:sz w:val="20"/>
          <w:szCs w:val="20"/>
        </w:rPr>
        <w:t xml:space="preserve"> </w:t>
      </w:r>
      <w:r w:rsidR="00C0704C" w:rsidRPr="002679C6">
        <w:rPr>
          <w:rStyle w:val="DecValTok"/>
          <w:sz w:val="20"/>
          <w:szCs w:val="20"/>
        </w:rPr>
        <w:t>1</w:t>
      </w:r>
      <w:r w:rsidR="00C0704C" w:rsidRPr="002679C6">
        <w:rPr>
          <w:rStyle w:val="NormalTok"/>
          <w:sz w:val="20"/>
          <w:szCs w:val="20"/>
        </w:rPr>
        <w:t xml:space="preserve">)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distinct</w:t>
      </w:r>
      <w:r w:rsidR="00C0704C" w:rsidRPr="002679C6">
        <w:rPr>
          <w:rStyle w:val="NormalTok"/>
          <w:sz w:val="20"/>
          <w:szCs w:val="20"/>
        </w:rPr>
        <w:t>(</w:t>
      </w:r>
      <w:r w:rsidR="00C0704C" w:rsidRPr="002679C6">
        <w:rPr>
          <w:rStyle w:val="FunctionTok"/>
          <w:sz w:val="20"/>
          <w:szCs w:val="20"/>
        </w:rPr>
        <w:t>pick</w:t>
      </w:r>
      <w:r w:rsidR="00C0704C" w:rsidRPr="002679C6">
        <w:rPr>
          <w:rStyle w:val="NormalTok"/>
          <w:sz w:val="20"/>
          <w:szCs w:val="20"/>
        </w:rPr>
        <w:t>(Subject_ID,Study_ID),</w:t>
      </w:r>
      <w:r w:rsidR="00C0704C" w:rsidRPr="002679C6">
        <w:rPr>
          <w:rStyle w:val="AttributeTok"/>
          <w:sz w:val="20"/>
          <w:szCs w:val="20"/>
        </w:rPr>
        <w:t>.keep_all =</w:t>
      </w:r>
      <w:r w:rsidR="00C0704C" w:rsidRPr="002679C6">
        <w:rPr>
          <w:rStyle w:val="NormalTok"/>
          <w:sz w:val="20"/>
          <w:szCs w:val="20"/>
        </w:rPr>
        <w:t xml:space="preserve"> </w:t>
      </w:r>
      <w:r w:rsidR="00C0704C" w:rsidRPr="002679C6">
        <w:rPr>
          <w:rStyle w:val="ConstantTok"/>
          <w:sz w:val="20"/>
          <w:szCs w:val="20"/>
        </w:rPr>
        <w:t>TRUE</w:t>
      </w:r>
      <w:r w:rsidR="00C0704C" w:rsidRPr="002679C6">
        <w:rPr>
          <w:rStyle w:val="NormalTok"/>
          <w:sz w:val="20"/>
          <w:szCs w:val="20"/>
        </w:rPr>
        <w:t xml:space="preserve">)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ungroup</w:t>
      </w:r>
      <w:r w:rsidR="00C0704C" w:rsidRPr="002679C6">
        <w:rPr>
          <w:rStyle w:val="NormalTok"/>
          <w:sz w:val="20"/>
          <w:szCs w:val="20"/>
        </w:rPr>
        <w:t xml:space="preserve">()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filter</w:t>
      </w:r>
      <w:r w:rsidR="00C0704C" w:rsidRPr="002679C6">
        <w:rPr>
          <w:rStyle w:val="NormalTok"/>
          <w:sz w:val="20"/>
          <w:szCs w:val="20"/>
        </w:rPr>
        <w:t xml:space="preserve">(Subject_ID </w:t>
      </w:r>
      <w:r w:rsidR="00C0704C" w:rsidRPr="002679C6">
        <w:rPr>
          <w:rStyle w:val="SpecialCharTok"/>
          <w:sz w:val="20"/>
          <w:szCs w:val="20"/>
        </w:rPr>
        <w:t>%in%</w:t>
      </w:r>
      <w:r w:rsidR="00C0704C" w:rsidRPr="002679C6">
        <w:rPr>
          <w:rStyle w:val="NormalTok"/>
          <w:sz w:val="20"/>
          <w:szCs w:val="20"/>
        </w:rPr>
        <w:t xml:space="preserve"> </w:t>
      </w:r>
      <w:r w:rsidR="00C0704C" w:rsidRPr="002679C6">
        <w:rPr>
          <w:rStyle w:val="FunctionTok"/>
          <w:sz w:val="20"/>
          <w:szCs w:val="20"/>
        </w:rPr>
        <w:t>names</w:t>
      </w:r>
      <w:r w:rsidR="00C0704C" w:rsidRPr="002679C6">
        <w:rPr>
          <w:rStyle w:val="NormalTok"/>
          <w:sz w:val="20"/>
          <w:szCs w:val="20"/>
        </w:rPr>
        <w:t>(</w:t>
      </w:r>
      <w:r w:rsidR="00C0704C" w:rsidRPr="002679C6">
        <w:rPr>
          <w:rStyle w:val="FunctionTok"/>
          <w:sz w:val="20"/>
          <w:szCs w:val="20"/>
        </w:rPr>
        <w:t>table</w:t>
      </w:r>
      <w:r w:rsidR="00C0704C" w:rsidRPr="002679C6">
        <w:rPr>
          <w:rStyle w:val="NormalTok"/>
          <w:sz w:val="20"/>
          <w:szCs w:val="20"/>
        </w:rPr>
        <w:t>(Subject_ID))[</w:t>
      </w:r>
      <w:r w:rsidR="00C0704C" w:rsidRPr="002679C6">
        <w:rPr>
          <w:rStyle w:val="FunctionTok"/>
          <w:sz w:val="20"/>
          <w:szCs w:val="20"/>
        </w:rPr>
        <w:t>table</w:t>
      </w:r>
      <w:r w:rsidR="00C0704C" w:rsidRPr="002679C6">
        <w:rPr>
          <w:rStyle w:val="NormalTok"/>
          <w:sz w:val="20"/>
          <w:szCs w:val="20"/>
        </w:rPr>
        <w:t xml:space="preserve">(Subject_ID) </w:t>
      </w:r>
      <w:r w:rsidR="00C0704C" w:rsidRPr="002679C6">
        <w:rPr>
          <w:rStyle w:val="SpecialCharTok"/>
          <w:sz w:val="20"/>
          <w:szCs w:val="20"/>
        </w:rPr>
        <w:t>&gt;</w:t>
      </w:r>
      <w:r w:rsidR="00C0704C" w:rsidRPr="002679C6">
        <w:rPr>
          <w:rStyle w:val="NormalTok"/>
          <w:sz w:val="20"/>
          <w:szCs w:val="20"/>
        </w:rPr>
        <w:t xml:space="preserve"> </w:t>
      </w:r>
      <w:r w:rsidR="00C0704C" w:rsidRPr="002679C6">
        <w:rPr>
          <w:rStyle w:val="DecValTok"/>
          <w:sz w:val="20"/>
          <w:szCs w:val="20"/>
        </w:rPr>
        <w:t>1</w:t>
      </w:r>
      <w:r w:rsidR="00C0704C" w:rsidRPr="002679C6">
        <w:rPr>
          <w:rStyle w:val="NormalTok"/>
          <w:sz w:val="20"/>
          <w:szCs w:val="20"/>
        </w:rPr>
        <w:t xml:space="preserve">])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group_by</w:t>
      </w:r>
      <w:r w:rsidR="00C0704C" w:rsidRPr="002679C6">
        <w:rPr>
          <w:rStyle w:val="NormalTok"/>
          <w:sz w:val="20"/>
          <w:szCs w:val="20"/>
        </w:rPr>
        <w:t xml:space="preserve">(Subject_ID)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group_split</w:t>
      </w:r>
      <w:r w:rsidR="00C0704C" w:rsidRPr="002679C6">
        <w:rPr>
          <w:rStyle w:val="NormalTok"/>
          <w:sz w:val="20"/>
          <w:szCs w:val="20"/>
        </w:rPr>
        <w:t xml:space="preserve">()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w:t>
      </w:r>
      <w:r w:rsidR="00C0704C" w:rsidRPr="002679C6">
        <w:rPr>
          <w:rStyle w:val="FunctionTok"/>
          <w:sz w:val="20"/>
          <w:szCs w:val="20"/>
        </w:rPr>
        <w:t>lapply</w:t>
      </w:r>
      <w:r w:rsidR="00C0704C" w:rsidRPr="002679C6">
        <w:rPr>
          <w:rStyle w:val="NormalTok"/>
          <w:sz w:val="20"/>
          <w:szCs w:val="20"/>
        </w:rPr>
        <w:t>(</w:t>
      </w:r>
      <w:r w:rsidR="00C0704C" w:rsidRPr="002679C6">
        <w:rPr>
          <w:rStyle w:val="ControlFlowTok"/>
          <w:sz w:val="20"/>
          <w:szCs w:val="20"/>
        </w:rPr>
        <w:t>function</w:t>
      </w:r>
      <w:r w:rsidR="00C0704C" w:rsidRPr="002679C6">
        <w:rPr>
          <w:rStyle w:val="NormalTok"/>
          <w:sz w:val="20"/>
          <w:szCs w:val="20"/>
        </w:rPr>
        <w:t xml:space="preserve">(x) x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mutate</w:t>
      </w:r>
      <w:r w:rsidR="00C0704C" w:rsidRPr="002679C6">
        <w:rPr>
          <w:rStyle w:val="NormalTok"/>
          <w:sz w:val="20"/>
          <w:szCs w:val="20"/>
        </w:rPr>
        <w:t xml:space="preserve">(x, </w:t>
      </w:r>
      <w:r w:rsidR="00C0704C" w:rsidRPr="002679C6">
        <w:rPr>
          <w:rStyle w:val="AttributeTok"/>
          <w:sz w:val="20"/>
          <w:szCs w:val="20"/>
        </w:rPr>
        <w:t>index =</w:t>
      </w:r>
      <w:r w:rsidR="00C0704C" w:rsidRPr="002679C6">
        <w:rPr>
          <w:rStyle w:val="NormalTok"/>
          <w:sz w:val="20"/>
          <w:szCs w:val="20"/>
        </w:rPr>
        <w:t xml:space="preserve"> </w:t>
      </w:r>
      <w:r w:rsidR="00C0704C" w:rsidRPr="002679C6">
        <w:rPr>
          <w:rStyle w:val="DecValTok"/>
          <w:sz w:val="20"/>
          <w:szCs w:val="20"/>
        </w:rPr>
        <w:t>1</w:t>
      </w:r>
      <w:r w:rsidR="00C0704C" w:rsidRPr="002679C6">
        <w:rPr>
          <w:rStyle w:val="SpecialCharTok"/>
          <w:sz w:val="20"/>
          <w:szCs w:val="20"/>
        </w:rPr>
        <w:t>:</w:t>
      </w:r>
      <w:r w:rsidR="00C0704C" w:rsidRPr="002679C6">
        <w:rPr>
          <w:rStyle w:val="FunctionTok"/>
          <w:sz w:val="20"/>
          <w:szCs w:val="20"/>
        </w:rPr>
        <w:t>nrow</w:t>
      </w:r>
      <w:r w:rsidR="00C0704C" w:rsidRPr="002679C6">
        <w:rPr>
          <w:rStyle w:val="NormalTok"/>
          <w:sz w:val="20"/>
          <w:szCs w:val="20"/>
        </w:rPr>
        <w:t>(x),</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direction =</w:t>
      </w:r>
      <w:r w:rsidR="00C0704C" w:rsidRPr="002679C6">
        <w:rPr>
          <w:rStyle w:val="NormalTok"/>
          <w:sz w:val="20"/>
          <w:szCs w:val="20"/>
        </w:rPr>
        <w:t xml:space="preserve"> </w:t>
      </w:r>
      <w:r w:rsidR="00C0704C" w:rsidRPr="002679C6">
        <w:rPr>
          <w:rStyle w:val="FunctionTok"/>
          <w:sz w:val="20"/>
          <w:szCs w:val="20"/>
        </w:rPr>
        <w:t>ifelse</w:t>
      </w:r>
      <w:r w:rsidR="00C0704C" w:rsidRPr="002679C6">
        <w:rPr>
          <w:rStyle w:val="NormalTok"/>
          <w:sz w:val="20"/>
          <w:szCs w:val="20"/>
        </w:rPr>
        <w:t>(index</w:t>
      </w:r>
      <w:r w:rsidR="00C0704C" w:rsidRPr="002679C6">
        <w:rPr>
          <w:rStyle w:val="SpecialCharTok"/>
          <w:sz w:val="20"/>
          <w:szCs w:val="20"/>
        </w:rPr>
        <w:t>%%</w:t>
      </w:r>
      <w:r w:rsidR="00C0704C" w:rsidRPr="002679C6">
        <w:rPr>
          <w:rStyle w:val="DecValTok"/>
          <w:sz w:val="20"/>
          <w:szCs w:val="20"/>
        </w:rPr>
        <w:t>2</w:t>
      </w:r>
      <w:r w:rsidR="00C0704C" w:rsidRPr="002679C6">
        <w:rPr>
          <w:rStyle w:val="NormalTok"/>
          <w:sz w:val="20"/>
          <w:szCs w:val="20"/>
        </w:rPr>
        <w:t xml:space="preserve"> </w:t>
      </w:r>
      <w:r w:rsidR="00C0704C" w:rsidRPr="002679C6">
        <w:rPr>
          <w:rStyle w:val="SpecialCharTok"/>
          <w:sz w:val="20"/>
          <w:szCs w:val="20"/>
        </w:rPr>
        <w:t>==</w:t>
      </w:r>
      <w:r w:rsidR="00C0704C" w:rsidRPr="002679C6">
        <w:rPr>
          <w:rStyle w:val="NormalTok"/>
          <w:sz w:val="20"/>
          <w:szCs w:val="20"/>
        </w:rPr>
        <w:t xml:space="preserve"> </w:t>
      </w:r>
      <w:r w:rsidR="00C0704C" w:rsidRPr="002679C6">
        <w:rPr>
          <w:rStyle w:val="DecValTok"/>
          <w:sz w:val="20"/>
          <w:szCs w:val="20"/>
        </w:rPr>
        <w:t>1</w:t>
      </w:r>
      <w:r w:rsidR="00C0704C" w:rsidRPr="002679C6">
        <w:rPr>
          <w:rStyle w:val="NormalTok"/>
          <w:sz w:val="20"/>
          <w:szCs w:val="20"/>
        </w:rPr>
        <w:t xml:space="preserve">, </w:t>
      </w:r>
      <w:r w:rsidR="00C0704C" w:rsidRPr="002679C6">
        <w:rPr>
          <w:rStyle w:val="StringTok"/>
          <w:sz w:val="20"/>
          <w:szCs w:val="20"/>
        </w:rPr>
        <w:t>"from"</w:t>
      </w:r>
      <w:r w:rsidR="00C0704C" w:rsidRPr="002679C6">
        <w:rPr>
          <w:rStyle w:val="NormalTok"/>
          <w:sz w:val="20"/>
          <w:szCs w:val="20"/>
        </w:rPr>
        <w:t>,</w:t>
      </w:r>
      <w:r w:rsidR="00C0704C" w:rsidRPr="002679C6">
        <w:rPr>
          <w:rStyle w:val="StringTok"/>
          <w:sz w:val="20"/>
          <w:szCs w:val="20"/>
        </w:rPr>
        <w:t>"to"</w:t>
      </w:r>
      <w:r w:rsidR="00C0704C" w:rsidRPr="002679C6">
        <w:rPr>
          <w:rStyle w:val="NormalTok"/>
          <w:sz w:val="20"/>
          <w:szCs w:val="20"/>
        </w:rPr>
        <w:t xml:space="preserve">)))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w:t>
      </w:r>
      <w:r w:rsidR="00C0704C" w:rsidRPr="002679C6">
        <w:rPr>
          <w:rStyle w:val="FunctionTok"/>
          <w:sz w:val="20"/>
          <w:szCs w:val="20"/>
        </w:rPr>
        <w:t>do.call</w:t>
      </w:r>
      <w:r w:rsidR="00C0704C" w:rsidRPr="002679C6">
        <w:rPr>
          <w:rStyle w:val="NormalTok"/>
          <w:sz w:val="20"/>
          <w:szCs w:val="20"/>
        </w:rPr>
        <w:t>(</w:t>
      </w:r>
      <w:r w:rsidR="00C0704C" w:rsidRPr="002679C6">
        <w:rPr>
          <w:rStyle w:val="AttributeTok"/>
          <w:sz w:val="20"/>
          <w:szCs w:val="20"/>
        </w:rPr>
        <w:t>what =</w:t>
      </w:r>
      <w:r w:rsidR="00C0704C" w:rsidRPr="002679C6">
        <w:rPr>
          <w:rStyle w:val="NormalTok"/>
          <w:sz w:val="20"/>
          <w:szCs w:val="20"/>
        </w:rPr>
        <w:t xml:space="preserve"> rbind)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select</w:t>
      </w:r>
      <w:r w:rsidR="00C0704C" w:rsidRPr="002679C6">
        <w:rPr>
          <w:rStyle w:val="NormalTok"/>
          <w:sz w:val="20"/>
          <w:szCs w:val="20"/>
        </w:rPr>
        <w:t xml:space="preserve">(Subject_ID, Study_ID, direction, New_Intervention_Name)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tidyr</w:t>
      </w:r>
      <w:r w:rsidR="00C0704C" w:rsidRPr="002679C6">
        <w:rPr>
          <w:rStyle w:val="SpecialCharTok"/>
          <w:sz w:val="20"/>
          <w:szCs w:val="20"/>
        </w:rPr>
        <w:t>::</w:t>
      </w:r>
      <w:r w:rsidR="00C0704C" w:rsidRPr="002679C6">
        <w:rPr>
          <w:rStyle w:val="FunctionTok"/>
          <w:sz w:val="20"/>
          <w:szCs w:val="20"/>
        </w:rPr>
        <w:t>pivot_wider</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id_cols =</w:t>
      </w:r>
      <w:r w:rsidR="00C0704C" w:rsidRPr="002679C6">
        <w:rPr>
          <w:rStyle w:val="NormalTok"/>
          <w:sz w:val="20"/>
          <w:szCs w:val="20"/>
        </w:rPr>
        <w:t xml:space="preserve"> </w:t>
      </w:r>
      <w:r w:rsidR="00C0704C" w:rsidRPr="002679C6">
        <w:rPr>
          <w:rStyle w:val="FunctionTok"/>
          <w:sz w:val="20"/>
          <w:szCs w:val="20"/>
        </w:rPr>
        <w:t>c</w:t>
      </w:r>
      <w:r w:rsidR="00C0704C" w:rsidRPr="002679C6">
        <w:rPr>
          <w:rStyle w:val="NormalTok"/>
          <w:sz w:val="20"/>
          <w:szCs w:val="20"/>
        </w:rPr>
        <w:t>(Subject_ID),</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names_from =</w:t>
      </w:r>
      <w:r w:rsidR="00C0704C" w:rsidRPr="002679C6">
        <w:rPr>
          <w:rStyle w:val="NormalTok"/>
          <w:sz w:val="20"/>
          <w:szCs w:val="20"/>
        </w:rPr>
        <w:t xml:space="preserve"> direction,</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values_from =</w:t>
      </w:r>
      <w:r w:rsidR="00C0704C" w:rsidRPr="002679C6">
        <w:rPr>
          <w:rStyle w:val="NormalTok"/>
          <w:sz w:val="20"/>
          <w:szCs w:val="20"/>
        </w:rPr>
        <w:t xml:space="preserve"> </w:t>
      </w:r>
      <w:r w:rsidR="00C0704C" w:rsidRPr="002679C6">
        <w:rPr>
          <w:rStyle w:val="FunctionTok"/>
          <w:sz w:val="20"/>
          <w:szCs w:val="20"/>
        </w:rPr>
        <w:t>c</w:t>
      </w:r>
      <w:r w:rsidR="00C0704C" w:rsidRPr="002679C6">
        <w:rPr>
          <w:rStyle w:val="NormalTok"/>
          <w:sz w:val="20"/>
          <w:szCs w:val="20"/>
        </w:rPr>
        <w:t xml:space="preserve">(New_Intervention_Name, Study_ID))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rename</w:t>
      </w:r>
      <w:r w:rsidR="00C0704C" w:rsidRPr="002679C6">
        <w:rPr>
          <w:rStyle w:val="NormalTok"/>
          <w:sz w:val="20"/>
          <w:szCs w:val="20"/>
        </w:rPr>
        <w:t>(</w:t>
      </w:r>
      <w:r w:rsidR="00C0704C" w:rsidRPr="002679C6">
        <w:rPr>
          <w:rStyle w:val="AttributeTok"/>
          <w:sz w:val="20"/>
          <w:szCs w:val="20"/>
        </w:rPr>
        <w:t>from =</w:t>
      </w:r>
      <w:r w:rsidR="00C0704C" w:rsidRPr="002679C6">
        <w:rPr>
          <w:rStyle w:val="NormalTok"/>
          <w:sz w:val="20"/>
          <w:szCs w:val="20"/>
        </w:rPr>
        <w:t xml:space="preserve"> New_Intervention_Name_from,</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to =</w:t>
      </w:r>
      <w:r w:rsidR="00C0704C" w:rsidRPr="002679C6">
        <w:rPr>
          <w:rStyle w:val="NormalTok"/>
          <w:sz w:val="20"/>
          <w:szCs w:val="20"/>
        </w:rPr>
        <w:t xml:space="preserve"> New_Intervention_Name_to,</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Study_ID =</w:t>
      </w:r>
      <w:r w:rsidR="00C0704C" w:rsidRPr="002679C6">
        <w:rPr>
          <w:rStyle w:val="NormalTok"/>
          <w:sz w:val="20"/>
          <w:szCs w:val="20"/>
        </w:rPr>
        <w:t xml:space="preserve"> Study_ID_from)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tidyr</w:t>
      </w:r>
      <w:r w:rsidR="00C0704C" w:rsidRPr="002679C6">
        <w:rPr>
          <w:rStyle w:val="SpecialCharTok"/>
          <w:sz w:val="20"/>
          <w:szCs w:val="20"/>
        </w:rPr>
        <w:t>::</w:t>
      </w:r>
      <w:r w:rsidR="00C0704C" w:rsidRPr="002679C6">
        <w:rPr>
          <w:rStyle w:val="FunctionTok"/>
          <w:sz w:val="20"/>
          <w:szCs w:val="20"/>
        </w:rPr>
        <w:t>unnest</w:t>
      </w:r>
      <w:r w:rsidR="00C0704C" w:rsidRPr="002679C6">
        <w:rPr>
          <w:rStyle w:val="NormalTok"/>
          <w:sz w:val="20"/>
          <w:szCs w:val="20"/>
        </w:rPr>
        <w:t xml:space="preserve">(from)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tidyr</w:t>
      </w:r>
      <w:r w:rsidR="00C0704C" w:rsidRPr="002679C6">
        <w:rPr>
          <w:rStyle w:val="SpecialCharTok"/>
          <w:sz w:val="20"/>
          <w:szCs w:val="20"/>
        </w:rPr>
        <w:t>::</w:t>
      </w:r>
      <w:r w:rsidR="00C0704C" w:rsidRPr="002679C6">
        <w:rPr>
          <w:rStyle w:val="FunctionTok"/>
          <w:sz w:val="20"/>
          <w:szCs w:val="20"/>
        </w:rPr>
        <w:t>unnest</w:t>
      </w:r>
      <w:r w:rsidR="00C0704C" w:rsidRPr="002679C6">
        <w:rPr>
          <w:rStyle w:val="NormalTok"/>
          <w:sz w:val="20"/>
          <w:szCs w:val="20"/>
        </w:rPr>
        <w:t xml:space="preserve">(to)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tidyr</w:t>
      </w:r>
      <w:r w:rsidR="00C0704C" w:rsidRPr="002679C6">
        <w:rPr>
          <w:rStyle w:val="SpecialCharTok"/>
          <w:sz w:val="20"/>
          <w:szCs w:val="20"/>
        </w:rPr>
        <w:t>::</w:t>
      </w:r>
      <w:r w:rsidR="00C0704C" w:rsidRPr="002679C6">
        <w:rPr>
          <w:rStyle w:val="FunctionTok"/>
          <w:sz w:val="20"/>
          <w:szCs w:val="20"/>
        </w:rPr>
        <w:t>unnest</w:t>
      </w:r>
      <w:r w:rsidR="00C0704C" w:rsidRPr="002679C6">
        <w:rPr>
          <w:rStyle w:val="NormalTok"/>
          <w:sz w:val="20"/>
          <w:szCs w:val="20"/>
        </w:rPr>
        <w:t xml:space="preserve">(Study_ID)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tidyr</w:t>
      </w:r>
      <w:r w:rsidR="00C0704C" w:rsidRPr="002679C6">
        <w:rPr>
          <w:rStyle w:val="SpecialCharTok"/>
          <w:sz w:val="20"/>
          <w:szCs w:val="20"/>
        </w:rPr>
        <w:t>::</w:t>
      </w:r>
      <w:r w:rsidR="00C0704C" w:rsidRPr="002679C6">
        <w:rPr>
          <w:rStyle w:val="FunctionTok"/>
          <w:sz w:val="20"/>
          <w:szCs w:val="20"/>
        </w:rPr>
        <w:t>unnest</w:t>
      </w:r>
      <w:r w:rsidR="00C0704C" w:rsidRPr="002679C6">
        <w:rPr>
          <w:rStyle w:val="NormalTok"/>
          <w:sz w:val="20"/>
          <w:szCs w:val="20"/>
        </w:rPr>
        <w:t xml:space="preserve">(Study_ID_to)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mutate</w:t>
      </w:r>
      <w:r w:rsidR="00C0704C" w:rsidRPr="002679C6">
        <w:rPr>
          <w:rStyle w:val="NormalTok"/>
          <w:sz w:val="20"/>
          <w:szCs w:val="20"/>
        </w:rPr>
        <w:t>(</w:t>
      </w:r>
      <w:r w:rsidR="00C0704C" w:rsidRPr="002679C6">
        <w:rPr>
          <w:rStyle w:val="AttributeTok"/>
          <w:sz w:val="20"/>
          <w:szCs w:val="20"/>
        </w:rPr>
        <w:t>from =</w:t>
      </w:r>
      <w:r w:rsidR="00C0704C" w:rsidRPr="002679C6">
        <w:rPr>
          <w:rStyle w:val="NormalTok"/>
          <w:sz w:val="20"/>
          <w:szCs w:val="20"/>
        </w:rPr>
        <w:t xml:space="preserve"> </w:t>
      </w:r>
      <w:r w:rsidR="00C0704C" w:rsidRPr="002679C6">
        <w:rPr>
          <w:rStyle w:val="FunctionTok"/>
          <w:sz w:val="20"/>
          <w:szCs w:val="20"/>
        </w:rPr>
        <w:t>str_wrap</w:t>
      </w:r>
      <w:r w:rsidR="00C0704C" w:rsidRPr="002679C6">
        <w:rPr>
          <w:rStyle w:val="NormalTok"/>
          <w:sz w:val="20"/>
          <w:szCs w:val="20"/>
        </w:rPr>
        <w:t xml:space="preserve">(from, </w:t>
      </w:r>
      <w:r w:rsidR="00C0704C" w:rsidRPr="002679C6">
        <w:rPr>
          <w:rStyle w:val="AttributeTok"/>
          <w:sz w:val="20"/>
          <w:szCs w:val="20"/>
        </w:rPr>
        <w:t>width =</w:t>
      </w:r>
      <w:r w:rsidR="00C0704C" w:rsidRPr="002679C6">
        <w:rPr>
          <w:rStyle w:val="NormalTok"/>
          <w:sz w:val="20"/>
          <w:szCs w:val="20"/>
        </w:rPr>
        <w:t xml:space="preserve"> </w:t>
      </w:r>
      <w:r w:rsidR="00C0704C" w:rsidRPr="002679C6">
        <w:rPr>
          <w:rStyle w:val="DecValTok"/>
          <w:sz w:val="20"/>
          <w:szCs w:val="20"/>
        </w:rPr>
        <w:t>30</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to =</w:t>
      </w:r>
      <w:r w:rsidR="00C0704C" w:rsidRPr="002679C6">
        <w:rPr>
          <w:rStyle w:val="NormalTok"/>
          <w:sz w:val="20"/>
          <w:szCs w:val="20"/>
        </w:rPr>
        <w:t xml:space="preserve"> </w:t>
      </w:r>
      <w:r w:rsidR="00C0704C" w:rsidRPr="002679C6">
        <w:rPr>
          <w:rStyle w:val="FunctionTok"/>
          <w:sz w:val="20"/>
          <w:szCs w:val="20"/>
        </w:rPr>
        <w:t>str_wrap</w:t>
      </w:r>
      <w:r w:rsidR="00C0704C" w:rsidRPr="002679C6">
        <w:rPr>
          <w:rStyle w:val="NormalTok"/>
          <w:sz w:val="20"/>
          <w:szCs w:val="20"/>
        </w:rPr>
        <w:t xml:space="preserve">(to, </w:t>
      </w:r>
      <w:r w:rsidR="00C0704C" w:rsidRPr="002679C6">
        <w:rPr>
          <w:rStyle w:val="AttributeTok"/>
          <w:sz w:val="20"/>
          <w:szCs w:val="20"/>
        </w:rPr>
        <w:t>width =</w:t>
      </w:r>
      <w:r w:rsidR="00C0704C" w:rsidRPr="002679C6">
        <w:rPr>
          <w:rStyle w:val="NormalTok"/>
          <w:sz w:val="20"/>
          <w:szCs w:val="20"/>
        </w:rPr>
        <w:t xml:space="preserve"> </w:t>
      </w:r>
      <w:r w:rsidR="00C0704C" w:rsidRPr="002679C6">
        <w:rPr>
          <w:rStyle w:val="DecValTok"/>
          <w:sz w:val="20"/>
          <w:szCs w:val="20"/>
        </w:rPr>
        <w:t>30</w:t>
      </w:r>
      <w:r w:rsidR="00C0704C" w:rsidRPr="002679C6">
        <w:rPr>
          <w:rStyle w:val="NormalTok"/>
          <w:sz w:val="20"/>
          <w:szCs w:val="20"/>
        </w:rPr>
        <w:t xml:space="preserve">))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w:t>
      </w:r>
      <w:r w:rsidR="00C0704C" w:rsidRPr="002679C6">
        <w:rPr>
          <w:rStyle w:val="CommentTok"/>
          <w:sz w:val="20"/>
          <w:szCs w:val="20"/>
        </w:rPr>
        <w:t>#dplyr::group_by(from, to) |&gt;</w:t>
      </w:r>
      <w:r w:rsidR="00C0704C" w:rsidRPr="002679C6">
        <w:rPr>
          <w:sz w:val="20"/>
          <w:szCs w:val="20"/>
        </w:rPr>
        <w:br/>
      </w:r>
      <w:r w:rsidR="00C0704C" w:rsidRPr="002679C6">
        <w:rPr>
          <w:rStyle w:val="NormalTok"/>
          <w:sz w:val="20"/>
          <w:szCs w:val="20"/>
        </w:rPr>
        <w:t xml:space="preserve">  </w:t>
      </w:r>
      <w:r w:rsidR="00C0704C" w:rsidRPr="002679C6">
        <w:rPr>
          <w:rStyle w:val="CommentTok"/>
          <w:sz w:val="20"/>
          <w:szCs w:val="20"/>
        </w:rPr>
        <w:t>#dplyr::count(name="Num_Patients") |&gt;</w:t>
      </w:r>
      <w:r w:rsidR="00C0704C" w:rsidRPr="002679C6">
        <w:rPr>
          <w:sz w:val="20"/>
          <w:szCs w:val="20"/>
        </w:rPr>
        <w:br/>
      </w:r>
      <w:r w:rsidR="00C0704C" w:rsidRPr="002679C6">
        <w:rPr>
          <w:rStyle w:val="NormalTok"/>
          <w:sz w:val="20"/>
          <w:szCs w:val="20"/>
        </w:rPr>
        <w:t xml:space="preserve">  tidygraph</w:t>
      </w:r>
      <w:r w:rsidR="00C0704C" w:rsidRPr="002679C6">
        <w:rPr>
          <w:rStyle w:val="SpecialCharTok"/>
          <w:sz w:val="20"/>
          <w:szCs w:val="20"/>
        </w:rPr>
        <w:t>::</w:t>
      </w:r>
      <w:r w:rsidR="00C0704C" w:rsidRPr="002679C6">
        <w:rPr>
          <w:rStyle w:val="FunctionTok"/>
          <w:sz w:val="20"/>
          <w:szCs w:val="20"/>
        </w:rPr>
        <w:t>as_tbl_graph</w:t>
      </w:r>
      <w:r w:rsidR="00C0704C" w:rsidRPr="002679C6">
        <w:rPr>
          <w:rStyle w:val="NormalTok"/>
          <w:sz w:val="20"/>
          <w:szCs w:val="20"/>
        </w:rPr>
        <w:t>(</w:t>
      </w:r>
      <w:r w:rsidR="00C0704C" w:rsidRPr="002679C6">
        <w:rPr>
          <w:rStyle w:val="AttributeTok"/>
          <w:sz w:val="20"/>
          <w:szCs w:val="20"/>
        </w:rPr>
        <w:t>directed =</w:t>
      </w:r>
      <w:r w:rsidR="00C0704C" w:rsidRPr="002679C6">
        <w:rPr>
          <w:rStyle w:val="NormalTok"/>
          <w:sz w:val="20"/>
          <w:szCs w:val="20"/>
        </w:rPr>
        <w:t xml:space="preserve"> </w:t>
      </w:r>
      <w:r w:rsidR="00C0704C" w:rsidRPr="002679C6">
        <w:rPr>
          <w:rStyle w:val="ConstantTok"/>
          <w:sz w:val="20"/>
          <w:szCs w:val="20"/>
        </w:rPr>
        <w:t>TRUE</w:t>
      </w:r>
      <w:r w:rsidR="00C0704C" w:rsidRPr="002679C6">
        <w:rPr>
          <w:rStyle w:val="NormalTok"/>
          <w:sz w:val="20"/>
          <w:szCs w:val="20"/>
        </w:rPr>
        <w:t xml:space="preserve">)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igraph</w:t>
      </w:r>
      <w:r w:rsidR="00C0704C" w:rsidRPr="002679C6">
        <w:rPr>
          <w:rStyle w:val="SpecialCharTok"/>
          <w:sz w:val="20"/>
          <w:szCs w:val="20"/>
        </w:rPr>
        <w:t>::</w:t>
      </w:r>
      <w:r w:rsidR="00C0704C" w:rsidRPr="002679C6">
        <w:rPr>
          <w:rStyle w:val="FunctionTok"/>
          <w:sz w:val="20"/>
          <w:szCs w:val="20"/>
        </w:rPr>
        <w:t>as.igraph</w:t>
      </w:r>
      <w:r w:rsidR="00C0704C" w:rsidRPr="002679C6">
        <w:rPr>
          <w:rStyle w:val="NormalTok"/>
          <w:sz w:val="20"/>
          <w:szCs w:val="20"/>
        </w:rPr>
        <w:t>()</w:t>
      </w:r>
      <w:r w:rsidR="00C0704C" w:rsidRPr="002679C6">
        <w:rPr>
          <w:sz w:val="20"/>
          <w:szCs w:val="20"/>
        </w:rPr>
        <w:br/>
      </w:r>
      <w:r w:rsidR="00C0704C" w:rsidRPr="002679C6">
        <w:rPr>
          <w:sz w:val="20"/>
          <w:szCs w:val="20"/>
        </w:rPr>
        <w:br/>
      </w:r>
      <w:r w:rsidR="00C0704C" w:rsidRPr="002679C6">
        <w:rPr>
          <w:sz w:val="20"/>
          <w:szCs w:val="20"/>
        </w:rPr>
        <w:br/>
      </w:r>
      <w:r w:rsidR="00C0704C" w:rsidRPr="002679C6">
        <w:rPr>
          <w:rStyle w:val="NormalTok"/>
          <w:sz w:val="20"/>
          <w:szCs w:val="20"/>
        </w:rPr>
        <w:t>intervention_graph_real_undirected</w:t>
      </w:r>
      <w:r w:rsidR="00C0704C" w:rsidRPr="002679C6">
        <w:rPr>
          <w:rStyle w:val="OtherTok"/>
          <w:sz w:val="20"/>
          <w:szCs w:val="20"/>
        </w:rPr>
        <w:t>&lt;-</w:t>
      </w:r>
      <w:r w:rsidR="00C0704C" w:rsidRPr="002679C6">
        <w:rPr>
          <w:rStyle w:val="NormalTok"/>
          <w:sz w:val="20"/>
          <w:szCs w:val="20"/>
        </w:rPr>
        <w:t xml:space="preserve">  real_df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group_by</w:t>
      </w:r>
      <w:r w:rsidR="00C0704C" w:rsidRPr="002679C6">
        <w:rPr>
          <w:rStyle w:val="NormalTok"/>
          <w:sz w:val="20"/>
          <w:szCs w:val="20"/>
        </w:rPr>
        <w:t xml:space="preserve">(Subject_ID)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filter</w:t>
      </w:r>
      <w:r w:rsidR="00C0704C" w:rsidRPr="002679C6">
        <w:rPr>
          <w:rStyle w:val="NormalTok"/>
          <w:sz w:val="20"/>
          <w:szCs w:val="20"/>
        </w:rPr>
        <w:t>(dplyr</w:t>
      </w:r>
      <w:r w:rsidR="00C0704C" w:rsidRPr="002679C6">
        <w:rPr>
          <w:rStyle w:val="SpecialCharTok"/>
          <w:sz w:val="20"/>
          <w:szCs w:val="20"/>
        </w:rPr>
        <w:t>::</w:t>
      </w:r>
      <w:r w:rsidR="00C0704C" w:rsidRPr="002679C6">
        <w:rPr>
          <w:rStyle w:val="FunctionTok"/>
          <w:sz w:val="20"/>
          <w:szCs w:val="20"/>
        </w:rPr>
        <w:t>n</w:t>
      </w:r>
      <w:r w:rsidR="00C0704C" w:rsidRPr="002679C6">
        <w:rPr>
          <w:rStyle w:val="NormalTok"/>
          <w:sz w:val="20"/>
          <w:szCs w:val="20"/>
        </w:rPr>
        <w:t xml:space="preserve">() </w:t>
      </w:r>
      <w:r w:rsidR="00C0704C" w:rsidRPr="002679C6">
        <w:rPr>
          <w:rStyle w:val="SpecialCharTok"/>
          <w:sz w:val="20"/>
          <w:szCs w:val="20"/>
        </w:rPr>
        <w:t>&gt;</w:t>
      </w:r>
      <w:r w:rsidR="00C0704C" w:rsidRPr="002679C6">
        <w:rPr>
          <w:rStyle w:val="NormalTok"/>
          <w:sz w:val="20"/>
          <w:szCs w:val="20"/>
        </w:rPr>
        <w:t xml:space="preserve"> </w:t>
      </w:r>
      <w:r w:rsidR="00C0704C" w:rsidRPr="002679C6">
        <w:rPr>
          <w:rStyle w:val="DecValTok"/>
          <w:sz w:val="20"/>
          <w:szCs w:val="20"/>
        </w:rPr>
        <w:t>1</w:t>
      </w:r>
      <w:r w:rsidR="00C0704C" w:rsidRPr="002679C6">
        <w:rPr>
          <w:rStyle w:val="NormalTok"/>
          <w:sz w:val="20"/>
          <w:szCs w:val="20"/>
        </w:rPr>
        <w:t xml:space="preserve">)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distinct</w:t>
      </w:r>
      <w:r w:rsidR="00C0704C" w:rsidRPr="002679C6">
        <w:rPr>
          <w:rStyle w:val="NormalTok"/>
          <w:sz w:val="20"/>
          <w:szCs w:val="20"/>
        </w:rPr>
        <w:t>(</w:t>
      </w:r>
      <w:r w:rsidR="00C0704C" w:rsidRPr="002679C6">
        <w:rPr>
          <w:rStyle w:val="FunctionTok"/>
          <w:sz w:val="20"/>
          <w:szCs w:val="20"/>
        </w:rPr>
        <w:t>pick</w:t>
      </w:r>
      <w:r w:rsidR="00C0704C" w:rsidRPr="002679C6">
        <w:rPr>
          <w:rStyle w:val="NormalTok"/>
          <w:sz w:val="20"/>
          <w:szCs w:val="20"/>
        </w:rPr>
        <w:t>(Subject_ID,Study_ID),</w:t>
      </w:r>
      <w:r w:rsidR="00C0704C" w:rsidRPr="002679C6">
        <w:rPr>
          <w:rStyle w:val="AttributeTok"/>
          <w:sz w:val="20"/>
          <w:szCs w:val="20"/>
        </w:rPr>
        <w:t>.keep_all =</w:t>
      </w:r>
      <w:r w:rsidR="00C0704C" w:rsidRPr="002679C6">
        <w:rPr>
          <w:rStyle w:val="NormalTok"/>
          <w:sz w:val="20"/>
          <w:szCs w:val="20"/>
        </w:rPr>
        <w:t xml:space="preserve"> </w:t>
      </w:r>
      <w:r w:rsidR="00C0704C" w:rsidRPr="002679C6">
        <w:rPr>
          <w:rStyle w:val="ConstantTok"/>
          <w:sz w:val="20"/>
          <w:szCs w:val="20"/>
        </w:rPr>
        <w:t>TRUE</w:t>
      </w:r>
      <w:r w:rsidR="00C0704C" w:rsidRPr="002679C6">
        <w:rPr>
          <w:rStyle w:val="NormalTok"/>
          <w:sz w:val="20"/>
          <w:szCs w:val="20"/>
        </w:rPr>
        <w:t xml:space="preserve">)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ungroup</w:t>
      </w:r>
      <w:r w:rsidR="00C0704C" w:rsidRPr="002679C6">
        <w:rPr>
          <w:rStyle w:val="NormalTok"/>
          <w:sz w:val="20"/>
          <w:szCs w:val="20"/>
        </w:rPr>
        <w:t xml:space="preserve">()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filter</w:t>
      </w:r>
      <w:r w:rsidR="00C0704C" w:rsidRPr="002679C6">
        <w:rPr>
          <w:rStyle w:val="NormalTok"/>
          <w:sz w:val="20"/>
          <w:szCs w:val="20"/>
        </w:rPr>
        <w:t xml:space="preserve">(Subject_ID </w:t>
      </w:r>
      <w:r w:rsidR="00C0704C" w:rsidRPr="002679C6">
        <w:rPr>
          <w:rStyle w:val="SpecialCharTok"/>
          <w:sz w:val="20"/>
          <w:szCs w:val="20"/>
        </w:rPr>
        <w:t>%in%</w:t>
      </w:r>
      <w:r w:rsidR="00C0704C" w:rsidRPr="002679C6">
        <w:rPr>
          <w:rStyle w:val="NormalTok"/>
          <w:sz w:val="20"/>
          <w:szCs w:val="20"/>
        </w:rPr>
        <w:t xml:space="preserve"> </w:t>
      </w:r>
      <w:r w:rsidR="00C0704C" w:rsidRPr="002679C6">
        <w:rPr>
          <w:rStyle w:val="FunctionTok"/>
          <w:sz w:val="20"/>
          <w:szCs w:val="20"/>
        </w:rPr>
        <w:t>names</w:t>
      </w:r>
      <w:r w:rsidR="00C0704C" w:rsidRPr="002679C6">
        <w:rPr>
          <w:rStyle w:val="NormalTok"/>
          <w:sz w:val="20"/>
          <w:szCs w:val="20"/>
        </w:rPr>
        <w:t>(</w:t>
      </w:r>
      <w:r w:rsidR="00C0704C" w:rsidRPr="002679C6">
        <w:rPr>
          <w:rStyle w:val="FunctionTok"/>
          <w:sz w:val="20"/>
          <w:szCs w:val="20"/>
        </w:rPr>
        <w:t>table</w:t>
      </w:r>
      <w:r w:rsidR="00C0704C" w:rsidRPr="002679C6">
        <w:rPr>
          <w:rStyle w:val="NormalTok"/>
          <w:sz w:val="20"/>
          <w:szCs w:val="20"/>
        </w:rPr>
        <w:t>(Subject_ID))[</w:t>
      </w:r>
      <w:r w:rsidR="00C0704C" w:rsidRPr="002679C6">
        <w:rPr>
          <w:rStyle w:val="FunctionTok"/>
          <w:sz w:val="20"/>
          <w:szCs w:val="20"/>
        </w:rPr>
        <w:t>table</w:t>
      </w:r>
      <w:r w:rsidR="00C0704C" w:rsidRPr="002679C6">
        <w:rPr>
          <w:rStyle w:val="NormalTok"/>
          <w:sz w:val="20"/>
          <w:szCs w:val="20"/>
        </w:rPr>
        <w:t xml:space="preserve">(Subject_ID) </w:t>
      </w:r>
      <w:r w:rsidR="00C0704C" w:rsidRPr="002679C6">
        <w:rPr>
          <w:rStyle w:val="SpecialCharTok"/>
          <w:sz w:val="20"/>
          <w:szCs w:val="20"/>
        </w:rPr>
        <w:t>&gt;</w:t>
      </w:r>
      <w:r w:rsidR="00C0704C" w:rsidRPr="002679C6">
        <w:rPr>
          <w:rStyle w:val="NormalTok"/>
          <w:sz w:val="20"/>
          <w:szCs w:val="20"/>
        </w:rPr>
        <w:t xml:space="preserve"> </w:t>
      </w:r>
      <w:r w:rsidR="00C0704C" w:rsidRPr="002679C6">
        <w:rPr>
          <w:rStyle w:val="DecValTok"/>
          <w:sz w:val="20"/>
          <w:szCs w:val="20"/>
        </w:rPr>
        <w:t>1</w:t>
      </w:r>
      <w:r w:rsidR="00C0704C" w:rsidRPr="002679C6">
        <w:rPr>
          <w:rStyle w:val="NormalTok"/>
          <w:sz w:val="20"/>
          <w:szCs w:val="20"/>
        </w:rPr>
        <w:t xml:space="preserve">])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group_by</w:t>
      </w:r>
      <w:r w:rsidR="00C0704C" w:rsidRPr="002679C6">
        <w:rPr>
          <w:rStyle w:val="NormalTok"/>
          <w:sz w:val="20"/>
          <w:szCs w:val="20"/>
        </w:rPr>
        <w:t xml:space="preserve">(Subject_ID)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group_split</w:t>
      </w:r>
      <w:r w:rsidR="00C0704C" w:rsidRPr="002679C6">
        <w:rPr>
          <w:rStyle w:val="NormalTok"/>
          <w:sz w:val="20"/>
          <w:szCs w:val="20"/>
        </w:rPr>
        <w:t xml:space="preserve">()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w:t>
      </w:r>
      <w:r w:rsidR="00C0704C" w:rsidRPr="002679C6">
        <w:rPr>
          <w:rStyle w:val="FunctionTok"/>
          <w:sz w:val="20"/>
          <w:szCs w:val="20"/>
        </w:rPr>
        <w:t>lapply</w:t>
      </w:r>
      <w:r w:rsidR="00C0704C" w:rsidRPr="002679C6">
        <w:rPr>
          <w:rStyle w:val="NormalTok"/>
          <w:sz w:val="20"/>
          <w:szCs w:val="20"/>
        </w:rPr>
        <w:t>(</w:t>
      </w:r>
      <w:r w:rsidR="00C0704C" w:rsidRPr="002679C6">
        <w:rPr>
          <w:rStyle w:val="ControlFlowTok"/>
          <w:sz w:val="20"/>
          <w:szCs w:val="20"/>
        </w:rPr>
        <w:t>function</w:t>
      </w:r>
      <w:r w:rsidR="00C0704C" w:rsidRPr="002679C6">
        <w:rPr>
          <w:rStyle w:val="NormalTok"/>
          <w:sz w:val="20"/>
          <w:szCs w:val="20"/>
        </w:rPr>
        <w:t xml:space="preserve">(x) x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mutate</w:t>
      </w:r>
      <w:r w:rsidR="00C0704C" w:rsidRPr="002679C6">
        <w:rPr>
          <w:rStyle w:val="NormalTok"/>
          <w:sz w:val="20"/>
          <w:szCs w:val="20"/>
        </w:rPr>
        <w:t xml:space="preserve">(x, </w:t>
      </w:r>
      <w:r w:rsidR="00C0704C" w:rsidRPr="002679C6">
        <w:rPr>
          <w:rStyle w:val="AttributeTok"/>
          <w:sz w:val="20"/>
          <w:szCs w:val="20"/>
        </w:rPr>
        <w:t>index =</w:t>
      </w:r>
      <w:r w:rsidR="00C0704C" w:rsidRPr="002679C6">
        <w:rPr>
          <w:rStyle w:val="NormalTok"/>
          <w:sz w:val="20"/>
          <w:szCs w:val="20"/>
        </w:rPr>
        <w:t xml:space="preserve"> </w:t>
      </w:r>
      <w:r w:rsidR="00C0704C" w:rsidRPr="002679C6">
        <w:rPr>
          <w:rStyle w:val="DecValTok"/>
          <w:sz w:val="20"/>
          <w:szCs w:val="20"/>
        </w:rPr>
        <w:t>1</w:t>
      </w:r>
      <w:r w:rsidR="00C0704C" w:rsidRPr="002679C6">
        <w:rPr>
          <w:rStyle w:val="SpecialCharTok"/>
          <w:sz w:val="20"/>
          <w:szCs w:val="20"/>
        </w:rPr>
        <w:t>:</w:t>
      </w:r>
      <w:r w:rsidR="00C0704C" w:rsidRPr="002679C6">
        <w:rPr>
          <w:rStyle w:val="FunctionTok"/>
          <w:sz w:val="20"/>
          <w:szCs w:val="20"/>
        </w:rPr>
        <w:t>nrow</w:t>
      </w:r>
      <w:r w:rsidR="00C0704C" w:rsidRPr="002679C6">
        <w:rPr>
          <w:rStyle w:val="NormalTok"/>
          <w:sz w:val="20"/>
          <w:szCs w:val="20"/>
        </w:rPr>
        <w:t>(x),</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direction =</w:t>
      </w:r>
      <w:r w:rsidR="00C0704C" w:rsidRPr="002679C6">
        <w:rPr>
          <w:rStyle w:val="NormalTok"/>
          <w:sz w:val="20"/>
          <w:szCs w:val="20"/>
        </w:rPr>
        <w:t xml:space="preserve"> </w:t>
      </w:r>
      <w:r w:rsidR="00C0704C" w:rsidRPr="002679C6">
        <w:rPr>
          <w:rStyle w:val="FunctionTok"/>
          <w:sz w:val="20"/>
          <w:szCs w:val="20"/>
        </w:rPr>
        <w:t>ifelse</w:t>
      </w:r>
      <w:r w:rsidR="00C0704C" w:rsidRPr="002679C6">
        <w:rPr>
          <w:rStyle w:val="NormalTok"/>
          <w:sz w:val="20"/>
          <w:szCs w:val="20"/>
        </w:rPr>
        <w:t>(index</w:t>
      </w:r>
      <w:r w:rsidR="00C0704C" w:rsidRPr="002679C6">
        <w:rPr>
          <w:rStyle w:val="SpecialCharTok"/>
          <w:sz w:val="20"/>
          <w:szCs w:val="20"/>
        </w:rPr>
        <w:t>%%</w:t>
      </w:r>
      <w:r w:rsidR="00C0704C" w:rsidRPr="002679C6">
        <w:rPr>
          <w:rStyle w:val="DecValTok"/>
          <w:sz w:val="20"/>
          <w:szCs w:val="20"/>
        </w:rPr>
        <w:t>2</w:t>
      </w:r>
      <w:r w:rsidR="00C0704C" w:rsidRPr="002679C6">
        <w:rPr>
          <w:rStyle w:val="NormalTok"/>
          <w:sz w:val="20"/>
          <w:szCs w:val="20"/>
        </w:rPr>
        <w:t xml:space="preserve"> </w:t>
      </w:r>
      <w:r w:rsidR="00C0704C" w:rsidRPr="002679C6">
        <w:rPr>
          <w:rStyle w:val="SpecialCharTok"/>
          <w:sz w:val="20"/>
          <w:szCs w:val="20"/>
        </w:rPr>
        <w:t>==</w:t>
      </w:r>
      <w:r w:rsidR="00C0704C" w:rsidRPr="002679C6">
        <w:rPr>
          <w:rStyle w:val="NormalTok"/>
          <w:sz w:val="20"/>
          <w:szCs w:val="20"/>
        </w:rPr>
        <w:t xml:space="preserve"> </w:t>
      </w:r>
      <w:r w:rsidR="00C0704C" w:rsidRPr="002679C6">
        <w:rPr>
          <w:rStyle w:val="DecValTok"/>
          <w:sz w:val="20"/>
          <w:szCs w:val="20"/>
        </w:rPr>
        <w:t>1</w:t>
      </w:r>
      <w:r w:rsidR="00C0704C" w:rsidRPr="002679C6">
        <w:rPr>
          <w:rStyle w:val="NormalTok"/>
          <w:sz w:val="20"/>
          <w:szCs w:val="20"/>
        </w:rPr>
        <w:t xml:space="preserve">, </w:t>
      </w:r>
      <w:r w:rsidR="00C0704C" w:rsidRPr="002679C6">
        <w:rPr>
          <w:rStyle w:val="StringTok"/>
          <w:sz w:val="20"/>
          <w:szCs w:val="20"/>
        </w:rPr>
        <w:t>"from"</w:t>
      </w:r>
      <w:r w:rsidR="00C0704C" w:rsidRPr="002679C6">
        <w:rPr>
          <w:rStyle w:val="NormalTok"/>
          <w:sz w:val="20"/>
          <w:szCs w:val="20"/>
        </w:rPr>
        <w:t>,</w:t>
      </w:r>
      <w:r w:rsidR="00C0704C" w:rsidRPr="002679C6">
        <w:rPr>
          <w:rStyle w:val="StringTok"/>
          <w:sz w:val="20"/>
          <w:szCs w:val="20"/>
        </w:rPr>
        <w:t>"to"</w:t>
      </w:r>
      <w:r w:rsidR="00C0704C" w:rsidRPr="002679C6">
        <w:rPr>
          <w:rStyle w:val="NormalTok"/>
          <w:sz w:val="20"/>
          <w:szCs w:val="20"/>
        </w:rPr>
        <w:t xml:space="preserve">)))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w:t>
      </w:r>
      <w:r w:rsidR="00C0704C" w:rsidRPr="002679C6">
        <w:rPr>
          <w:rStyle w:val="FunctionTok"/>
          <w:sz w:val="20"/>
          <w:szCs w:val="20"/>
        </w:rPr>
        <w:t>do.call</w:t>
      </w:r>
      <w:r w:rsidR="00C0704C" w:rsidRPr="002679C6">
        <w:rPr>
          <w:rStyle w:val="NormalTok"/>
          <w:sz w:val="20"/>
          <w:szCs w:val="20"/>
        </w:rPr>
        <w:t>(</w:t>
      </w:r>
      <w:r w:rsidR="00C0704C" w:rsidRPr="002679C6">
        <w:rPr>
          <w:rStyle w:val="AttributeTok"/>
          <w:sz w:val="20"/>
          <w:szCs w:val="20"/>
        </w:rPr>
        <w:t>what =</w:t>
      </w:r>
      <w:r w:rsidR="00C0704C" w:rsidRPr="002679C6">
        <w:rPr>
          <w:rStyle w:val="NormalTok"/>
          <w:sz w:val="20"/>
          <w:szCs w:val="20"/>
        </w:rPr>
        <w:t xml:space="preserve"> rbind)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select</w:t>
      </w:r>
      <w:r w:rsidR="00C0704C" w:rsidRPr="002679C6">
        <w:rPr>
          <w:rStyle w:val="NormalTok"/>
          <w:sz w:val="20"/>
          <w:szCs w:val="20"/>
        </w:rPr>
        <w:t xml:space="preserve">(Subject_ID, Study_ID, direction, New_Intervention_Name)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tidyr</w:t>
      </w:r>
      <w:r w:rsidR="00C0704C" w:rsidRPr="002679C6">
        <w:rPr>
          <w:rStyle w:val="SpecialCharTok"/>
          <w:sz w:val="20"/>
          <w:szCs w:val="20"/>
        </w:rPr>
        <w:t>::</w:t>
      </w:r>
      <w:r w:rsidR="00C0704C" w:rsidRPr="002679C6">
        <w:rPr>
          <w:rStyle w:val="FunctionTok"/>
          <w:sz w:val="20"/>
          <w:szCs w:val="20"/>
        </w:rPr>
        <w:t>pivot_wider</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id_cols =</w:t>
      </w:r>
      <w:r w:rsidR="00C0704C" w:rsidRPr="002679C6">
        <w:rPr>
          <w:rStyle w:val="NormalTok"/>
          <w:sz w:val="20"/>
          <w:szCs w:val="20"/>
        </w:rPr>
        <w:t xml:space="preserve"> </w:t>
      </w:r>
      <w:r w:rsidR="00C0704C" w:rsidRPr="002679C6">
        <w:rPr>
          <w:rStyle w:val="FunctionTok"/>
          <w:sz w:val="20"/>
          <w:szCs w:val="20"/>
        </w:rPr>
        <w:t>c</w:t>
      </w:r>
      <w:r w:rsidR="00C0704C" w:rsidRPr="002679C6">
        <w:rPr>
          <w:rStyle w:val="NormalTok"/>
          <w:sz w:val="20"/>
          <w:szCs w:val="20"/>
        </w:rPr>
        <w:t>(Subject_ID),</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names_from =</w:t>
      </w:r>
      <w:r w:rsidR="00C0704C" w:rsidRPr="002679C6">
        <w:rPr>
          <w:rStyle w:val="NormalTok"/>
          <w:sz w:val="20"/>
          <w:szCs w:val="20"/>
        </w:rPr>
        <w:t xml:space="preserve"> direction,</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values_from =</w:t>
      </w:r>
      <w:r w:rsidR="00C0704C" w:rsidRPr="002679C6">
        <w:rPr>
          <w:rStyle w:val="NormalTok"/>
          <w:sz w:val="20"/>
          <w:szCs w:val="20"/>
        </w:rPr>
        <w:t xml:space="preserve"> </w:t>
      </w:r>
      <w:r w:rsidR="00C0704C" w:rsidRPr="002679C6">
        <w:rPr>
          <w:rStyle w:val="FunctionTok"/>
          <w:sz w:val="20"/>
          <w:szCs w:val="20"/>
        </w:rPr>
        <w:t>c</w:t>
      </w:r>
      <w:r w:rsidR="00C0704C" w:rsidRPr="002679C6">
        <w:rPr>
          <w:rStyle w:val="NormalTok"/>
          <w:sz w:val="20"/>
          <w:szCs w:val="20"/>
        </w:rPr>
        <w:t xml:space="preserve">(New_Intervention_Name, Study_ID))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rename</w:t>
      </w:r>
      <w:r w:rsidR="00C0704C" w:rsidRPr="002679C6">
        <w:rPr>
          <w:rStyle w:val="NormalTok"/>
          <w:sz w:val="20"/>
          <w:szCs w:val="20"/>
        </w:rPr>
        <w:t>(</w:t>
      </w:r>
      <w:r w:rsidR="00C0704C" w:rsidRPr="002679C6">
        <w:rPr>
          <w:rStyle w:val="AttributeTok"/>
          <w:sz w:val="20"/>
          <w:szCs w:val="20"/>
        </w:rPr>
        <w:t>from =</w:t>
      </w:r>
      <w:r w:rsidR="00C0704C" w:rsidRPr="002679C6">
        <w:rPr>
          <w:rStyle w:val="NormalTok"/>
          <w:sz w:val="20"/>
          <w:szCs w:val="20"/>
        </w:rPr>
        <w:t xml:space="preserve"> New_Intervention_Name_from,</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to =</w:t>
      </w:r>
      <w:r w:rsidR="00C0704C" w:rsidRPr="002679C6">
        <w:rPr>
          <w:rStyle w:val="NormalTok"/>
          <w:sz w:val="20"/>
          <w:szCs w:val="20"/>
        </w:rPr>
        <w:t xml:space="preserve"> New_Intervention_Name_to,</w:t>
      </w:r>
      <w:r w:rsidR="00C0704C" w:rsidRPr="002679C6">
        <w:rPr>
          <w:sz w:val="20"/>
          <w:szCs w:val="20"/>
        </w:rPr>
        <w:br/>
      </w:r>
      <w:r w:rsidR="00C0704C" w:rsidRPr="002679C6">
        <w:rPr>
          <w:rStyle w:val="NormalTok"/>
          <w:sz w:val="20"/>
          <w:szCs w:val="20"/>
        </w:rPr>
        <w:lastRenderedPageBreak/>
        <w:t xml:space="preserve">                </w:t>
      </w:r>
      <w:r w:rsidR="00C0704C" w:rsidRPr="002679C6">
        <w:rPr>
          <w:rStyle w:val="AttributeTok"/>
          <w:sz w:val="20"/>
          <w:szCs w:val="20"/>
        </w:rPr>
        <w:t>Study_ID =</w:t>
      </w:r>
      <w:r w:rsidR="00C0704C" w:rsidRPr="002679C6">
        <w:rPr>
          <w:rStyle w:val="NormalTok"/>
          <w:sz w:val="20"/>
          <w:szCs w:val="20"/>
        </w:rPr>
        <w:t xml:space="preserve"> Study_ID_from)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tidyr</w:t>
      </w:r>
      <w:r w:rsidR="00C0704C" w:rsidRPr="002679C6">
        <w:rPr>
          <w:rStyle w:val="SpecialCharTok"/>
          <w:sz w:val="20"/>
          <w:szCs w:val="20"/>
        </w:rPr>
        <w:t>::</w:t>
      </w:r>
      <w:r w:rsidR="00C0704C" w:rsidRPr="002679C6">
        <w:rPr>
          <w:rStyle w:val="FunctionTok"/>
          <w:sz w:val="20"/>
          <w:szCs w:val="20"/>
        </w:rPr>
        <w:t>unnest</w:t>
      </w:r>
      <w:r w:rsidR="00C0704C" w:rsidRPr="002679C6">
        <w:rPr>
          <w:rStyle w:val="NormalTok"/>
          <w:sz w:val="20"/>
          <w:szCs w:val="20"/>
        </w:rPr>
        <w:t xml:space="preserve">(from)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tidyr</w:t>
      </w:r>
      <w:r w:rsidR="00C0704C" w:rsidRPr="002679C6">
        <w:rPr>
          <w:rStyle w:val="SpecialCharTok"/>
          <w:sz w:val="20"/>
          <w:szCs w:val="20"/>
        </w:rPr>
        <w:t>::</w:t>
      </w:r>
      <w:r w:rsidR="00C0704C" w:rsidRPr="002679C6">
        <w:rPr>
          <w:rStyle w:val="FunctionTok"/>
          <w:sz w:val="20"/>
          <w:szCs w:val="20"/>
        </w:rPr>
        <w:t>unnest</w:t>
      </w:r>
      <w:r w:rsidR="00C0704C" w:rsidRPr="002679C6">
        <w:rPr>
          <w:rStyle w:val="NormalTok"/>
          <w:sz w:val="20"/>
          <w:szCs w:val="20"/>
        </w:rPr>
        <w:t xml:space="preserve">(to)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tidyr</w:t>
      </w:r>
      <w:r w:rsidR="00C0704C" w:rsidRPr="002679C6">
        <w:rPr>
          <w:rStyle w:val="SpecialCharTok"/>
          <w:sz w:val="20"/>
          <w:szCs w:val="20"/>
        </w:rPr>
        <w:t>::</w:t>
      </w:r>
      <w:r w:rsidR="00C0704C" w:rsidRPr="002679C6">
        <w:rPr>
          <w:rStyle w:val="FunctionTok"/>
          <w:sz w:val="20"/>
          <w:szCs w:val="20"/>
        </w:rPr>
        <w:t>unnest</w:t>
      </w:r>
      <w:r w:rsidR="00C0704C" w:rsidRPr="002679C6">
        <w:rPr>
          <w:rStyle w:val="NormalTok"/>
          <w:sz w:val="20"/>
          <w:szCs w:val="20"/>
        </w:rPr>
        <w:t xml:space="preserve">(Study_ID)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tidyr</w:t>
      </w:r>
      <w:r w:rsidR="00C0704C" w:rsidRPr="002679C6">
        <w:rPr>
          <w:rStyle w:val="SpecialCharTok"/>
          <w:sz w:val="20"/>
          <w:szCs w:val="20"/>
        </w:rPr>
        <w:t>::</w:t>
      </w:r>
      <w:r w:rsidR="00C0704C" w:rsidRPr="002679C6">
        <w:rPr>
          <w:rStyle w:val="FunctionTok"/>
          <w:sz w:val="20"/>
          <w:szCs w:val="20"/>
        </w:rPr>
        <w:t>unnest</w:t>
      </w:r>
      <w:r w:rsidR="00C0704C" w:rsidRPr="002679C6">
        <w:rPr>
          <w:rStyle w:val="NormalTok"/>
          <w:sz w:val="20"/>
          <w:szCs w:val="20"/>
        </w:rPr>
        <w:t xml:space="preserve">(Study_ID_to)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mutate</w:t>
      </w:r>
      <w:r w:rsidR="00C0704C" w:rsidRPr="002679C6">
        <w:rPr>
          <w:rStyle w:val="NormalTok"/>
          <w:sz w:val="20"/>
          <w:szCs w:val="20"/>
        </w:rPr>
        <w:t>(</w:t>
      </w:r>
      <w:r w:rsidR="00C0704C" w:rsidRPr="002679C6">
        <w:rPr>
          <w:rStyle w:val="AttributeTok"/>
          <w:sz w:val="20"/>
          <w:szCs w:val="20"/>
        </w:rPr>
        <w:t>from =</w:t>
      </w:r>
      <w:r w:rsidR="00C0704C" w:rsidRPr="002679C6">
        <w:rPr>
          <w:rStyle w:val="NormalTok"/>
          <w:sz w:val="20"/>
          <w:szCs w:val="20"/>
        </w:rPr>
        <w:t xml:space="preserve"> </w:t>
      </w:r>
      <w:r w:rsidR="00C0704C" w:rsidRPr="002679C6">
        <w:rPr>
          <w:rStyle w:val="FunctionTok"/>
          <w:sz w:val="20"/>
          <w:szCs w:val="20"/>
        </w:rPr>
        <w:t>str_wrap</w:t>
      </w:r>
      <w:r w:rsidR="00C0704C" w:rsidRPr="002679C6">
        <w:rPr>
          <w:rStyle w:val="NormalTok"/>
          <w:sz w:val="20"/>
          <w:szCs w:val="20"/>
        </w:rPr>
        <w:t xml:space="preserve">(from, </w:t>
      </w:r>
      <w:r w:rsidR="00C0704C" w:rsidRPr="002679C6">
        <w:rPr>
          <w:rStyle w:val="AttributeTok"/>
          <w:sz w:val="20"/>
          <w:szCs w:val="20"/>
        </w:rPr>
        <w:t>width =</w:t>
      </w:r>
      <w:r w:rsidR="00C0704C" w:rsidRPr="002679C6">
        <w:rPr>
          <w:rStyle w:val="NormalTok"/>
          <w:sz w:val="20"/>
          <w:szCs w:val="20"/>
        </w:rPr>
        <w:t xml:space="preserve"> </w:t>
      </w:r>
      <w:r w:rsidR="00C0704C" w:rsidRPr="002679C6">
        <w:rPr>
          <w:rStyle w:val="DecValTok"/>
          <w:sz w:val="20"/>
          <w:szCs w:val="20"/>
        </w:rPr>
        <w:t>30</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to =</w:t>
      </w:r>
      <w:r w:rsidR="00C0704C" w:rsidRPr="002679C6">
        <w:rPr>
          <w:rStyle w:val="NormalTok"/>
          <w:sz w:val="20"/>
          <w:szCs w:val="20"/>
        </w:rPr>
        <w:t xml:space="preserve"> </w:t>
      </w:r>
      <w:r w:rsidR="00C0704C" w:rsidRPr="002679C6">
        <w:rPr>
          <w:rStyle w:val="FunctionTok"/>
          <w:sz w:val="20"/>
          <w:szCs w:val="20"/>
        </w:rPr>
        <w:t>str_wrap</w:t>
      </w:r>
      <w:r w:rsidR="00C0704C" w:rsidRPr="002679C6">
        <w:rPr>
          <w:rStyle w:val="NormalTok"/>
          <w:sz w:val="20"/>
          <w:szCs w:val="20"/>
        </w:rPr>
        <w:t xml:space="preserve">(to, </w:t>
      </w:r>
      <w:r w:rsidR="00C0704C" w:rsidRPr="002679C6">
        <w:rPr>
          <w:rStyle w:val="AttributeTok"/>
          <w:sz w:val="20"/>
          <w:szCs w:val="20"/>
        </w:rPr>
        <w:t>width =</w:t>
      </w:r>
      <w:r w:rsidR="00C0704C" w:rsidRPr="002679C6">
        <w:rPr>
          <w:rStyle w:val="NormalTok"/>
          <w:sz w:val="20"/>
          <w:szCs w:val="20"/>
        </w:rPr>
        <w:t xml:space="preserve"> </w:t>
      </w:r>
      <w:r w:rsidR="00C0704C" w:rsidRPr="002679C6">
        <w:rPr>
          <w:rStyle w:val="DecValTok"/>
          <w:sz w:val="20"/>
          <w:szCs w:val="20"/>
        </w:rPr>
        <w:t>30</w:t>
      </w:r>
      <w:r w:rsidR="00C0704C" w:rsidRPr="002679C6">
        <w:rPr>
          <w:rStyle w:val="NormalTok"/>
          <w:sz w:val="20"/>
          <w:szCs w:val="20"/>
        </w:rPr>
        <w:t xml:space="preserve">))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w:t>
      </w:r>
      <w:r w:rsidR="00C0704C" w:rsidRPr="002679C6">
        <w:rPr>
          <w:rStyle w:val="CommentTok"/>
          <w:sz w:val="20"/>
          <w:szCs w:val="20"/>
        </w:rPr>
        <w:t>#dplyr::group_by(from, to) |&gt;</w:t>
      </w:r>
      <w:r w:rsidR="00C0704C" w:rsidRPr="002679C6">
        <w:rPr>
          <w:sz w:val="20"/>
          <w:szCs w:val="20"/>
        </w:rPr>
        <w:br/>
      </w:r>
      <w:r w:rsidR="00C0704C" w:rsidRPr="002679C6">
        <w:rPr>
          <w:rStyle w:val="NormalTok"/>
          <w:sz w:val="20"/>
          <w:szCs w:val="20"/>
        </w:rPr>
        <w:t xml:space="preserve">  </w:t>
      </w:r>
      <w:r w:rsidR="00C0704C" w:rsidRPr="002679C6">
        <w:rPr>
          <w:rStyle w:val="CommentTok"/>
          <w:sz w:val="20"/>
          <w:szCs w:val="20"/>
        </w:rPr>
        <w:t>#dplyr::count(name="Num_Patients") |&gt;</w:t>
      </w:r>
      <w:r w:rsidR="00C0704C" w:rsidRPr="002679C6">
        <w:rPr>
          <w:sz w:val="20"/>
          <w:szCs w:val="20"/>
        </w:rPr>
        <w:br/>
      </w:r>
      <w:r w:rsidR="00C0704C" w:rsidRPr="002679C6">
        <w:rPr>
          <w:rStyle w:val="NormalTok"/>
          <w:sz w:val="20"/>
          <w:szCs w:val="20"/>
        </w:rPr>
        <w:t xml:space="preserve">  tidygraph</w:t>
      </w:r>
      <w:r w:rsidR="00C0704C" w:rsidRPr="002679C6">
        <w:rPr>
          <w:rStyle w:val="SpecialCharTok"/>
          <w:sz w:val="20"/>
          <w:szCs w:val="20"/>
        </w:rPr>
        <w:t>::</w:t>
      </w:r>
      <w:r w:rsidR="00C0704C" w:rsidRPr="002679C6">
        <w:rPr>
          <w:rStyle w:val="FunctionTok"/>
          <w:sz w:val="20"/>
          <w:szCs w:val="20"/>
        </w:rPr>
        <w:t>as_tbl_graph</w:t>
      </w:r>
      <w:r w:rsidR="00C0704C" w:rsidRPr="002679C6">
        <w:rPr>
          <w:rStyle w:val="NormalTok"/>
          <w:sz w:val="20"/>
          <w:szCs w:val="20"/>
        </w:rPr>
        <w:t>(</w:t>
      </w:r>
      <w:r w:rsidR="00C0704C" w:rsidRPr="002679C6">
        <w:rPr>
          <w:rStyle w:val="AttributeTok"/>
          <w:sz w:val="20"/>
          <w:szCs w:val="20"/>
        </w:rPr>
        <w:t>directed =</w:t>
      </w:r>
      <w:r w:rsidR="00C0704C" w:rsidRPr="002679C6">
        <w:rPr>
          <w:rStyle w:val="NormalTok"/>
          <w:sz w:val="20"/>
          <w:szCs w:val="20"/>
        </w:rPr>
        <w:t xml:space="preserve"> </w:t>
      </w:r>
      <w:r w:rsidR="00C0704C" w:rsidRPr="002679C6">
        <w:rPr>
          <w:rStyle w:val="ConstantTok"/>
          <w:sz w:val="20"/>
          <w:szCs w:val="20"/>
        </w:rPr>
        <w:t>FALSE</w:t>
      </w:r>
      <w:r w:rsidR="00C0704C" w:rsidRPr="002679C6">
        <w:rPr>
          <w:rStyle w:val="NormalTok"/>
          <w:sz w:val="20"/>
          <w:szCs w:val="20"/>
        </w:rPr>
        <w:t xml:space="preserve">)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igraph</w:t>
      </w:r>
      <w:r w:rsidR="00C0704C" w:rsidRPr="002679C6">
        <w:rPr>
          <w:rStyle w:val="SpecialCharTok"/>
          <w:sz w:val="20"/>
          <w:szCs w:val="20"/>
        </w:rPr>
        <w:t>::</w:t>
      </w:r>
      <w:r w:rsidR="00C0704C" w:rsidRPr="002679C6">
        <w:rPr>
          <w:rStyle w:val="FunctionTok"/>
          <w:sz w:val="20"/>
          <w:szCs w:val="20"/>
        </w:rPr>
        <w:t>as.igraph</w:t>
      </w:r>
      <w:r w:rsidR="00C0704C" w:rsidRPr="002679C6">
        <w:rPr>
          <w:rStyle w:val="NormalTok"/>
          <w:sz w:val="20"/>
          <w:szCs w:val="20"/>
        </w:rPr>
        <w:t>()</w:t>
      </w:r>
      <w:r w:rsidR="00C0704C" w:rsidRPr="002679C6">
        <w:rPr>
          <w:sz w:val="20"/>
          <w:szCs w:val="20"/>
        </w:rPr>
        <w:br/>
      </w:r>
      <w:r w:rsidR="00C0704C" w:rsidRPr="002679C6">
        <w:rPr>
          <w:sz w:val="20"/>
          <w:szCs w:val="20"/>
        </w:rPr>
        <w:br/>
      </w:r>
      <w:r w:rsidR="00C0704C" w:rsidRPr="002679C6">
        <w:rPr>
          <w:sz w:val="20"/>
          <w:szCs w:val="20"/>
        </w:rPr>
        <w:br/>
      </w:r>
      <w:r w:rsidR="00C0704C" w:rsidRPr="002679C6">
        <w:rPr>
          <w:rStyle w:val="NormalTok"/>
          <w:sz w:val="20"/>
          <w:szCs w:val="20"/>
        </w:rPr>
        <w:t xml:space="preserve">own_subj_mult_studies_check </w:t>
      </w:r>
      <w:r w:rsidR="00C0704C" w:rsidRPr="002679C6">
        <w:rPr>
          <w:rStyle w:val="OtherTok"/>
          <w:sz w:val="20"/>
          <w:szCs w:val="20"/>
        </w:rPr>
        <w:t>&lt;-</w:t>
      </w:r>
      <w:r w:rsidR="00C0704C" w:rsidRPr="002679C6">
        <w:rPr>
          <w:rStyle w:val="NormalTok"/>
          <w:sz w:val="20"/>
          <w:szCs w:val="20"/>
        </w:rPr>
        <w:t xml:space="preserve"> real_df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distinct</w:t>
      </w:r>
      <w:r w:rsidR="00C0704C" w:rsidRPr="002679C6">
        <w:rPr>
          <w:rStyle w:val="NormalTok"/>
          <w:sz w:val="20"/>
          <w:szCs w:val="20"/>
        </w:rPr>
        <w:t xml:space="preserve">(Subject_ID, Study_ID)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group_by</w:t>
      </w:r>
      <w:r w:rsidR="00C0704C" w:rsidRPr="002679C6">
        <w:rPr>
          <w:rStyle w:val="NormalTok"/>
          <w:sz w:val="20"/>
          <w:szCs w:val="20"/>
        </w:rPr>
        <w:t xml:space="preserve">(Subject_ID)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count</w:t>
      </w:r>
      <w:r w:rsidR="00C0704C" w:rsidRPr="002679C6">
        <w:rPr>
          <w:rStyle w:val="NormalTok"/>
          <w:sz w:val="20"/>
          <w:szCs w:val="20"/>
        </w:rPr>
        <w:t>(</w:t>
      </w:r>
      <w:r w:rsidR="00C0704C" w:rsidRPr="002679C6">
        <w:rPr>
          <w:rStyle w:val="AttributeTok"/>
          <w:sz w:val="20"/>
          <w:szCs w:val="20"/>
        </w:rPr>
        <w:t>name=</w:t>
      </w:r>
      <w:r w:rsidR="00C0704C" w:rsidRPr="002679C6">
        <w:rPr>
          <w:rStyle w:val="StringTok"/>
          <w:sz w:val="20"/>
          <w:szCs w:val="20"/>
        </w:rPr>
        <w:t>"N_Studies"</w:t>
      </w:r>
      <w:r w:rsidR="00C0704C" w:rsidRPr="002679C6">
        <w:rPr>
          <w:rStyle w:val="NormalTok"/>
          <w:sz w:val="20"/>
          <w:szCs w:val="20"/>
        </w:rPr>
        <w:t xml:space="preserve">)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filter</w:t>
      </w:r>
      <w:r w:rsidR="00C0704C" w:rsidRPr="002679C6">
        <w:rPr>
          <w:rStyle w:val="NormalTok"/>
          <w:sz w:val="20"/>
          <w:szCs w:val="20"/>
        </w:rPr>
        <w:t xml:space="preserve">(N_Studies </w:t>
      </w:r>
      <w:r w:rsidR="00C0704C" w:rsidRPr="002679C6">
        <w:rPr>
          <w:rStyle w:val="SpecialCharTok"/>
          <w:sz w:val="20"/>
          <w:szCs w:val="20"/>
        </w:rPr>
        <w:t>&gt;</w:t>
      </w:r>
      <w:r w:rsidR="00C0704C" w:rsidRPr="002679C6">
        <w:rPr>
          <w:rStyle w:val="NormalTok"/>
          <w:sz w:val="20"/>
          <w:szCs w:val="20"/>
        </w:rPr>
        <w:t xml:space="preserve"> </w:t>
      </w:r>
      <w:r w:rsidR="00C0704C" w:rsidRPr="002679C6">
        <w:rPr>
          <w:rStyle w:val="DecValTok"/>
          <w:sz w:val="20"/>
          <w:szCs w:val="20"/>
        </w:rPr>
        <w:t>1</w:t>
      </w:r>
      <w:r w:rsidR="00C0704C" w:rsidRPr="002679C6">
        <w:rPr>
          <w:rStyle w:val="NormalTok"/>
          <w:sz w:val="20"/>
          <w:szCs w:val="20"/>
        </w:rPr>
        <w:t>)</w:t>
      </w:r>
      <w:r w:rsidR="00C0704C" w:rsidRPr="002679C6">
        <w:rPr>
          <w:sz w:val="20"/>
          <w:szCs w:val="20"/>
        </w:rPr>
        <w:br/>
      </w:r>
      <w:r w:rsidR="00C0704C" w:rsidRPr="002679C6">
        <w:rPr>
          <w:rStyle w:val="CommentTok"/>
          <w:sz w:val="20"/>
          <w:szCs w:val="20"/>
        </w:rPr>
        <w:t>#389 participants enrolled in more than 1 study in 470 instances;</w:t>
      </w:r>
      <w:r w:rsidR="00C0704C" w:rsidRPr="002679C6">
        <w:rPr>
          <w:sz w:val="20"/>
          <w:szCs w:val="20"/>
        </w:rPr>
        <w:br/>
      </w:r>
      <w:r w:rsidR="00C0704C" w:rsidRPr="002679C6">
        <w:rPr>
          <w:sz w:val="20"/>
          <w:szCs w:val="20"/>
        </w:rPr>
        <w:br/>
      </w:r>
      <w:r w:rsidR="00C0704C" w:rsidRPr="002679C6">
        <w:rPr>
          <w:sz w:val="20"/>
          <w:szCs w:val="20"/>
        </w:rPr>
        <w:br/>
      </w:r>
      <w:r w:rsidR="00C0704C" w:rsidRPr="002679C6">
        <w:rPr>
          <w:sz w:val="20"/>
          <w:szCs w:val="20"/>
        </w:rPr>
        <w:br/>
      </w:r>
      <w:r w:rsidR="00C0704C" w:rsidRPr="002679C6">
        <w:rPr>
          <w:rStyle w:val="DocumentationTok"/>
          <w:sz w:val="20"/>
          <w:szCs w:val="20"/>
        </w:rPr>
        <w:t>### Limit analysis to participants who enrolled in more than 1 clinical trial;</w:t>
      </w:r>
      <w:r w:rsidR="00C0704C" w:rsidRPr="002679C6">
        <w:rPr>
          <w:sz w:val="20"/>
          <w:szCs w:val="20"/>
        </w:rPr>
        <w:br/>
      </w:r>
      <w:r w:rsidR="00C0704C" w:rsidRPr="002679C6">
        <w:rPr>
          <w:sz w:val="20"/>
          <w:szCs w:val="20"/>
        </w:rPr>
        <w:br/>
      </w:r>
      <w:r w:rsidR="00C0704C" w:rsidRPr="002679C6">
        <w:rPr>
          <w:sz w:val="20"/>
          <w:szCs w:val="20"/>
        </w:rPr>
        <w:br/>
      </w:r>
      <w:r w:rsidR="00C0704C" w:rsidRPr="002679C6">
        <w:rPr>
          <w:rStyle w:val="NormalTok"/>
          <w:sz w:val="20"/>
          <w:szCs w:val="20"/>
        </w:rPr>
        <w:t xml:space="preserve">own </w:t>
      </w:r>
      <w:r w:rsidR="00C0704C" w:rsidRPr="002679C6">
        <w:rPr>
          <w:rStyle w:val="OtherTok"/>
          <w:sz w:val="20"/>
          <w:szCs w:val="20"/>
        </w:rPr>
        <w:t>&lt;-</w:t>
      </w:r>
      <w:r w:rsidR="00C0704C" w:rsidRPr="002679C6">
        <w:rPr>
          <w:rStyle w:val="NormalTok"/>
          <w:sz w:val="20"/>
          <w:szCs w:val="20"/>
        </w:rPr>
        <w:t xml:space="preserve"> real_df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w:t>
      </w:r>
      <w:r w:rsidR="00C0704C" w:rsidRPr="002679C6">
        <w:rPr>
          <w:rStyle w:val="CommentTok"/>
          <w:sz w:val="20"/>
          <w:szCs w:val="20"/>
        </w:rPr>
        <w:t xml:space="preserve"># Adding this line because Tyler has it as well. </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mutate</w:t>
      </w:r>
      <w:r w:rsidR="00C0704C" w:rsidRPr="002679C6">
        <w:rPr>
          <w:rStyle w:val="NormalTok"/>
          <w:sz w:val="20"/>
          <w:szCs w:val="20"/>
        </w:rPr>
        <w:t>(</w:t>
      </w:r>
      <w:r w:rsidR="00C0704C" w:rsidRPr="002679C6">
        <w:rPr>
          <w:rStyle w:val="AttributeTok"/>
          <w:sz w:val="20"/>
          <w:szCs w:val="20"/>
        </w:rPr>
        <w:t>eligible =</w:t>
      </w:r>
      <w:r w:rsidR="00C0704C" w:rsidRPr="002679C6">
        <w:rPr>
          <w:rStyle w:val="NormalTok"/>
          <w:sz w:val="20"/>
          <w:szCs w:val="20"/>
        </w:rPr>
        <w:t xml:space="preserve"> </w:t>
      </w:r>
      <w:r w:rsidR="00C0704C" w:rsidRPr="002679C6">
        <w:rPr>
          <w:rStyle w:val="StringTok"/>
          <w:sz w:val="20"/>
          <w:szCs w:val="20"/>
        </w:rPr>
        <w:t>"eligible"</w:t>
      </w:r>
      <w:r w:rsidR="00C0704C" w:rsidRPr="002679C6">
        <w:rPr>
          <w:rStyle w:val="NormalTok"/>
          <w:sz w:val="20"/>
          <w:szCs w:val="20"/>
        </w:rPr>
        <w:t xml:space="preserve">)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filter</w:t>
      </w:r>
      <w:r w:rsidR="00C0704C" w:rsidRPr="002679C6">
        <w:rPr>
          <w:rStyle w:val="NormalTok"/>
          <w:sz w:val="20"/>
          <w:szCs w:val="20"/>
        </w:rPr>
        <w:t xml:space="preserve">(Subject_ID </w:t>
      </w:r>
      <w:r w:rsidR="00C0704C" w:rsidRPr="002679C6">
        <w:rPr>
          <w:rStyle w:val="SpecialCharTok"/>
          <w:sz w:val="20"/>
          <w:szCs w:val="20"/>
        </w:rPr>
        <w:t>%in%</w:t>
      </w:r>
      <w:r w:rsidR="00C0704C" w:rsidRPr="002679C6">
        <w:rPr>
          <w:rStyle w:val="NormalTok"/>
          <w:sz w:val="20"/>
          <w:szCs w:val="20"/>
        </w:rPr>
        <w:t xml:space="preserve"> </w:t>
      </w:r>
      <w:r w:rsidR="00C0704C" w:rsidRPr="002679C6">
        <w:rPr>
          <w:rStyle w:val="FunctionTok"/>
          <w:sz w:val="20"/>
          <w:szCs w:val="20"/>
        </w:rPr>
        <w:t>unique</w:t>
      </w:r>
      <w:r w:rsidR="00C0704C" w:rsidRPr="002679C6">
        <w:rPr>
          <w:rStyle w:val="NormalTok"/>
          <w:sz w:val="20"/>
          <w:szCs w:val="20"/>
        </w:rPr>
        <w:t>(own_subj_mult_studies_check</w:t>
      </w:r>
      <w:r w:rsidR="00C0704C" w:rsidRPr="002679C6">
        <w:rPr>
          <w:rStyle w:val="SpecialCharTok"/>
          <w:sz w:val="20"/>
          <w:szCs w:val="20"/>
        </w:rPr>
        <w:t>$</w:t>
      </w:r>
      <w:r w:rsidR="00C0704C" w:rsidRPr="002679C6">
        <w:rPr>
          <w:rStyle w:val="NormalTok"/>
          <w:sz w:val="20"/>
          <w:szCs w:val="20"/>
        </w:rPr>
        <w:t xml:space="preserve">Subject_ID))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select</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"Subject_ID"</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"Study_ID"</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"Enrolled_Date_Time"</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"New_Intervention_Name"</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"PI_ID"</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"AE_Grade_3_Plus"</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"New_Intervention_Name"</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"eligible"</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"Age_40"</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"Age_65"</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"Baseline_AE"</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"New_Int_Name"</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"Phase"</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"Randomized"</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"Combination"</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"Sponsor_Type"</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"Disease_Site_Group"</w:t>
      </w:r>
      <w:r w:rsidR="00C0704C" w:rsidRPr="002679C6">
        <w:rPr>
          <w:sz w:val="20"/>
          <w:szCs w:val="20"/>
        </w:rPr>
        <w:br/>
      </w:r>
      <w:r w:rsidR="00C0704C" w:rsidRPr="002679C6">
        <w:rPr>
          <w:rStyle w:val="NormalTok"/>
          <w:sz w:val="20"/>
          <w:szCs w:val="20"/>
        </w:rPr>
        <w:t xml:space="preserve">  )</w:t>
      </w:r>
      <w:r w:rsidR="00C0704C" w:rsidRPr="002679C6">
        <w:rPr>
          <w:sz w:val="20"/>
          <w:szCs w:val="20"/>
        </w:rPr>
        <w:br/>
      </w:r>
      <w:r w:rsidR="00C0704C" w:rsidRPr="002679C6">
        <w:rPr>
          <w:sz w:val="20"/>
          <w:szCs w:val="20"/>
        </w:rPr>
        <w:br/>
      </w:r>
      <w:r w:rsidR="00C0704C" w:rsidRPr="002679C6">
        <w:rPr>
          <w:sz w:val="20"/>
          <w:szCs w:val="20"/>
        </w:rPr>
        <w:br/>
      </w:r>
      <w:r w:rsidR="00C0704C" w:rsidRPr="002679C6">
        <w:rPr>
          <w:sz w:val="20"/>
          <w:szCs w:val="20"/>
        </w:rPr>
        <w:br/>
      </w:r>
      <w:r w:rsidR="00C0704C" w:rsidRPr="002679C6">
        <w:rPr>
          <w:rStyle w:val="NormalTok"/>
          <w:sz w:val="20"/>
          <w:szCs w:val="20"/>
        </w:rPr>
        <w:t xml:space="preserve">own_check </w:t>
      </w:r>
      <w:r w:rsidR="00C0704C" w:rsidRPr="002679C6">
        <w:rPr>
          <w:rStyle w:val="OtherTok"/>
          <w:sz w:val="20"/>
          <w:szCs w:val="20"/>
        </w:rPr>
        <w:t>&lt;-</w:t>
      </w:r>
      <w:r w:rsidR="00C0704C" w:rsidRPr="002679C6">
        <w:rPr>
          <w:rStyle w:val="NormalTok"/>
          <w:sz w:val="20"/>
          <w:szCs w:val="20"/>
        </w:rPr>
        <w:t xml:space="preserve"> own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select</w:t>
      </w:r>
      <w:r w:rsidR="00C0704C" w:rsidRPr="002679C6">
        <w:rPr>
          <w:rStyle w:val="NormalTok"/>
          <w:sz w:val="20"/>
          <w:szCs w:val="20"/>
        </w:rPr>
        <w:t xml:space="preserve">(Subject_ID, Study_ID, New_Intervention_Name, PI_ID)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filter</w:t>
      </w:r>
      <w:r w:rsidR="00C0704C" w:rsidRPr="002679C6">
        <w:rPr>
          <w:rStyle w:val="NormalTok"/>
          <w:sz w:val="20"/>
          <w:szCs w:val="20"/>
        </w:rPr>
        <w:t xml:space="preserve">(Subject_ID </w:t>
      </w:r>
      <w:r w:rsidR="00C0704C" w:rsidRPr="002679C6">
        <w:rPr>
          <w:rStyle w:val="SpecialCharTok"/>
          <w:sz w:val="20"/>
          <w:szCs w:val="20"/>
        </w:rPr>
        <w:t>%in%</w:t>
      </w:r>
      <w:r w:rsidR="00C0704C" w:rsidRPr="002679C6">
        <w:rPr>
          <w:rStyle w:val="NormalTok"/>
          <w:sz w:val="20"/>
          <w:szCs w:val="20"/>
        </w:rPr>
        <w:t xml:space="preserve"> </w:t>
      </w:r>
      <w:r w:rsidR="00C0704C" w:rsidRPr="002679C6">
        <w:rPr>
          <w:rStyle w:val="FunctionTok"/>
          <w:sz w:val="20"/>
          <w:szCs w:val="20"/>
        </w:rPr>
        <w:t>unique</w:t>
      </w:r>
      <w:r w:rsidR="00C0704C" w:rsidRPr="002679C6">
        <w:rPr>
          <w:rStyle w:val="NormalTok"/>
          <w:sz w:val="20"/>
          <w:szCs w:val="20"/>
        </w:rPr>
        <w:t>(own_subj_mult_studies_check</w:t>
      </w:r>
      <w:r w:rsidR="00C0704C" w:rsidRPr="002679C6">
        <w:rPr>
          <w:rStyle w:val="SpecialCharTok"/>
          <w:sz w:val="20"/>
          <w:szCs w:val="20"/>
        </w:rPr>
        <w:t>$</w:t>
      </w:r>
      <w:r w:rsidR="00C0704C" w:rsidRPr="002679C6">
        <w:rPr>
          <w:rStyle w:val="NormalTok"/>
          <w:sz w:val="20"/>
          <w:szCs w:val="20"/>
        </w:rPr>
        <w:t xml:space="preserve">Subject_ID))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distinct</w:t>
      </w:r>
      <w:r w:rsidR="00C0704C" w:rsidRPr="002679C6">
        <w:rPr>
          <w:rStyle w:val="NormalTok"/>
          <w:sz w:val="20"/>
          <w:szCs w:val="20"/>
        </w:rPr>
        <w:t xml:space="preserve">(Subject_ID, Study_ID, New_Intervention_Name, PI_ID)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lastRenderedPageBreak/>
        <w:t xml:space="preserve">  dplyr</w:t>
      </w:r>
      <w:r w:rsidR="00C0704C" w:rsidRPr="002679C6">
        <w:rPr>
          <w:rStyle w:val="SpecialCharTok"/>
          <w:sz w:val="20"/>
          <w:szCs w:val="20"/>
        </w:rPr>
        <w:t>::</w:t>
      </w:r>
      <w:r w:rsidR="00C0704C" w:rsidRPr="002679C6">
        <w:rPr>
          <w:rStyle w:val="FunctionTok"/>
          <w:sz w:val="20"/>
          <w:szCs w:val="20"/>
        </w:rPr>
        <w:t>group_by</w:t>
      </w:r>
      <w:r w:rsidR="00C0704C" w:rsidRPr="002679C6">
        <w:rPr>
          <w:rStyle w:val="NormalTok"/>
          <w:sz w:val="20"/>
          <w:szCs w:val="20"/>
        </w:rPr>
        <w:t>(Subject_ID, Study_ID, New_Intervention_Name, PI_ID)</w:t>
      </w:r>
      <w:r w:rsidR="00C0704C" w:rsidRPr="002679C6">
        <w:rPr>
          <w:sz w:val="20"/>
          <w:szCs w:val="20"/>
        </w:rPr>
        <w:br/>
      </w:r>
      <w:r w:rsidR="00C0704C" w:rsidRPr="002679C6">
        <w:rPr>
          <w:sz w:val="20"/>
          <w:szCs w:val="20"/>
        </w:rPr>
        <w:br/>
      </w:r>
      <w:r w:rsidR="00C0704C" w:rsidRPr="002679C6">
        <w:rPr>
          <w:rStyle w:val="NormalTok"/>
          <w:sz w:val="20"/>
          <w:szCs w:val="20"/>
        </w:rPr>
        <w:t xml:space="preserve">own_check </w:t>
      </w:r>
      <w:r w:rsidR="00C0704C" w:rsidRPr="002679C6">
        <w:rPr>
          <w:rStyle w:val="OtherTok"/>
          <w:sz w:val="20"/>
          <w:szCs w:val="20"/>
        </w:rPr>
        <w:t>&lt;-</w:t>
      </w:r>
      <w:r w:rsidR="00C0704C" w:rsidRPr="002679C6">
        <w:rPr>
          <w:rStyle w:val="NormalTok"/>
          <w:sz w:val="20"/>
          <w:szCs w:val="20"/>
        </w:rPr>
        <w:t xml:space="preserve"> </w:t>
      </w:r>
      <w:r w:rsidR="00C0704C" w:rsidRPr="002679C6">
        <w:rPr>
          <w:rStyle w:val="FunctionTok"/>
          <w:sz w:val="20"/>
          <w:szCs w:val="20"/>
        </w:rPr>
        <w:t>as.data.frame</w:t>
      </w:r>
      <w:r w:rsidR="00C0704C" w:rsidRPr="002679C6">
        <w:rPr>
          <w:rStyle w:val="NormalTok"/>
          <w:sz w:val="20"/>
          <w:szCs w:val="20"/>
        </w:rPr>
        <w:t>(own_check)</w:t>
      </w:r>
      <w:r w:rsidR="00C0704C" w:rsidRPr="002679C6">
        <w:rPr>
          <w:sz w:val="20"/>
          <w:szCs w:val="20"/>
        </w:rPr>
        <w:br/>
      </w:r>
      <w:r w:rsidR="00C0704C" w:rsidRPr="002679C6">
        <w:rPr>
          <w:sz w:val="20"/>
          <w:szCs w:val="20"/>
        </w:rPr>
        <w:br/>
      </w:r>
      <w:r w:rsidR="00C0704C" w:rsidRPr="002679C6">
        <w:rPr>
          <w:rStyle w:val="CommentTok"/>
          <w:sz w:val="20"/>
          <w:szCs w:val="20"/>
        </w:rPr>
        <w:t># length(own_check[!duplicated(own_check$Subject_ID), ]$Subject_ID); #389 unique subjects;</w:t>
      </w:r>
      <w:r w:rsidR="00C0704C" w:rsidRPr="002679C6">
        <w:rPr>
          <w:sz w:val="20"/>
          <w:szCs w:val="20"/>
        </w:rPr>
        <w:br/>
      </w:r>
      <w:r w:rsidR="00C0704C" w:rsidRPr="002679C6">
        <w:rPr>
          <w:rStyle w:val="CommentTok"/>
          <w:sz w:val="20"/>
          <w:szCs w:val="20"/>
        </w:rPr>
        <w:t># length(own_check[!duplicated(own_check$Study_ID), ]$Study_ID); #288 unique studies;</w:t>
      </w:r>
      <w:r w:rsidR="00C0704C" w:rsidRPr="002679C6">
        <w:rPr>
          <w:sz w:val="20"/>
          <w:szCs w:val="20"/>
        </w:rPr>
        <w:br/>
      </w:r>
      <w:r w:rsidR="00C0704C" w:rsidRPr="002679C6">
        <w:rPr>
          <w:rStyle w:val="CommentTok"/>
          <w:sz w:val="20"/>
          <w:szCs w:val="20"/>
        </w:rPr>
        <w:t># length(own_check[!duplicated(own_check$PI_ID), ]$PI_ID); #41 unique PIs;</w:t>
      </w:r>
      <w:r w:rsidR="00C0704C" w:rsidRPr="002679C6">
        <w:rPr>
          <w:sz w:val="20"/>
          <w:szCs w:val="20"/>
        </w:rPr>
        <w:br/>
      </w:r>
      <w:r w:rsidR="00C0704C" w:rsidRPr="002679C6">
        <w:rPr>
          <w:rStyle w:val="CommentTok"/>
          <w:sz w:val="20"/>
          <w:szCs w:val="20"/>
        </w:rPr>
        <w:t># length(own_check[!duplicated(own_check$New_Intervention_Name), ]$New_Intervention_Name); #16 unique interventions;</w:t>
      </w:r>
      <w:r w:rsidR="00C0704C" w:rsidRPr="002679C6">
        <w:rPr>
          <w:sz w:val="20"/>
          <w:szCs w:val="20"/>
        </w:rPr>
        <w:br/>
      </w:r>
      <w:r w:rsidR="00C0704C" w:rsidRPr="002679C6">
        <w:rPr>
          <w:rStyle w:val="CommentTok"/>
          <w:sz w:val="20"/>
          <w:szCs w:val="20"/>
        </w:rPr>
        <w:t># length(unique(own_check[duplicated(own_check$Subject_ID), ]$Subject_ID)); #389 subjects in in multiple studies;</w:t>
      </w:r>
      <w:r w:rsidR="00C0704C" w:rsidRPr="002679C6">
        <w:rPr>
          <w:sz w:val="20"/>
          <w:szCs w:val="20"/>
        </w:rPr>
        <w:br/>
      </w:r>
      <w:r w:rsidR="00C0704C" w:rsidRPr="002679C6">
        <w:rPr>
          <w:rStyle w:val="CommentTok"/>
          <w:sz w:val="20"/>
          <w:szCs w:val="20"/>
        </w:rPr>
        <w:t># length(own_check[duplicated(own_check$Subject_ID), ]$Subject_ID); #470 instances of subjects in multiple studies;</w:t>
      </w:r>
      <w:r w:rsidR="00C0704C" w:rsidRPr="002679C6">
        <w:rPr>
          <w:sz w:val="20"/>
          <w:szCs w:val="20"/>
        </w:rPr>
        <w:br/>
      </w:r>
      <w:r w:rsidR="00C0704C" w:rsidRPr="002679C6">
        <w:rPr>
          <w:sz w:val="20"/>
          <w:szCs w:val="20"/>
        </w:rPr>
        <w:br/>
      </w:r>
      <w:r w:rsidR="00C0704C" w:rsidRPr="002679C6">
        <w:rPr>
          <w:rStyle w:val="DocumentationTok"/>
          <w:sz w:val="20"/>
          <w:szCs w:val="20"/>
        </w:rPr>
        <w:t>###have to do New_Intervention_Name in here for correct department;</w:t>
      </w:r>
      <w:r w:rsidR="00C0704C" w:rsidRPr="002679C6">
        <w:rPr>
          <w:sz w:val="20"/>
          <w:szCs w:val="20"/>
        </w:rPr>
        <w:br/>
      </w:r>
      <w:r w:rsidR="00C0704C" w:rsidRPr="002679C6">
        <w:rPr>
          <w:rStyle w:val="NormalTok"/>
          <w:sz w:val="20"/>
          <w:szCs w:val="20"/>
        </w:rPr>
        <w:t xml:space="preserve">linkedDataStudies_0 </w:t>
      </w:r>
      <w:r w:rsidR="00C0704C" w:rsidRPr="002679C6">
        <w:rPr>
          <w:rStyle w:val="OtherTok"/>
          <w:sz w:val="20"/>
          <w:szCs w:val="20"/>
        </w:rPr>
        <w:t>&lt;-</w:t>
      </w:r>
      <w:r w:rsidR="00C0704C" w:rsidRPr="002679C6">
        <w:rPr>
          <w:rStyle w:val="NormalTok"/>
          <w:sz w:val="20"/>
          <w:szCs w:val="20"/>
        </w:rPr>
        <w:t xml:space="preserve"> own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distinct</w:t>
      </w:r>
      <w:r w:rsidR="00C0704C" w:rsidRPr="002679C6">
        <w:rPr>
          <w:rStyle w:val="NormalTok"/>
          <w:sz w:val="20"/>
          <w:szCs w:val="20"/>
        </w:rPr>
        <w:t xml:space="preserve">(New_Intervention_Name, Study_ID, Subject_ID, </w:t>
      </w:r>
      <w:r w:rsidR="00C0704C" w:rsidRPr="002679C6">
        <w:rPr>
          <w:rStyle w:val="AttributeTok"/>
          <w:sz w:val="20"/>
          <w:szCs w:val="20"/>
        </w:rPr>
        <w:t>.keep_all =</w:t>
      </w:r>
      <w:r w:rsidR="00C0704C" w:rsidRPr="002679C6">
        <w:rPr>
          <w:rStyle w:val="NormalTok"/>
          <w:sz w:val="20"/>
          <w:szCs w:val="20"/>
        </w:rPr>
        <w:t xml:space="preserve"> </w:t>
      </w:r>
      <w:r w:rsidR="00C0704C" w:rsidRPr="002679C6">
        <w:rPr>
          <w:rStyle w:val="ConstantTok"/>
          <w:sz w:val="20"/>
          <w:szCs w:val="20"/>
        </w:rPr>
        <w:t>TRUE</w:t>
      </w:r>
      <w:r w:rsidR="00C0704C" w:rsidRPr="002679C6">
        <w:rPr>
          <w:rStyle w:val="NormalTok"/>
          <w:sz w:val="20"/>
          <w:szCs w:val="20"/>
        </w:rPr>
        <w:t xml:space="preserve">)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group_by</w:t>
      </w:r>
      <w:r w:rsidR="00C0704C" w:rsidRPr="002679C6">
        <w:rPr>
          <w:rStyle w:val="NormalTok"/>
          <w:sz w:val="20"/>
          <w:szCs w:val="20"/>
        </w:rPr>
        <w:t xml:space="preserve">(New_Intervention_Name, Study_ID)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count</w:t>
      </w:r>
      <w:r w:rsidR="00C0704C" w:rsidRPr="002679C6">
        <w:rPr>
          <w:rStyle w:val="NormalTok"/>
          <w:sz w:val="20"/>
          <w:szCs w:val="20"/>
        </w:rPr>
        <w:t>(</w:t>
      </w:r>
      <w:r w:rsidR="00C0704C" w:rsidRPr="002679C6">
        <w:rPr>
          <w:rStyle w:val="AttributeTok"/>
          <w:sz w:val="20"/>
          <w:szCs w:val="20"/>
        </w:rPr>
        <w:t>name =</w:t>
      </w:r>
      <w:r w:rsidR="00C0704C" w:rsidRPr="002679C6">
        <w:rPr>
          <w:rStyle w:val="NormalTok"/>
          <w:sz w:val="20"/>
          <w:szCs w:val="20"/>
        </w:rPr>
        <w:t xml:space="preserve"> </w:t>
      </w:r>
      <w:r w:rsidR="00C0704C" w:rsidRPr="002679C6">
        <w:rPr>
          <w:rStyle w:val="StringTok"/>
          <w:sz w:val="20"/>
          <w:szCs w:val="20"/>
        </w:rPr>
        <w:t>"Num_Patients"</w:t>
      </w:r>
      <w:r w:rsidR="00C0704C" w:rsidRPr="002679C6">
        <w:rPr>
          <w:rStyle w:val="NormalTok"/>
          <w:sz w:val="20"/>
          <w:szCs w:val="20"/>
        </w:rPr>
        <w:t>)</w:t>
      </w:r>
      <w:r w:rsidR="00C0704C" w:rsidRPr="002679C6">
        <w:rPr>
          <w:sz w:val="20"/>
          <w:szCs w:val="20"/>
        </w:rPr>
        <w:br/>
      </w:r>
      <w:r w:rsidR="00C0704C" w:rsidRPr="002679C6">
        <w:rPr>
          <w:sz w:val="20"/>
          <w:szCs w:val="20"/>
        </w:rPr>
        <w:br/>
      </w:r>
      <w:r w:rsidR="00C0704C" w:rsidRPr="002679C6">
        <w:rPr>
          <w:sz w:val="20"/>
          <w:szCs w:val="20"/>
        </w:rPr>
        <w:br/>
      </w:r>
      <w:r w:rsidR="00C0704C" w:rsidRPr="002679C6">
        <w:rPr>
          <w:rStyle w:val="NormalTok"/>
          <w:sz w:val="20"/>
          <w:szCs w:val="20"/>
        </w:rPr>
        <w:t xml:space="preserve">linkedDataStudies </w:t>
      </w:r>
      <w:r w:rsidR="00C0704C" w:rsidRPr="002679C6">
        <w:rPr>
          <w:rStyle w:val="OtherTok"/>
          <w:sz w:val="20"/>
          <w:szCs w:val="20"/>
        </w:rPr>
        <w:t>&lt;-</w:t>
      </w:r>
      <w:r w:rsidR="00C0704C" w:rsidRPr="002679C6">
        <w:rPr>
          <w:rStyle w:val="NormalTok"/>
          <w:sz w:val="20"/>
          <w:szCs w:val="20"/>
        </w:rPr>
        <w:t xml:space="preserve"> own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select</w:t>
      </w:r>
      <w:r w:rsidR="00C0704C" w:rsidRPr="002679C6">
        <w:rPr>
          <w:rStyle w:val="NormalTok"/>
          <w:sz w:val="20"/>
          <w:szCs w:val="20"/>
        </w:rPr>
        <w:t xml:space="preserve">(New_Intervention_Name)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group_by</w:t>
      </w:r>
      <w:r w:rsidR="00C0704C" w:rsidRPr="002679C6">
        <w:rPr>
          <w:rStyle w:val="NormalTok"/>
          <w:sz w:val="20"/>
          <w:szCs w:val="20"/>
        </w:rPr>
        <w:t>(New_Intervention_Name)</w:t>
      </w:r>
      <w:r w:rsidR="00C0704C" w:rsidRPr="002679C6">
        <w:rPr>
          <w:sz w:val="20"/>
          <w:szCs w:val="20"/>
        </w:rPr>
        <w:br/>
      </w:r>
      <w:r w:rsidR="00C0704C" w:rsidRPr="002679C6">
        <w:rPr>
          <w:sz w:val="20"/>
          <w:szCs w:val="20"/>
        </w:rPr>
        <w:br/>
      </w:r>
      <w:r w:rsidR="00C0704C" w:rsidRPr="002679C6">
        <w:rPr>
          <w:rStyle w:val="NormalTok"/>
          <w:sz w:val="20"/>
          <w:szCs w:val="20"/>
        </w:rPr>
        <w:t xml:space="preserve">linkedDataPIs_0 </w:t>
      </w:r>
      <w:r w:rsidR="00C0704C" w:rsidRPr="002679C6">
        <w:rPr>
          <w:rStyle w:val="OtherTok"/>
          <w:sz w:val="20"/>
          <w:szCs w:val="20"/>
        </w:rPr>
        <w:t>&lt;-</w:t>
      </w:r>
      <w:r w:rsidR="00C0704C" w:rsidRPr="002679C6">
        <w:rPr>
          <w:rStyle w:val="NormalTok"/>
          <w:sz w:val="20"/>
          <w:szCs w:val="20"/>
        </w:rPr>
        <w:t xml:space="preserve"> own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distinct</w:t>
      </w:r>
      <w:r w:rsidR="00C0704C" w:rsidRPr="002679C6">
        <w:rPr>
          <w:rStyle w:val="NormalTok"/>
          <w:sz w:val="20"/>
          <w:szCs w:val="20"/>
        </w:rPr>
        <w:t xml:space="preserve">(PI_ID, New_Intervention_Name, Study_ID, Subject_ID)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group_by</w:t>
      </w:r>
      <w:r w:rsidR="00C0704C" w:rsidRPr="002679C6">
        <w:rPr>
          <w:rStyle w:val="NormalTok"/>
          <w:sz w:val="20"/>
          <w:szCs w:val="20"/>
        </w:rPr>
        <w:t xml:space="preserve">(PI_ID, New_Intervention_Name, Study_ID)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count</w:t>
      </w:r>
      <w:r w:rsidR="00C0704C" w:rsidRPr="002679C6">
        <w:rPr>
          <w:rStyle w:val="NormalTok"/>
          <w:sz w:val="20"/>
          <w:szCs w:val="20"/>
        </w:rPr>
        <w:t>(</w:t>
      </w:r>
      <w:r w:rsidR="00C0704C" w:rsidRPr="002679C6">
        <w:rPr>
          <w:rStyle w:val="AttributeTok"/>
          <w:sz w:val="20"/>
          <w:szCs w:val="20"/>
        </w:rPr>
        <w:t>name =</w:t>
      </w:r>
      <w:r w:rsidR="00C0704C" w:rsidRPr="002679C6">
        <w:rPr>
          <w:rStyle w:val="NormalTok"/>
          <w:sz w:val="20"/>
          <w:szCs w:val="20"/>
        </w:rPr>
        <w:t xml:space="preserve"> </w:t>
      </w:r>
      <w:r w:rsidR="00C0704C" w:rsidRPr="002679C6">
        <w:rPr>
          <w:rStyle w:val="StringTok"/>
          <w:sz w:val="20"/>
          <w:szCs w:val="20"/>
        </w:rPr>
        <w:t>"Num_Patients"</w:t>
      </w:r>
      <w:r w:rsidR="00C0704C" w:rsidRPr="002679C6">
        <w:rPr>
          <w:rStyle w:val="NormalTok"/>
          <w:sz w:val="20"/>
          <w:szCs w:val="20"/>
        </w:rPr>
        <w:t>)</w:t>
      </w:r>
      <w:r w:rsidR="00C0704C" w:rsidRPr="002679C6">
        <w:rPr>
          <w:sz w:val="20"/>
          <w:szCs w:val="20"/>
        </w:rPr>
        <w:br/>
      </w:r>
      <w:r w:rsidR="00C0704C" w:rsidRPr="002679C6">
        <w:rPr>
          <w:sz w:val="20"/>
          <w:szCs w:val="20"/>
        </w:rPr>
        <w:br/>
      </w:r>
      <w:r w:rsidR="00C0704C" w:rsidRPr="002679C6">
        <w:rPr>
          <w:sz w:val="20"/>
          <w:szCs w:val="20"/>
        </w:rPr>
        <w:br/>
      </w:r>
      <w:r w:rsidR="00C0704C" w:rsidRPr="002679C6">
        <w:rPr>
          <w:rStyle w:val="NormalTok"/>
          <w:sz w:val="20"/>
          <w:szCs w:val="20"/>
        </w:rPr>
        <w:t xml:space="preserve">linkedDataPIs </w:t>
      </w:r>
      <w:r w:rsidR="00C0704C" w:rsidRPr="002679C6">
        <w:rPr>
          <w:rStyle w:val="OtherTok"/>
          <w:sz w:val="20"/>
          <w:szCs w:val="20"/>
        </w:rPr>
        <w:t>&lt;-</w:t>
      </w:r>
      <w:r w:rsidR="00C0704C" w:rsidRPr="002679C6">
        <w:rPr>
          <w:rStyle w:val="NormalTok"/>
          <w:sz w:val="20"/>
          <w:szCs w:val="20"/>
        </w:rPr>
        <w:t xml:space="preserve"> own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distinct</w:t>
      </w:r>
      <w:r w:rsidR="00C0704C" w:rsidRPr="002679C6">
        <w:rPr>
          <w:rStyle w:val="NormalTok"/>
          <w:sz w:val="20"/>
          <w:szCs w:val="20"/>
        </w:rPr>
        <w:t xml:space="preserve">(PI_ID, New_Intervention_Name, Study_ID)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group_by</w:t>
      </w:r>
      <w:r w:rsidR="00C0704C" w:rsidRPr="002679C6">
        <w:rPr>
          <w:rStyle w:val="NormalTok"/>
          <w:sz w:val="20"/>
          <w:szCs w:val="20"/>
        </w:rPr>
        <w:t>(PI_ID)</w:t>
      </w:r>
      <w:r w:rsidR="00C0704C" w:rsidRPr="002679C6">
        <w:rPr>
          <w:sz w:val="20"/>
          <w:szCs w:val="20"/>
        </w:rPr>
        <w:br/>
      </w:r>
      <w:r w:rsidR="00C0704C" w:rsidRPr="002679C6">
        <w:rPr>
          <w:sz w:val="20"/>
          <w:szCs w:val="20"/>
        </w:rPr>
        <w:br/>
      </w:r>
      <w:r w:rsidR="00C0704C" w:rsidRPr="002679C6">
        <w:rPr>
          <w:rStyle w:val="NormalTok"/>
          <w:sz w:val="20"/>
          <w:szCs w:val="20"/>
        </w:rPr>
        <w:t xml:space="preserve">linkedDataSubject_ID </w:t>
      </w:r>
      <w:r w:rsidR="00C0704C" w:rsidRPr="002679C6">
        <w:rPr>
          <w:rStyle w:val="OtherTok"/>
          <w:sz w:val="20"/>
          <w:szCs w:val="20"/>
        </w:rPr>
        <w:t>&lt;-</w:t>
      </w:r>
      <w:r w:rsidR="00C0704C" w:rsidRPr="002679C6">
        <w:rPr>
          <w:rStyle w:val="NormalTok"/>
          <w:sz w:val="20"/>
          <w:szCs w:val="20"/>
        </w:rPr>
        <w:t xml:space="preserve"> own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select</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Subject_ID,</w:t>
      </w:r>
      <w:r w:rsidR="00C0704C" w:rsidRPr="002679C6">
        <w:rPr>
          <w:sz w:val="20"/>
          <w:szCs w:val="20"/>
        </w:rPr>
        <w:br/>
      </w:r>
      <w:r w:rsidR="00C0704C" w:rsidRPr="002679C6">
        <w:rPr>
          <w:rStyle w:val="NormalTok"/>
          <w:sz w:val="20"/>
          <w:szCs w:val="20"/>
        </w:rPr>
        <w:t xml:space="preserve">    Enrolled_Date_Time,</w:t>
      </w:r>
      <w:r w:rsidR="00C0704C" w:rsidRPr="002679C6">
        <w:rPr>
          <w:sz w:val="20"/>
          <w:szCs w:val="20"/>
        </w:rPr>
        <w:br/>
      </w:r>
      <w:r w:rsidR="00C0704C" w:rsidRPr="002679C6">
        <w:rPr>
          <w:rStyle w:val="NormalTok"/>
          <w:sz w:val="20"/>
          <w:szCs w:val="20"/>
        </w:rPr>
        <w:t xml:space="preserve">    Study_ID,</w:t>
      </w:r>
      <w:r w:rsidR="00C0704C" w:rsidRPr="002679C6">
        <w:rPr>
          <w:sz w:val="20"/>
          <w:szCs w:val="20"/>
        </w:rPr>
        <w:br/>
      </w:r>
      <w:r w:rsidR="00C0704C" w:rsidRPr="002679C6">
        <w:rPr>
          <w:rStyle w:val="NormalTok"/>
          <w:sz w:val="20"/>
          <w:szCs w:val="20"/>
        </w:rPr>
        <w:t xml:space="preserve">    New_Intervention_Name,</w:t>
      </w:r>
      <w:r w:rsidR="00C0704C" w:rsidRPr="002679C6">
        <w:rPr>
          <w:sz w:val="20"/>
          <w:szCs w:val="20"/>
        </w:rPr>
        <w:br/>
      </w:r>
      <w:r w:rsidR="00C0704C" w:rsidRPr="002679C6">
        <w:rPr>
          <w:rStyle w:val="NormalTok"/>
          <w:sz w:val="20"/>
          <w:szCs w:val="20"/>
        </w:rPr>
        <w:t xml:space="preserve">    New_Int_Name,</w:t>
      </w:r>
      <w:r w:rsidR="00C0704C" w:rsidRPr="002679C6">
        <w:rPr>
          <w:sz w:val="20"/>
          <w:szCs w:val="20"/>
        </w:rPr>
        <w:br/>
      </w:r>
      <w:r w:rsidR="00C0704C" w:rsidRPr="002679C6">
        <w:rPr>
          <w:rStyle w:val="NormalTok"/>
          <w:sz w:val="20"/>
          <w:szCs w:val="20"/>
        </w:rPr>
        <w:t xml:space="preserve">    eligible,</w:t>
      </w:r>
      <w:r w:rsidR="00C0704C" w:rsidRPr="002679C6">
        <w:rPr>
          <w:sz w:val="20"/>
          <w:szCs w:val="20"/>
        </w:rPr>
        <w:br/>
      </w:r>
      <w:r w:rsidR="00C0704C" w:rsidRPr="002679C6">
        <w:rPr>
          <w:rStyle w:val="NormalTok"/>
          <w:sz w:val="20"/>
          <w:szCs w:val="20"/>
        </w:rPr>
        <w:t xml:space="preserve">    Combination,</w:t>
      </w:r>
      <w:r w:rsidR="00C0704C" w:rsidRPr="002679C6">
        <w:rPr>
          <w:sz w:val="20"/>
          <w:szCs w:val="20"/>
        </w:rPr>
        <w:br/>
      </w:r>
      <w:r w:rsidR="00C0704C" w:rsidRPr="002679C6">
        <w:rPr>
          <w:rStyle w:val="NormalTok"/>
          <w:sz w:val="20"/>
          <w:szCs w:val="20"/>
        </w:rPr>
        <w:t xml:space="preserve">    Randomized,</w:t>
      </w:r>
      <w:r w:rsidR="00C0704C" w:rsidRPr="002679C6">
        <w:rPr>
          <w:sz w:val="20"/>
          <w:szCs w:val="20"/>
        </w:rPr>
        <w:br/>
      </w:r>
      <w:r w:rsidR="00C0704C" w:rsidRPr="002679C6">
        <w:rPr>
          <w:rStyle w:val="NormalTok"/>
          <w:sz w:val="20"/>
          <w:szCs w:val="20"/>
        </w:rPr>
        <w:t xml:space="preserve">    AE_Grade_3_Plus,</w:t>
      </w:r>
      <w:r w:rsidR="00C0704C" w:rsidRPr="002679C6">
        <w:rPr>
          <w:sz w:val="20"/>
          <w:szCs w:val="20"/>
        </w:rPr>
        <w:br/>
      </w:r>
      <w:r w:rsidR="00C0704C" w:rsidRPr="002679C6">
        <w:rPr>
          <w:rStyle w:val="NormalTok"/>
          <w:sz w:val="20"/>
          <w:szCs w:val="20"/>
        </w:rPr>
        <w:t xml:space="preserve">    Age_65</w:t>
      </w:r>
      <w:r w:rsidR="00C0704C" w:rsidRPr="002679C6">
        <w:rPr>
          <w:sz w:val="20"/>
          <w:szCs w:val="20"/>
        </w:rPr>
        <w:br/>
      </w:r>
      <w:r w:rsidR="00C0704C" w:rsidRPr="002679C6">
        <w:rPr>
          <w:rStyle w:val="NormalTok"/>
          <w:sz w:val="20"/>
          <w:szCs w:val="20"/>
        </w:rPr>
        <w:t xml:space="preserve">  )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arrange</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Subject_ID,</w:t>
      </w:r>
      <w:r w:rsidR="00C0704C" w:rsidRPr="002679C6">
        <w:rPr>
          <w:sz w:val="20"/>
          <w:szCs w:val="20"/>
        </w:rPr>
        <w:br/>
      </w:r>
      <w:r w:rsidR="00C0704C" w:rsidRPr="002679C6">
        <w:rPr>
          <w:rStyle w:val="NormalTok"/>
          <w:sz w:val="20"/>
          <w:szCs w:val="20"/>
        </w:rPr>
        <w:t xml:space="preserve">    Enrolled_Date_Time,</w:t>
      </w:r>
      <w:r w:rsidR="00C0704C" w:rsidRPr="002679C6">
        <w:rPr>
          <w:sz w:val="20"/>
          <w:szCs w:val="20"/>
        </w:rPr>
        <w:br/>
      </w:r>
      <w:r w:rsidR="00C0704C" w:rsidRPr="002679C6">
        <w:rPr>
          <w:rStyle w:val="NormalTok"/>
          <w:sz w:val="20"/>
          <w:szCs w:val="20"/>
        </w:rPr>
        <w:t xml:space="preserve">    Study_ID,</w:t>
      </w:r>
      <w:r w:rsidR="00C0704C" w:rsidRPr="002679C6">
        <w:rPr>
          <w:sz w:val="20"/>
          <w:szCs w:val="20"/>
        </w:rPr>
        <w:br/>
      </w:r>
      <w:r w:rsidR="00C0704C" w:rsidRPr="002679C6">
        <w:rPr>
          <w:rStyle w:val="NormalTok"/>
          <w:sz w:val="20"/>
          <w:szCs w:val="20"/>
        </w:rPr>
        <w:t xml:space="preserve">    New_Intervention_Name,</w:t>
      </w:r>
      <w:r w:rsidR="00C0704C" w:rsidRPr="002679C6">
        <w:rPr>
          <w:sz w:val="20"/>
          <w:szCs w:val="20"/>
        </w:rPr>
        <w:br/>
      </w:r>
      <w:r w:rsidR="00C0704C" w:rsidRPr="002679C6">
        <w:rPr>
          <w:rStyle w:val="NormalTok"/>
          <w:sz w:val="20"/>
          <w:szCs w:val="20"/>
        </w:rPr>
        <w:t xml:space="preserve">    New_Int_Name,</w:t>
      </w:r>
      <w:r w:rsidR="00C0704C" w:rsidRPr="002679C6">
        <w:rPr>
          <w:sz w:val="20"/>
          <w:szCs w:val="20"/>
        </w:rPr>
        <w:br/>
      </w:r>
      <w:r w:rsidR="00C0704C" w:rsidRPr="002679C6">
        <w:rPr>
          <w:rStyle w:val="NormalTok"/>
          <w:sz w:val="20"/>
          <w:szCs w:val="20"/>
        </w:rPr>
        <w:lastRenderedPageBreak/>
        <w:t xml:space="preserve">    eligible,</w:t>
      </w:r>
      <w:r w:rsidR="00C0704C" w:rsidRPr="002679C6">
        <w:rPr>
          <w:sz w:val="20"/>
          <w:szCs w:val="20"/>
        </w:rPr>
        <w:br/>
      </w:r>
      <w:r w:rsidR="00C0704C" w:rsidRPr="002679C6">
        <w:rPr>
          <w:rStyle w:val="NormalTok"/>
          <w:sz w:val="20"/>
          <w:szCs w:val="20"/>
        </w:rPr>
        <w:t xml:space="preserve">    </w:t>
      </w:r>
      <w:r w:rsidR="00C0704C" w:rsidRPr="002679C6">
        <w:rPr>
          <w:rStyle w:val="FunctionTok"/>
          <w:sz w:val="20"/>
          <w:szCs w:val="20"/>
        </w:rPr>
        <w:t>desc</w:t>
      </w:r>
      <w:r w:rsidR="00C0704C" w:rsidRPr="002679C6">
        <w:rPr>
          <w:rStyle w:val="NormalTok"/>
          <w:sz w:val="20"/>
          <w:szCs w:val="20"/>
        </w:rPr>
        <w:t>(AE_Grade_3_Plus)</w:t>
      </w:r>
      <w:r w:rsidR="00C0704C" w:rsidRPr="002679C6">
        <w:rPr>
          <w:sz w:val="20"/>
          <w:szCs w:val="20"/>
        </w:rPr>
        <w:br/>
      </w:r>
      <w:r w:rsidR="00C0704C" w:rsidRPr="002679C6">
        <w:rPr>
          <w:rStyle w:val="NormalTok"/>
          <w:sz w:val="20"/>
          <w:szCs w:val="20"/>
        </w:rPr>
        <w:t xml:space="preserve">  )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group_by</w:t>
      </w:r>
      <w:r w:rsidR="00C0704C" w:rsidRPr="002679C6">
        <w:rPr>
          <w:rStyle w:val="NormalTok"/>
          <w:sz w:val="20"/>
          <w:szCs w:val="20"/>
        </w:rPr>
        <w:t xml:space="preserve">(Subject_ID, Study_ID, New_Intervention_Name)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filter</w:t>
      </w:r>
      <w:r w:rsidR="00C0704C" w:rsidRPr="002679C6">
        <w:rPr>
          <w:rStyle w:val="NormalTok"/>
          <w:sz w:val="20"/>
          <w:szCs w:val="20"/>
        </w:rPr>
        <w:t>(</w:t>
      </w:r>
      <w:r w:rsidR="00C0704C" w:rsidRPr="002679C6">
        <w:rPr>
          <w:rStyle w:val="FunctionTok"/>
          <w:sz w:val="20"/>
          <w:szCs w:val="20"/>
        </w:rPr>
        <w:t>row_number</w:t>
      </w:r>
      <w:r w:rsidR="00C0704C" w:rsidRPr="002679C6">
        <w:rPr>
          <w:rStyle w:val="NormalTok"/>
          <w:sz w:val="20"/>
          <w:szCs w:val="20"/>
        </w:rPr>
        <w:t xml:space="preserve">() </w:t>
      </w:r>
      <w:r w:rsidR="00C0704C" w:rsidRPr="002679C6">
        <w:rPr>
          <w:rStyle w:val="SpecialCharTok"/>
          <w:sz w:val="20"/>
          <w:szCs w:val="20"/>
        </w:rPr>
        <w:t>==</w:t>
      </w:r>
      <w:r w:rsidR="00C0704C" w:rsidRPr="002679C6">
        <w:rPr>
          <w:rStyle w:val="NormalTok"/>
          <w:sz w:val="20"/>
          <w:szCs w:val="20"/>
        </w:rPr>
        <w:t xml:space="preserve"> </w:t>
      </w:r>
      <w:r w:rsidR="00C0704C" w:rsidRPr="002679C6">
        <w:rPr>
          <w:rStyle w:val="DecValTok"/>
          <w:sz w:val="20"/>
          <w:szCs w:val="20"/>
        </w:rPr>
        <w:t>1</w:t>
      </w:r>
      <w:r w:rsidR="00C0704C" w:rsidRPr="002679C6">
        <w:rPr>
          <w:rStyle w:val="NormalTok"/>
          <w:sz w:val="20"/>
          <w:szCs w:val="20"/>
        </w:rPr>
        <w:t>)</w:t>
      </w:r>
      <w:r w:rsidR="00C0704C" w:rsidRPr="002679C6">
        <w:rPr>
          <w:sz w:val="20"/>
          <w:szCs w:val="20"/>
        </w:rPr>
        <w:br/>
      </w:r>
      <w:r w:rsidR="00C0704C" w:rsidRPr="002679C6">
        <w:rPr>
          <w:sz w:val="20"/>
          <w:szCs w:val="20"/>
        </w:rPr>
        <w:br/>
      </w:r>
      <w:r w:rsidR="00C0704C" w:rsidRPr="002679C6">
        <w:rPr>
          <w:rStyle w:val="NormalTok"/>
          <w:sz w:val="20"/>
          <w:szCs w:val="20"/>
        </w:rPr>
        <w:t>reach2</w:t>
      </w:r>
      <w:r w:rsidR="00C0704C" w:rsidRPr="002679C6">
        <w:rPr>
          <w:rStyle w:val="OtherTok"/>
          <w:sz w:val="20"/>
          <w:szCs w:val="20"/>
        </w:rPr>
        <w:t>=</w:t>
      </w:r>
      <w:r w:rsidR="00C0704C" w:rsidRPr="002679C6">
        <w:rPr>
          <w:rStyle w:val="ControlFlowTok"/>
          <w:sz w:val="20"/>
          <w:szCs w:val="20"/>
        </w:rPr>
        <w:t>function</w:t>
      </w:r>
      <w:r w:rsidR="00C0704C" w:rsidRPr="002679C6">
        <w:rPr>
          <w:rStyle w:val="NormalTok"/>
          <w:sz w:val="20"/>
          <w:szCs w:val="20"/>
        </w:rPr>
        <w:t>(x){</w:t>
      </w:r>
      <w:r w:rsidR="00C0704C" w:rsidRPr="002679C6">
        <w:rPr>
          <w:sz w:val="20"/>
          <w:szCs w:val="20"/>
        </w:rPr>
        <w:br/>
      </w:r>
      <w:r w:rsidR="00C0704C" w:rsidRPr="002679C6">
        <w:rPr>
          <w:rStyle w:val="NormalTok"/>
          <w:sz w:val="20"/>
          <w:szCs w:val="20"/>
        </w:rPr>
        <w:t xml:space="preserve">  r</w:t>
      </w:r>
      <w:r w:rsidR="00C0704C" w:rsidRPr="002679C6">
        <w:rPr>
          <w:rStyle w:val="OtherTok"/>
          <w:sz w:val="20"/>
          <w:szCs w:val="20"/>
        </w:rPr>
        <w:t>=</w:t>
      </w:r>
      <w:r w:rsidR="00C0704C" w:rsidRPr="002679C6">
        <w:rPr>
          <w:rStyle w:val="FunctionTok"/>
          <w:sz w:val="20"/>
          <w:szCs w:val="20"/>
        </w:rPr>
        <w:t>vector</w:t>
      </w:r>
      <w:r w:rsidR="00C0704C" w:rsidRPr="002679C6">
        <w:rPr>
          <w:rStyle w:val="NormalTok"/>
          <w:sz w:val="20"/>
          <w:szCs w:val="20"/>
        </w:rPr>
        <w:t>(</w:t>
      </w:r>
      <w:r w:rsidR="00C0704C" w:rsidRPr="002679C6">
        <w:rPr>
          <w:rStyle w:val="AttributeTok"/>
          <w:sz w:val="20"/>
          <w:szCs w:val="20"/>
        </w:rPr>
        <w:t>length=</w:t>
      </w:r>
      <w:r w:rsidR="00C0704C" w:rsidRPr="002679C6">
        <w:rPr>
          <w:rStyle w:val="FunctionTok"/>
          <w:sz w:val="20"/>
          <w:szCs w:val="20"/>
        </w:rPr>
        <w:t>vcount</w:t>
      </w:r>
      <w:r w:rsidR="00C0704C" w:rsidRPr="002679C6">
        <w:rPr>
          <w:rStyle w:val="NormalTok"/>
          <w:sz w:val="20"/>
          <w:szCs w:val="20"/>
        </w:rPr>
        <w:t>(x))</w:t>
      </w:r>
      <w:r w:rsidR="00C0704C" w:rsidRPr="002679C6">
        <w:rPr>
          <w:sz w:val="20"/>
          <w:szCs w:val="20"/>
        </w:rPr>
        <w:br/>
      </w:r>
      <w:r w:rsidR="00C0704C" w:rsidRPr="002679C6">
        <w:rPr>
          <w:rStyle w:val="NormalTok"/>
          <w:sz w:val="20"/>
          <w:szCs w:val="20"/>
        </w:rPr>
        <w:t xml:space="preserve">  </w:t>
      </w:r>
      <w:r w:rsidR="00C0704C" w:rsidRPr="002679C6">
        <w:rPr>
          <w:rStyle w:val="ControlFlowTok"/>
          <w:sz w:val="20"/>
          <w:szCs w:val="20"/>
        </w:rPr>
        <w:t>for</w:t>
      </w:r>
      <w:r w:rsidR="00C0704C" w:rsidRPr="002679C6">
        <w:rPr>
          <w:rStyle w:val="NormalTok"/>
          <w:sz w:val="20"/>
          <w:szCs w:val="20"/>
        </w:rPr>
        <w:t xml:space="preserve"> (i </w:t>
      </w:r>
      <w:r w:rsidR="00C0704C" w:rsidRPr="002679C6">
        <w:rPr>
          <w:rStyle w:val="ControlFlowTok"/>
          <w:sz w:val="20"/>
          <w:szCs w:val="20"/>
        </w:rPr>
        <w:t>in</w:t>
      </w:r>
      <w:r w:rsidR="00C0704C" w:rsidRPr="002679C6">
        <w:rPr>
          <w:rStyle w:val="NormalTok"/>
          <w:sz w:val="20"/>
          <w:szCs w:val="20"/>
        </w:rPr>
        <w:t xml:space="preserve"> </w:t>
      </w:r>
      <w:r w:rsidR="00C0704C" w:rsidRPr="002679C6">
        <w:rPr>
          <w:rStyle w:val="DecValTok"/>
          <w:sz w:val="20"/>
          <w:szCs w:val="20"/>
        </w:rPr>
        <w:t>1</w:t>
      </w:r>
      <w:r w:rsidR="00C0704C" w:rsidRPr="002679C6">
        <w:rPr>
          <w:rStyle w:val="SpecialCharTok"/>
          <w:sz w:val="20"/>
          <w:szCs w:val="20"/>
        </w:rPr>
        <w:t>:</w:t>
      </w:r>
      <w:r w:rsidR="00C0704C" w:rsidRPr="002679C6">
        <w:rPr>
          <w:rStyle w:val="FunctionTok"/>
          <w:sz w:val="20"/>
          <w:szCs w:val="20"/>
        </w:rPr>
        <w:t>vcount</w:t>
      </w:r>
      <w:r w:rsidR="00C0704C" w:rsidRPr="002679C6">
        <w:rPr>
          <w:rStyle w:val="NormalTok"/>
          <w:sz w:val="20"/>
          <w:szCs w:val="20"/>
        </w:rPr>
        <w:t>(x)){</w:t>
      </w:r>
      <w:r w:rsidR="00C0704C" w:rsidRPr="002679C6">
        <w:rPr>
          <w:sz w:val="20"/>
          <w:szCs w:val="20"/>
        </w:rPr>
        <w:br/>
      </w:r>
      <w:r w:rsidR="00C0704C" w:rsidRPr="002679C6">
        <w:rPr>
          <w:rStyle w:val="NormalTok"/>
          <w:sz w:val="20"/>
          <w:szCs w:val="20"/>
        </w:rPr>
        <w:t xml:space="preserve">    n</w:t>
      </w:r>
      <w:r w:rsidR="00C0704C" w:rsidRPr="002679C6">
        <w:rPr>
          <w:rStyle w:val="OtherTok"/>
          <w:sz w:val="20"/>
          <w:szCs w:val="20"/>
        </w:rPr>
        <w:t>=</w:t>
      </w:r>
      <w:r w:rsidR="00C0704C" w:rsidRPr="002679C6">
        <w:rPr>
          <w:rStyle w:val="FunctionTok"/>
          <w:sz w:val="20"/>
          <w:szCs w:val="20"/>
        </w:rPr>
        <w:t>neighborhood</w:t>
      </w:r>
      <w:r w:rsidR="00C0704C" w:rsidRPr="002679C6">
        <w:rPr>
          <w:rStyle w:val="NormalTok"/>
          <w:sz w:val="20"/>
          <w:szCs w:val="20"/>
        </w:rPr>
        <w:t>(x,</w:t>
      </w:r>
      <w:r w:rsidR="00C0704C" w:rsidRPr="002679C6">
        <w:rPr>
          <w:rStyle w:val="DecValTok"/>
          <w:sz w:val="20"/>
          <w:szCs w:val="20"/>
        </w:rPr>
        <w:t>2</w:t>
      </w:r>
      <w:r w:rsidR="00C0704C" w:rsidRPr="002679C6">
        <w:rPr>
          <w:rStyle w:val="NormalTok"/>
          <w:sz w:val="20"/>
          <w:szCs w:val="20"/>
        </w:rPr>
        <w:t>,</w:t>
      </w:r>
      <w:r w:rsidR="00C0704C" w:rsidRPr="002679C6">
        <w:rPr>
          <w:rStyle w:val="AttributeTok"/>
          <w:sz w:val="20"/>
          <w:szCs w:val="20"/>
        </w:rPr>
        <w:t>nodes=</w:t>
      </w:r>
      <w:r w:rsidR="00C0704C" w:rsidRPr="002679C6">
        <w:rPr>
          <w:rStyle w:val="NormalTok"/>
          <w:sz w:val="20"/>
          <w:szCs w:val="20"/>
        </w:rPr>
        <w:t>i)</w:t>
      </w:r>
      <w:r w:rsidR="00C0704C" w:rsidRPr="002679C6">
        <w:rPr>
          <w:sz w:val="20"/>
          <w:szCs w:val="20"/>
        </w:rPr>
        <w:br/>
      </w:r>
      <w:r w:rsidR="00C0704C" w:rsidRPr="002679C6">
        <w:rPr>
          <w:rStyle w:val="NormalTok"/>
          <w:sz w:val="20"/>
          <w:szCs w:val="20"/>
        </w:rPr>
        <w:t xml:space="preserve">    ni</w:t>
      </w:r>
      <w:r w:rsidR="00C0704C" w:rsidRPr="002679C6">
        <w:rPr>
          <w:rStyle w:val="OtherTok"/>
          <w:sz w:val="20"/>
          <w:szCs w:val="20"/>
        </w:rPr>
        <w:t>=</w:t>
      </w:r>
      <w:r w:rsidR="00C0704C" w:rsidRPr="002679C6">
        <w:rPr>
          <w:rStyle w:val="FunctionTok"/>
          <w:sz w:val="20"/>
          <w:szCs w:val="20"/>
        </w:rPr>
        <w:t>unlist</w:t>
      </w:r>
      <w:r w:rsidR="00C0704C" w:rsidRPr="002679C6">
        <w:rPr>
          <w:rStyle w:val="NormalTok"/>
          <w:sz w:val="20"/>
          <w:szCs w:val="20"/>
        </w:rPr>
        <w:t>(n)</w:t>
      </w:r>
      <w:r w:rsidR="00C0704C" w:rsidRPr="002679C6">
        <w:rPr>
          <w:sz w:val="20"/>
          <w:szCs w:val="20"/>
        </w:rPr>
        <w:br/>
      </w:r>
      <w:r w:rsidR="00C0704C" w:rsidRPr="002679C6">
        <w:rPr>
          <w:rStyle w:val="NormalTok"/>
          <w:sz w:val="20"/>
          <w:szCs w:val="20"/>
        </w:rPr>
        <w:t xml:space="preserve">    l</w:t>
      </w:r>
      <w:r w:rsidR="00C0704C" w:rsidRPr="002679C6">
        <w:rPr>
          <w:rStyle w:val="OtherTok"/>
          <w:sz w:val="20"/>
          <w:szCs w:val="20"/>
        </w:rPr>
        <w:t>=</w:t>
      </w:r>
      <w:r w:rsidR="00C0704C" w:rsidRPr="002679C6">
        <w:rPr>
          <w:rStyle w:val="FunctionTok"/>
          <w:sz w:val="20"/>
          <w:szCs w:val="20"/>
        </w:rPr>
        <w:t>length</w:t>
      </w:r>
      <w:r w:rsidR="00C0704C" w:rsidRPr="002679C6">
        <w:rPr>
          <w:rStyle w:val="NormalTok"/>
          <w:sz w:val="20"/>
          <w:szCs w:val="20"/>
        </w:rPr>
        <w:t>(ni)</w:t>
      </w:r>
      <w:r w:rsidR="00C0704C" w:rsidRPr="002679C6">
        <w:rPr>
          <w:sz w:val="20"/>
          <w:szCs w:val="20"/>
        </w:rPr>
        <w:br/>
      </w:r>
      <w:r w:rsidR="00C0704C" w:rsidRPr="002679C6">
        <w:rPr>
          <w:rStyle w:val="NormalTok"/>
          <w:sz w:val="20"/>
          <w:szCs w:val="20"/>
        </w:rPr>
        <w:t xml:space="preserve">    r[i]</w:t>
      </w:r>
      <w:r w:rsidR="00C0704C" w:rsidRPr="002679C6">
        <w:rPr>
          <w:rStyle w:val="OtherTok"/>
          <w:sz w:val="20"/>
          <w:szCs w:val="20"/>
        </w:rPr>
        <w:t>=</w:t>
      </w:r>
      <w:r w:rsidR="00C0704C" w:rsidRPr="002679C6">
        <w:rPr>
          <w:rStyle w:val="NormalTok"/>
          <w:sz w:val="20"/>
          <w:szCs w:val="20"/>
        </w:rPr>
        <w:t>(l)</w:t>
      </w:r>
      <w:r w:rsidR="00C0704C" w:rsidRPr="002679C6">
        <w:rPr>
          <w:rStyle w:val="SpecialCharTok"/>
          <w:sz w:val="20"/>
          <w:szCs w:val="20"/>
        </w:rPr>
        <w:t>/</w:t>
      </w:r>
      <w:r w:rsidR="00C0704C" w:rsidRPr="002679C6">
        <w:rPr>
          <w:rStyle w:val="FunctionTok"/>
          <w:sz w:val="20"/>
          <w:szCs w:val="20"/>
        </w:rPr>
        <w:t>vcount</w:t>
      </w:r>
      <w:r w:rsidR="00C0704C" w:rsidRPr="002679C6">
        <w:rPr>
          <w:rStyle w:val="NormalTok"/>
          <w:sz w:val="20"/>
          <w:szCs w:val="20"/>
        </w:rPr>
        <w:t>(x)}</w:t>
      </w:r>
      <w:r w:rsidR="00C0704C" w:rsidRPr="002679C6">
        <w:rPr>
          <w:sz w:val="20"/>
          <w:szCs w:val="20"/>
        </w:rPr>
        <w:br/>
      </w:r>
      <w:r w:rsidR="00C0704C" w:rsidRPr="002679C6">
        <w:rPr>
          <w:rStyle w:val="NormalTok"/>
          <w:sz w:val="20"/>
          <w:szCs w:val="20"/>
        </w:rPr>
        <w:t xml:space="preserve">  r}</w:t>
      </w:r>
      <w:r w:rsidR="00C0704C" w:rsidRPr="002679C6">
        <w:rPr>
          <w:sz w:val="20"/>
          <w:szCs w:val="20"/>
        </w:rPr>
        <w:br/>
      </w:r>
      <w:r w:rsidR="00C0704C" w:rsidRPr="002679C6">
        <w:rPr>
          <w:sz w:val="20"/>
          <w:szCs w:val="20"/>
        </w:rPr>
        <w:br/>
      </w:r>
      <w:r w:rsidR="00C0704C" w:rsidRPr="002679C6">
        <w:rPr>
          <w:rStyle w:val="NormalTok"/>
          <w:sz w:val="20"/>
          <w:szCs w:val="20"/>
        </w:rPr>
        <w:t>reach3</w:t>
      </w:r>
      <w:r w:rsidR="00C0704C" w:rsidRPr="002679C6">
        <w:rPr>
          <w:rStyle w:val="OtherTok"/>
          <w:sz w:val="20"/>
          <w:szCs w:val="20"/>
        </w:rPr>
        <w:t>=</w:t>
      </w:r>
      <w:r w:rsidR="00C0704C" w:rsidRPr="002679C6">
        <w:rPr>
          <w:rStyle w:val="ControlFlowTok"/>
          <w:sz w:val="20"/>
          <w:szCs w:val="20"/>
        </w:rPr>
        <w:t>function</w:t>
      </w:r>
      <w:r w:rsidR="00C0704C" w:rsidRPr="002679C6">
        <w:rPr>
          <w:rStyle w:val="NormalTok"/>
          <w:sz w:val="20"/>
          <w:szCs w:val="20"/>
        </w:rPr>
        <w:t>(x){</w:t>
      </w:r>
      <w:r w:rsidR="00C0704C" w:rsidRPr="002679C6">
        <w:rPr>
          <w:sz w:val="20"/>
          <w:szCs w:val="20"/>
        </w:rPr>
        <w:br/>
      </w:r>
      <w:r w:rsidR="00C0704C" w:rsidRPr="002679C6">
        <w:rPr>
          <w:rStyle w:val="NormalTok"/>
          <w:sz w:val="20"/>
          <w:szCs w:val="20"/>
        </w:rPr>
        <w:t xml:space="preserve">  r</w:t>
      </w:r>
      <w:r w:rsidR="00C0704C" w:rsidRPr="002679C6">
        <w:rPr>
          <w:rStyle w:val="OtherTok"/>
          <w:sz w:val="20"/>
          <w:szCs w:val="20"/>
        </w:rPr>
        <w:t>=</w:t>
      </w:r>
      <w:r w:rsidR="00C0704C" w:rsidRPr="002679C6">
        <w:rPr>
          <w:rStyle w:val="FunctionTok"/>
          <w:sz w:val="20"/>
          <w:szCs w:val="20"/>
        </w:rPr>
        <w:t>vector</w:t>
      </w:r>
      <w:r w:rsidR="00C0704C" w:rsidRPr="002679C6">
        <w:rPr>
          <w:rStyle w:val="NormalTok"/>
          <w:sz w:val="20"/>
          <w:szCs w:val="20"/>
        </w:rPr>
        <w:t>(</w:t>
      </w:r>
      <w:r w:rsidR="00C0704C" w:rsidRPr="002679C6">
        <w:rPr>
          <w:rStyle w:val="AttributeTok"/>
          <w:sz w:val="20"/>
          <w:szCs w:val="20"/>
        </w:rPr>
        <w:t>length=</w:t>
      </w:r>
      <w:r w:rsidR="00C0704C" w:rsidRPr="002679C6">
        <w:rPr>
          <w:rStyle w:val="FunctionTok"/>
          <w:sz w:val="20"/>
          <w:szCs w:val="20"/>
        </w:rPr>
        <w:t>vcount</w:t>
      </w:r>
      <w:r w:rsidR="00C0704C" w:rsidRPr="002679C6">
        <w:rPr>
          <w:rStyle w:val="NormalTok"/>
          <w:sz w:val="20"/>
          <w:szCs w:val="20"/>
        </w:rPr>
        <w:t>(x))</w:t>
      </w:r>
      <w:r w:rsidR="00C0704C" w:rsidRPr="002679C6">
        <w:rPr>
          <w:sz w:val="20"/>
          <w:szCs w:val="20"/>
        </w:rPr>
        <w:br/>
      </w:r>
      <w:r w:rsidR="00C0704C" w:rsidRPr="002679C6">
        <w:rPr>
          <w:rStyle w:val="NormalTok"/>
          <w:sz w:val="20"/>
          <w:szCs w:val="20"/>
        </w:rPr>
        <w:t xml:space="preserve">  </w:t>
      </w:r>
      <w:r w:rsidR="00C0704C" w:rsidRPr="002679C6">
        <w:rPr>
          <w:rStyle w:val="ControlFlowTok"/>
          <w:sz w:val="20"/>
          <w:szCs w:val="20"/>
        </w:rPr>
        <w:t>for</w:t>
      </w:r>
      <w:r w:rsidR="00C0704C" w:rsidRPr="002679C6">
        <w:rPr>
          <w:rStyle w:val="NormalTok"/>
          <w:sz w:val="20"/>
          <w:szCs w:val="20"/>
        </w:rPr>
        <w:t xml:space="preserve"> (i </w:t>
      </w:r>
      <w:r w:rsidR="00C0704C" w:rsidRPr="002679C6">
        <w:rPr>
          <w:rStyle w:val="ControlFlowTok"/>
          <w:sz w:val="20"/>
          <w:szCs w:val="20"/>
        </w:rPr>
        <w:t>in</w:t>
      </w:r>
      <w:r w:rsidR="00C0704C" w:rsidRPr="002679C6">
        <w:rPr>
          <w:rStyle w:val="NormalTok"/>
          <w:sz w:val="20"/>
          <w:szCs w:val="20"/>
        </w:rPr>
        <w:t xml:space="preserve"> </w:t>
      </w:r>
      <w:r w:rsidR="00C0704C" w:rsidRPr="002679C6">
        <w:rPr>
          <w:rStyle w:val="DecValTok"/>
          <w:sz w:val="20"/>
          <w:szCs w:val="20"/>
        </w:rPr>
        <w:t>1</w:t>
      </w:r>
      <w:r w:rsidR="00C0704C" w:rsidRPr="002679C6">
        <w:rPr>
          <w:rStyle w:val="SpecialCharTok"/>
          <w:sz w:val="20"/>
          <w:szCs w:val="20"/>
        </w:rPr>
        <w:t>:</w:t>
      </w:r>
      <w:r w:rsidR="00C0704C" w:rsidRPr="002679C6">
        <w:rPr>
          <w:rStyle w:val="FunctionTok"/>
          <w:sz w:val="20"/>
          <w:szCs w:val="20"/>
        </w:rPr>
        <w:t>vcount</w:t>
      </w:r>
      <w:r w:rsidR="00C0704C" w:rsidRPr="002679C6">
        <w:rPr>
          <w:rStyle w:val="NormalTok"/>
          <w:sz w:val="20"/>
          <w:szCs w:val="20"/>
        </w:rPr>
        <w:t>(x)){</w:t>
      </w:r>
      <w:r w:rsidR="00C0704C" w:rsidRPr="002679C6">
        <w:rPr>
          <w:sz w:val="20"/>
          <w:szCs w:val="20"/>
        </w:rPr>
        <w:br/>
      </w:r>
      <w:r w:rsidR="00C0704C" w:rsidRPr="002679C6">
        <w:rPr>
          <w:rStyle w:val="NormalTok"/>
          <w:sz w:val="20"/>
          <w:szCs w:val="20"/>
        </w:rPr>
        <w:t xml:space="preserve">    n</w:t>
      </w:r>
      <w:r w:rsidR="00C0704C" w:rsidRPr="002679C6">
        <w:rPr>
          <w:rStyle w:val="OtherTok"/>
          <w:sz w:val="20"/>
          <w:szCs w:val="20"/>
        </w:rPr>
        <w:t>=</w:t>
      </w:r>
      <w:r w:rsidR="00C0704C" w:rsidRPr="002679C6">
        <w:rPr>
          <w:rStyle w:val="FunctionTok"/>
          <w:sz w:val="20"/>
          <w:szCs w:val="20"/>
        </w:rPr>
        <w:t>neighborhood</w:t>
      </w:r>
      <w:r w:rsidR="00C0704C" w:rsidRPr="002679C6">
        <w:rPr>
          <w:rStyle w:val="NormalTok"/>
          <w:sz w:val="20"/>
          <w:szCs w:val="20"/>
        </w:rPr>
        <w:t>(x,</w:t>
      </w:r>
      <w:r w:rsidR="00C0704C" w:rsidRPr="002679C6">
        <w:rPr>
          <w:rStyle w:val="DecValTok"/>
          <w:sz w:val="20"/>
          <w:szCs w:val="20"/>
        </w:rPr>
        <w:t>3</w:t>
      </w:r>
      <w:r w:rsidR="00C0704C" w:rsidRPr="002679C6">
        <w:rPr>
          <w:rStyle w:val="NormalTok"/>
          <w:sz w:val="20"/>
          <w:szCs w:val="20"/>
        </w:rPr>
        <w:t>,</w:t>
      </w:r>
      <w:r w:rsidR="00C0704C" w:rsidRPr="002679C6">
        <w:rPr>
          <w:rStyle w:val="AttributeTok"/>
          <w:sz w:val="20"/>
          <w:szCs w:val="20"/>
        </w:rPr>
        <w:t>nodes=</w:t>
      </w:r>
      <w:r w:rsidR="00C0704C" w:rsidRPr="002679C6">
        <w:rPr>
          <w:rStyle w:val="NormalTok"/>
          <w:sz w:val="20"/>
          <w:szCs w:val="20"/>
        </w:rPr>
        <w:t>i)</w:t>
      </w:r>
      <w:r w:rsidR="00C0704C" w:rsidRPr="002679C6">
        <w:rPr>
          <w:sz w:val="20"/>
          <w:szCs w:val="20"/>
        </w:rPr>
        <w:br/>
      </w:r>
      <w:r w:rsidR="00C0704C" w:rsidRPr="002679C6">
        <w:rPr>
          <w:rStyle w:val="NormalTok"/>
          <w:sz w:val="20"/>
          <w:szCs w:val="20"/>
        </w:rPr>
        <w:t xml:space="preserve">    ni</w:t>
      </w:r>
      <w:r w:rsidR="00C0704C" w:rsidRPr="002679C6">
        <w:rPr>
          <w:rStyle w:val="OtherTok"/>
          <w:sz w:val="20"/>
          <w:szCs w:val="20"/>
        </w:rPr>
        <w:t>=</w:t>
      </w:r>
      <w:r w:rsidR="00C0704C" w:rsidRPr="002679C6">
        <w:rPr>
          <w:rStyle w:val="FunctionTok"/>
          <w:sz w:val="20"/>
          <w:szCs w:val="20"/>
        </w:rPr>
        <w:t>unlist</w:t>
      </w:r>
      <w:r w:rsidR="00C0704C" w:rsidRPr="002679C6">
        <w:rPr>
          <w:rStyle w:val="NormalTok"/>
          <w:sz w:val="20"/>
          <w:szCs w:val="20"/>
        </w:rPr>
        <w:t>(n)</w:t>
      </w:r>
      <w:r w:rsidR="00C0704C" w:rsidRPr="002679C6">
        <w:rPr>
          <w:sz w:val="20"/>
          <w:szCs w:val="20"/>
        </w:rPr>
        <w:br/>
      </w:r>
      <w:r w:rsidR="00C0704C" w:rsidRPr="002679C6">
        <w:rPr>
          <w:rStyle w:val="NormalTok"/>
          <w:sz w:val="20"/>
          <w:szCs w:val="20"/>
        </w:rPr>
        <w:t xml:space="preserve">    l</w:t>
      </w:r>
      <w:r w:rsidR="00C0704C" w:rsidRPr="002679C6">
        <w:rPr>
          <w:rStyle w:val="OtherTok"/>
          <w:sz w:val="20"/>
          <w:szCs w:val="20"/>
        </w:rPr>
        <w:t>=</w:t>
      </w:r>
      <w:r w:rsidR="00C0704C" w:rsidRPr="002679C6">
        <w:rPr>
          <w:rStyle w:val="FunctionTok"/>
          <w:sz w:val="20"/>
          <w:szCs w:val="20"/>
        </w:rPr>
        <w:t>length</w:t>
      </w:r>
      <w:r w:rsidR="00C0704C" w:rsidRPr="002679C6">
        <w:rPr>
          <w:rStyle w:val="NormalTok"/>
          <w:sz w:val="20"/>
          <w:szCs w:val="20"/>
        </w:rPr>
        <w:t>(ni)</w:t>
      </w:r>
      <w:r w:rsidR="00C0704C" w:rsidRPr="002679C6">
        <w:rPr>
          <w:sz w:val="20"/>
          <w:szCs w:val="20"/>
        </w:rPr>
        <w:br/>
      </w:r>
      <w:r w:rsidR="00C0704C" w:rsidRPr="002679C6">
        <w:rPr>
          <w:rStyle w:val="NormalTok"/>
          <w:sz w:val="20"/>
          <w:szCs w:val="20"/>
        </w:rPr>
        <w:t xml:space="preserve">    r[i]</w:t>
      </w:r>
      <w:r w:rsidR="00C0704C" w:rsidRPr="002679C6">
        <w:rPr>
          <w:rStyle w:val="OtherTok"/>
          <w:sz w:val="20"/>
          <w:szCs w:val="20"/>
        </w:rPr>
        <w:t>=</w:t>
      </w:r>
      <w:r w:rsidR="00C0704C" w:rsidRPr="002679C6">
        <w:rPr>
          <w:rStyle w:val="NormalTok"/>
          <w:sz w:val="20"/>
          <w:szCs w:val="20"/>
        </w:rPr>
        <w:t>(l)</w:t>
      </w:r>
      <w:r w:rsidR="00C0704C" w:rsidRPr="002679C6">
        <w:rPr>
          <w:rStyle w:val="SpecialCharTok"/>
          <w:sz w:val="20"/>
          <w:szCs w:val="20"/>
        </w:rPr>
        <w:t>/</w:t>
      </w:r>
      <w:r w:rsidR="00C0704C" w:rsidRPr="002679C6">
        <w:rPr>
          <w:rStyle w:val="FunctionTok"/>
          <w:sz w:val="20"/>
          <w:szCs w:val="20"/>
        </w:rPr>
        <w:t>vcount</w:t>
      </w:r>
      <w:r w:rsidR="00C0704C" w:rsidRPr="002679C6">
        <w:rPr>
          <w:rStyle w:val="NormalTok"/>
          <w:sz w:val="20"/>
          <w:szCs w:val="20"/>
        </w:rPr>
        <w:t>(x)}</w:t>
      </w:r>
      <w:r w:rsidR="00C0704C" w:rsidRPr="002679C6">
        <w:rPr>
          <w:sz w:val="20"/>
          <w:szCs w:val="20"/>
        </w:rPr>
        <w:br/>
      </w:r>
      <w:r w:rsidR="00C0704C" w:rsidRPr="002679C6">
        <w:rPr>
          <w:rStyle w:val="NormalTok"/>
          <w:sz w:val="20"/>
          <w:szCs w:val="20"/>
        </w:rPr>
        <w:t xml:space="preserve">  r}</w:t>
      </w:r>
      <w:r w:rsidR="00C0704C" w:rsidRPr="002679C6">
        <w:rPr>
          <w:sz w:val="20"/>
          <w:szCs w:val="20"/>
        </w:rPr>
        <w:br/>
      </w:r>
      <w:r w:rsidR="00C0704C" w:rsidRPr="002679C6">
        <w:rPr>
          <w:sz w:val="20"/>
          <w:szCs w:val="20"/>
        </w:rPr>
        <w:br/>
      </w:r>
      <w:r w:rsidR="00C0704C" w:rsidRPr="002679C6">
        <w:rPr>
          <w:rStyle w:val="NormalTok"/>
          <w:sz w:val="20"/>
          <w:szCs w:val="20"/>
        </w:rPr>
        <w:t>dwreach</w:t>
      </w:r>
      <w:r w:rsidR="00C0704C" w:rsidRPr="002679C6">
        <w:rPr>
          <w:rStyle w:val="OtherTok"/>
          <w:sz w:val="20"/>
          <w:szCs w:val="20"/>
        </w:rPr>
        <w:t>=</w:t>
      </w:r>
      <w:r w:rsidR="00C0704C" w:rsidRPr="002679C6">
        <w:rPr>
          <w:rStyle w:val="ControlFlowTok"/>
          <w:sz w:val="20"/>
          <w:szCs w:val="20"/>
        </w:rPr>
        <w:t>function</w:t>
      </w:r>
      <w:r w:rsidR="00C0704C" w:rsidRPr="002679C6">
        <w:rPr>
          <w:rStyle w:val="NormalTok"/>
          <w:sz w:val="20"/>
          <w:szCs w:val="20"/>
        </w:rPr>
        <w:t>(x){</w:t>
      </w:r>
      <w:r w:rsidR="00C0704C" w:rsidRPr="002679C6">
        <w:rPr>
          <w:sz w:val="20"/>
          <w:szCs w:val="20"/>
        </w:rPr>
        <w:br/>
      </w:r>
      <w:r w:rsidR="00C0704C" w:rsidRPr="002679C6">
        <w:rPr>
          <w:rStyle w:val="NormalTok"/>
          <w:sz w:val="20"/>
          <w:szCs w:val="20"/>
        </w:rPr>
        <w:t xml:space="preserve">  distances</w:t>
      </w:r>
      <w:r w:rsidR="00C0704C" w:rsidRPr="002679C6">
        <w:rPr>
          <w:rStyle w:val="OtherTok"/>
          <w:sz w:val="20"/>
          <w:szCs w:val="20"/>
        </w:rPr>
        <w:t>=</w:t>
      </w:r>
      <w:r w:rsidR="00C0704C" w:rsidRPr="002679C6">
        <w:rPr>
          <w:rStyle w:val="FunctionTok"/>
          <w:sz w:val="20"/>
          <w:szCs w:val="20"/>
        </w:rPr>
        <w:t>shortest.paths</w:t>
      </w:r>
      <w:r w:rsidR="00C0704C" w:rsidRPr="002679C6">
        <w:rPr>
          <w:rStyle w:val="NormalTok"/>
          <w:sz w:val="20"/>
          <w:szCs w:val="20"/>
        </w:rPr>
        <w:t xml:space="preserve">(x) </w:t>
      </w:r>
      <w:r w:rsidR="00C0704C" w:rsidRPr="002679C6">
        <w:rPr>
          <w:rStyle w:val="CommentTok"/>
          <w:sz w:val="20"/>
          <w:szCs w:val="20"/>
        </w:rPr>
        <w:t>#create matrix of geodesic distances</w:t>
      </w:r>
      <w:r w:rsidR="00C0704C" w:rsidRPr="002679C6">
        <w:rPr>
          <w:sz w:val="20"/>
          <w:szCs w:val="20"/>
        </w:rPr>
        <w:br/>
      </w:r>
      <w:r w:rsidR="00C0704C" w:rsidRPr="002679C6">
        <w:rPr>
          <w:rStyle w:val="NormalTok"/>
          <w:sz w:val="20"/>
          <w:szCs w:val="20"/>
        </w:rPr>
        <w:t xml:space="preserve">  </w:t>
      </w:r>
      <w:r w:rsidR="00C0704C" w:rsidRPr="002679C6">
        <w:rPr>
          <w:rStyle w:val="FunctionTok"/>
          <w:sz w:val="20"/>
          <w:szCs w:val="20"/>
        </w:rPr>
        <w:t>diag</w:t>
      </w:r>
      <w:r w:rsidR="00C0704C" w:rsidRPr="002679C6">
        <w:rPr>
          <w:rStyle w:val="NormalTok"/>
          <w:sz w:val="20"/>
          <w:szCs w:val="20"/>
        </w:rPr>
        <w:t>(distances)</w:t>
      </w:r>
      <w:r w:rsidR="00C0704C" w:rsidRPr="002679C6">
        <w:rPr>
          <w:rStyle w:val="OtherTok"/>
          <w:sz w:val="20"/>
          <w:szCs w:val="20"/>
        </w:rPr>
        <w:t>=</w:t>
      </w:r>
      <w:r w:rsidR="00C0704C" w:rsidRPr="002679C6">
        <w:rPr>
          <w:rStyle w:val="DecValTok"/>
          <w:sz w:val="20"/>
          <w:szCs w:val="20"/>
        </w:rPr>
        <w:t>1</w:t>
      </w:r>
      <w:r w:rsidR="00C0704C" w:rsidRPr="002679C6">
        <w:rPr>
          <w:rStyle w:val="NormalTok"/>
          <w:sz w:val="20"/>
          <w:szCs w:val="20"/>
        </w:rPr>
        <w:t xml:space="preserve"> </w:t>
      </w:r>
      <w:r w:rsidR="00C0704C" w:rsidRPr="002679C6">
        <w:rPr>
          <w:rStyle w:val="CommentTok"/>
          <w:sz w:val="20"/>
          <w:szCs w:val="20"/>
        </w:rPr>
        <w:t># replace the diagonal with 1s</w:t>
      </w:r>
      <w:r w:rsidR="00C0704C" w:rsidRPr="002679C6">
        <w:rPr>
          <w:sz w:val="20"/>
          <w:szCs w:val="20"/>
        </w:rPr>
        <w:br/>
      </w:r>
      <w:r w:rsidR="00C0704C" w:rsidRPr="002679C6">
        <w:rPr>
          <w:rStyle w:val="NormalTok"/>
          <w:sz w:val="20"/>
          <w:szCs w:val="20"/>
        </w:rPr>
        <w:t xml:space="preserve">  weights</w:t>
      </w:r>
      <w:r w:rsidR="00C0704C" w:rsidRPr="002679C6">
        <w:rPr>
          <w:rStyle w:val="OtherTok"/>
          <w:sz w:val="20"/>
          <w:szCs w:val="20"/>
        </w:rPr>
        <w:t>=</w:t>
      </w:r>
      <w:r w:rsidR="00C0704C" w:rsidRPr="002679C6">
        <w:rPr>
          <w:rStyle w:val="DecValTok"/>
          <w:sz w:val="20"/>
          <w:szCs w:val="20"/>
        </w:rPr>
        <w:t>1</w:t>
      </w:r>
      <w:r w:rsidR="00C0704C" w:rsidRPr="002679C6">
        <w:rPr>
          <w:rStyle w:val="SpecialCharTok"/>
          <w:sz w:val="20"/>
          <w:szCs w:val="20"/>
        </w:rPr>
        <w:t>/</w:t>
      </w:r>
      <w:r w:rsidR="00C0704C" w:rsidRPr="002679C6">
        <w:rPr>
          <w:rStyle w:val="NormalTok"/>
          <w:sz w:val="20"/>
          <w:szCs w:val="20"/>
        </w:rPr>
        <w:t xml:space="preserve">distances </w:t>
      </w:r>
      <w:r w:rsidR="00C0704C" w:rsidRPr="002679C6">
        <w:rPr>
          <w:rStyle w:val="CommentTok"/>
          <w:sz w:val="20"/>
          <w:szCs w:val="20"/>
        </w:rPr>
        <w:t># take the reciprocal of distances</w:t>
      </w:r>
      <w:r w:rsidR="00C0704C" w:rsidRPr="002679C6">
        <w:rPr>
          <w:sz w:val="20"/>
          <w:szCs w:val="20"/>
        </w:rPr>
        <w:br/>
      </w:r>
      <w:r w:rsidR="00C0704C" w:rsidRPr="002679C6">
        <w:rPr>
          <w:rStyle w:val="NormalTok"/>
          <w:sz w:val="20"/>
          <w:szCs w:val="20"/>
        </w:rPr>
        <w:t xml:space="preserve">  </w:t>
      </w:r>
      <w:r w:rsidR="00C0704C" w:rsidRPr="002679C6">
        <w:rPr>
          <w:rStyle w:val="FunctionTok"/>
          <w:sz w:val="20"/>
          <w:szCs w:val="20"/>
        </w:rPr>
        <w:t>apply</w:t>
      </w:r>
      <w:r w:rsidR="00C0704C" w:rsidRPr="002679C6">
        <w:rPr>
          <w:rStyle w:val="NormalTok"/>
          <w:sz w:val="20"/>
          <w:szCs w:val="20"/>
        </w:rPr>
        <w:t>(weights,</w:t>
      </w:r>
      <w:r w:rsidR="00C0704C" w:rsidRPr="002679C6">
        <w:rPr>
          <w:rStyle w:val="DecValTok"/>
          <w:sz w:val="20"/>
          <w:szCs w:val="20"/>
        </w:rPr>
        <w:t>1</w:t>
      </w:r>
      <w:r w:rsidR="00C0704C" w:rsidRPr="002679C6">
        <w:rPr>
          <w:rStyle w:val="NormalTok"/>
          <w:sz w:val="20"/>
          <w:szCs w:val="20"/>
        </w:rPr>
        <w:t xml:space="preserve">,sum) </w:t>
      </w:r>
      <w:r w:rsidR="00C0704C" w:rsidRPr="002679C6">
        <w:rPr>
          <w:rStyle w:val="CommentTok"/>
          <w:sz w:val="20"/>
          <w:szCs w:val="20"/>
        </w:rPr>
        <w:t># sum for each node (row)</w:t>
      </w:r>
      <w:r w:rsidR="00C0704C" w:rsidRPr="002679C6">
        <w:rPr>
          <w:sz w:val="20"/>
          <w:szCs w:val="20"/>
        </w:rPr>
        <w:br/>
      </w:r>
      <w:r w:rsidR="00C0704C" w:rsidRPr="002679C6">
        <w:rPr>
          <w:rStyle w:val="NormalTok"/>
          <w:sz w:val="20"/>
          <w:szCs w:val="20"/>
        </w:rPr>
        <w:t>}</w:t>
      </w:r>
      <w:r w:rsidR="00C0704C" w:rsidRPr="002679C6">
        <w:rPr>
          <w:sz w:val="20"/>
          <w:szCs w:val="20"/>
        </w:rPr>
        <w:br/>
      </w:r>
      <w:r w:rsidR="00C0704C" w:rsidRPr="002679C6">
        <w:rPr>
          <w:sz w:val="20"/>
          <w:szCs w:val="20"/>
        </w:rPr>
        <w:br/>
      </w:r>
      <w:r w:rsidR="00C0704C" w:rsidRPr="002679C6">
        <w:rPr>
          <w:rStyle w:val="CommentTok"/>
          <w:sz w:val="20"/>
          <w:szCs w:val="20"/>
        </w:rPr>
        <w:t>#</w:t>
      </w:r>
      <w:r w:rsidR="00C0704C" w:rsidRPr="002679C6">
        <w:rPr>
          <w:sz w:val="20"/>
          <w:szCs w:val="20"/>
        </w:rPr>
        <w:br/>
      </w:r>
      <w:r w:rsidR="00C0704C" w:rsidRPr="002679C6">
        <w:rPr>
          <w:sz w:val="20"/>
          <w:szCs w:val="20"/>
        </w:rPr>
        <w:br/>
      </w:r>
      <w:r w:rsidR="00C0704C" w:rsidRPr="002679C6">
        <w:rPr>
          <w:rStyle w:val="NormalTok"/>
          <w:sz w:val="20"/>
          <w:szCs w:val="20"/>
        </w:rPr>
        <w:t xml:space="preserve">fpntable </w:t>
      </w:r>
      <w:r w:rsidR="00C0704C" w:rsidRPr="002679C6">
        <w:rPr>
          <w:rStyle w:val="OtherTok"/>
          <w:sz w:val="20"/>
          <w:szCs w:val="20"/>
        </w:rPr>
        <w:t>&lt;-</w:t>
      </w:r>
      <w:r w:rsidR="00C0704C" w:rsidRPr="002679C6">
        <w:rPr>
          <w:rStyle w:val="NormalTok"/>
          <w:sz w:val="20"/>
          <w:szCs w:val="20"/>
        </w:rPr>
        <w:t xml:space="preserve"> </w:t>
      </w:r>
      <w:r w:rsidR="00C0704C" w:rsidRPr="002679C6">
        <w:rPr>
          <w:rStyle w:val="FunctionTok"/>
          <w:sz w:val="20"/>
          <w:szCs w:val="20"/>
        </w:rPr>
        <w:t>table</w:t>
      </w:r>
      <w:r w:rsidR="00C0704C" w:rsidRPr="002679C6">
        <w:rPr>
          <w:rStyle w:val="NormalTok"/>
          <w:sz w:val="20"/>
          <w:szCs w:val="20"/>
        </w:rPr>
        <w:t>(own</w:t>
      </w:r>
      <w:r w:rsidR="00C0704C" w:rsidRPr="002679C6">
        <w:rPr>
          <w:rStyle w:val="SpecialCharTok"/>
          <w:sz w:val="20"/>
          <w:szCs w:val="20"/>
        </w:rPr>
        <w:t>$</w:t>
      </w:r>
      <w:r w:rsidR="00C0704C" w:rsidRPr="002679C6">
        <w:rPr>
          <w:rStyle w:val="NormalTok"/>
          <w:sz w:val="20"/>
          <w:szCs w:val="20"/>
        </w:rPr>
        <w:t>Subject_ID);</w:t>
      </w:r>
      <w:r w:rsidR="00C0704C" w:rsidRPr="002679C6">
        <w:rPr>
          <w:sz w:val="20"/>
          <w:szCs w:val="20"/>
        </w:rPr>
        <w:br/>
      </w:r>
      <w:r w:rsidR="00C0704C" w:rsidRPr="002679C6">
        <w:rPr>
          <w:rStyle w:val="NormalTok"/>
          <w:sz w:val="20"/>
          <w:szCs w:val="20"/>
        </w:rPr>
        <w:t xml:space="preserve">otable </w:t>
      </w:r>
      <w:r w:rsidR="00C0704C" w:rsidRPr="002679C6">
        <w:rPr>
          <w:rStyle w:val="OtherTok"/>
          <w:sz w:val="20"/>
          <w:szCs w:val="20"/>
        </w:rPr>
        <w:t>&lt;-</w:t>
      </w:r>
      <w:r w:rsidR="00C0704C" w:rsidRPr="002679C6">
        <w:rPr>
          <w:rStyle w:val="NormalTok"/>
          <w:sz w:val="20"/>
          <w:szCs w:val="20"/>
        </w:rPr>
        <w:t xml:space="preserve"> </w:t>
      </w:r>
      <w:r w:rsidR="00C0704C" w:rsidRPr="002679C6">
        <w:rPr>
          <w:rStyle w:val="FunctionTok"/>
          <w:sz w:val="20"/>
          <w:szCs w:val="20"/>
        </w:rPr>
        <w:t>table</w:t>
      </w:r>
      <w:r w:rsidR="00C0704C" w:rsidRPr="002679C6">
        <w:rPr>
          <w:rStyle w:val="NormalTok"/>
          <w:sz w:val="20"/>
          <w:szCs w:val="20"/>
        </w:rPr>
        <w:t>(own</w:t>
      </w:r>
      <w:r w:rsidR="00C0704C" w:rsidRPr="002679C6">
        <w:rPr>
          <w:rStyle w:val="SpecialCharTok"/>
          <w:sz w:val="20"/>
          <w:szCs w:val="20"/>
        </w:rPr>
        <w:t>$</w:t>
      </w:r>
      <w:r w:rsidR="00C0704C" w:rsidRPr="002679C6">
        <w:rPr>
          <w:rStyle w:val="NormalTok"/>
          <w:sz w:val="20"/>
          <w:szCs w:val="20"/>
        </w:rPr>
        <w:t>PI_ID);</w:t>
      </w:r>
      <w:r w:rsidR="00C0704C" w:rsidRPr="002679C6">
        <w:rPr>
          <w:sz w:val="20"/>
          <w:szCs w:val="20"/>
        </w:rPr>
        <w:br/>
      </w:r>
      <w:r w:rsidR="00C0704C" w:rsidRPr="002679C6">
        <w:rPr>
          <w:rStyle w:val="NormalTok"/>
          <w:sz w:val="20"/>
          <w:szCs w:val="20"/>
        </w:rPr>
        <w:t xml:space="preserve">rtable </w:t>
      </w:r>
      <w:r w:rsidR="00C0704C" w:rsidRPr="002679C6">
        <w:rPr>
          <w:rStyle w:val="OtherTok"/>
          <w:sz w:val="20"/>
          <w:szCs w:val="20"/>
        </w:rPr>
        <w:t>&lt;-</w:t>
      </w:r>
      <w:r w:rsidR="00C0704C" w:rsidRPr="002679C6">
        <w:rPr>
          <w:rStyle w:val="NormalTok"/>
          <w:sz w:val="20"/>
          <w:szCs w:val="20"/>
        </w:rPr>
        <w:t xml:space="preserve"> </w:t>
      </w:r>
      <w:r w:rsidR="00C0704C" w:rsidRPr="002679C6">
        <w:rPr>
          <w:rStyle w:val="FunctionTok"/>
          <w:sz w:val="20"/>
          <w:szCs w:val="20"/>
        </w:rPr>
        <w:t>table</w:t>
      </w:r>
      <w:r w:rsidR="00C0704C" w:rsidRPr="002679C6">
        <w:rPr>
          <w:rStyle w:val="NormalTok"/>
          <w:sz w:val="20"/>
          <w:szCs w:val="20"/>
        </w:rPr>
        <w:t>(own</w:t>
      </w:r>
      <w:r w:rsidR="00C0704C" w:rsidRPr="002679C6">
        <w:rPr>
          <w:rStyle w:val="SpecialCharTok"/>
          <w:sz w:val="20"/>
          <w:szCs w:val="20"/>
        </w:rPr>
        <w:t>$</w:t>
      </w:r>
      <w:r w:rsidR="00C0704C" w:rsidRPr="002679C6">
        <w:rPr>
          <w:rStyle w:val="NormalTok"/>
          <w:sz w:val="20"/>
          <w:szCs w:val="20"/>
        </w:rPr>
        <w:t>New_Intervention_Name);</w:t>
      </w:r>
      <w:r w:rsidR="00C0704C" w:rsidRPr="002679C6">
        <w:rPr>
          <w:sz w:val="20"/>
          <w:szCs w:val="20"/>
        </w:rPr>
        <w:br/>
      </w:r>
      <w:r w:rsidR="00C0704C" w:rsidRPr="002679C6">
        <w:rPr>
          <w:rStyle w:val="NormalTok"/>
          <w:sz w:val="20"/>
          <w:szCs w:val="20"/>
        </w:rPr>
        <w:t xml:space="preserve">ownSmall </w:t>
      </w:r>
      <w:r w:rsidR="00C0704C" w:rsidRPr="002679C6">
        <w:rPr>
          <w:rStyle w:val="OtherTok"/>
          <w:sz w:val="20"/>
          <w:szCs w:val="20"/>
        </w:rPr>
        <w:t>&lt;-</w:t>
      </w:r>
      <w:r w:rsidR="00C0704C" w:rsidRPr="002679C6">
        <w:rPr>
          <w:rStyle w:val="NormalTok"/>
          <w:sz w:val="20"/>
          <w:szCs w:val="20"/>
        </w:rPr>
        <w:t xml:space="preserve"> own;</w:t>
      </w:r>
      <w:r w:rsidR="00C0704C" w:rsidRPr="002679C6">
        <w:rPr>
          <w:sz w:val="20"/>
          <w:szCs w:val="20"/>
        </w:rPr>
        <w:br/>
      </w:r>
      <w:r w:rsidR="00C0704C" w:rsidRPr="002679C6">
        <w:rPr>
          <w:rStyle w:val="NormalTok"/>
          <w:sz w:val="20"/>
          <w:szCs w:val="20"/>
        </w:rPr>
        <w:t xml:space="preserve">three_way_count  </w:t>
      </w:r>
      <w:r w:rsidR="00C0704C" w:rsidRPr="002679C6">
        <w:rPr>
          <w:rStyle w:val="OtherTok"/>
          <w:sz w:val="20"/>
          <w:szCs w:val="20"/>
        </w:rPr>
        <w:t>&lt;-</w:t>
      </w:r>
      <w:r w:rsidR="00C0704C" w:rsidRPr="002679C6">
        <w:rPr>
          <w:rStyle w:val="NormalTok"/>
          <w:sz w:val="20"/>
          <w:szCs w:val="20"/>
        </w:rPr>
        <w:t xml:space="preserve"> ownSmall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select</w:t>
      </w:r>
      <w:r w:rsidR="00C0704C" w:rsidRPr="002679C6">
        <w:rPr>
          <w:rStyle w:val="NormalTok"/>
          <w:sz w:val="20"/>
          <w:szCs w:val="20"/>
        </w:rPr>
        <w:t xml:space="preserve">(PI_ID, New_Intervention_Name, Study_ID, Subject_ID)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group_by</w:t>
      </w:r>
      <w:r w:rsidR="00C0704C" w:rsidRPr="002679C6">
        <w:rPr>
          <w:rStyle w:val="NormalTok"/>
          <w:sz w:val="20"/>
          <w:szCs w:val="20"/>
        </w:rPr>
        <w:t xml:space="preserve">(PI_ID, New_Intervention_Name, Study_ID, Subject_ID)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count</w:t>
      </w:r>
      <w:r w:rsidR="00C0704C" w:rsidRPr="002679C6">
        <w:rPr>
          <w:rStyle w:val="NormalTok"/>
          <w:sz w:val="20"/>
          <w:szCs w:val="20"/>
        </w:rPr>
        <w:t>(</w:t>
      </w:r>
      <w:r w:rsidR="00C0704C" w:rsidRPr="002679C6">
        <w:rPr>
          <w:rStyle w:val="AttributeTok"/>
          <w:sz w:val="20"/>
          <w:szCs w:val="20"/>
        </w:rPr>
        <w:t>name=</w:t>
      </w:r>
      <w:r w:rsidR="00C0704C" w:rsidRPr="002679C6">
        <w:rPr>
          <w:rStyle w:val="StringTok"/>
          <w:sz w:val="20"/>
          <w:szCs w:val="20"/>
        </w:rPr>
        <w:t>"freq"</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three_way_count </w:t>
      </w:r>
      <w:r w:rsidR="00C0704C" w:rsidRPr="002679C6">
        <w:rPr>
          <w:rStyle w:val="OtherTok"/>
          <w:sz w:val="20"/>
          <w:szCs w:val="20"/>
        </w:rPr>
        <w:t>&lt;-</w:t>
      </w:r>
      <w:r w:rsidR="00C0704C" w:rsidRPr="002679C6">
        <w:rPr>
          <w:rStyle w:val="NormalTok"/>
          <w:sz w:val="20"/>
          <w:szCs w:val="20"/>
        </w:rPr>
        <w:t xml:space="preserve"> </w:t>
      </w:r>
      <w:r w:rsidR="00C0704C" w:rsidRPr="002679C6">
        <w:rPr>
          <w:rStyle w:val="FunctionTok"/>
          <w:sz w:val="20"/>
          <w:szCs w:val="20"/>
        </w:rPr>
        <w:t>as.data.frame</w:t>
      </w:r>
      <w:r w:rsidR="00C0704C" w:rsidRPr="002679C6">
        <w:rPr>
          <w:rStyle w:val="NormalTok"/>
          <w:sz w:val="20"/>
          <w:szCs w:val="20"/>
        </w:rPr>
        <w:t>(three_way_count);</w:t>
      </w:r>
      <w:r w:rsidR="00C0704C" w:rsidRPr="002679C6">
        <w:rPr>
          <w:sz w:val="20"/>
          <w:szCs w:val="20"/>
        </w:rPr>
        <w:br/>
      </w:r>
      <w:r w:rsidR="00C0704C" w:rsidRPr="002679C6">
        <w:rPr>
          <w:sz w:val="20"/>
          <w:szCs w:val="20"/>
        </w:rPr>
        <w:br/>
      </w:r>
      <w:r w:rsidR="00C0704C" w:rsidRPr="002679C6">
        <w:rPr>
          <w:sz w:val="20"/>
          <w:szCs w:val="20"/>
        </w:rPr>
        <w:br/>
      </w:r>
      <w:r w:rsidR="00C0704C" w:rsidRPr="002679C6">
        <w:rPr>
          <w:rStyle w:val="NormalTok"/>
          <w:sz w:val="20"/>
          <w:szCs w:val="20"/>
        </w:rPr>
        <w:t xml:space="preserve">edgelist </w:t>
      </w:r>
      <w:r w:rsidR="00C0704C" w:rsidRPr="002679C6">
        <w:rPr>
          <w:rStyle w:val="OtherTok"/>
          <w:sz w:val="20"/>
          <w:szCs w:val="20"/>
        </w:rPr>
        <w:t>&lt;-</w:t>
      </w:r>
      <w:r w:rsidR="00C0704C" w:rsidRPr="002679C6">
        <w:rPr>
          <w:rStyle w:val="NormalTok"/>
          <w:sz w:val="20"/>
          <w:szCs w:val="20"/>
        </w:rPr>
        <w:t xml:space="preserve"> </w:t>
      </w:r>
      <w:r w:rsidR="00C0704C" w:rsidRPr="002679C6">
        <w:rPr>
          <w:rStyle w:val="FunctionTok"/>
          <w:sz w:val="20"/>
          <w:szCs w:val="20"/>
        </w:rPr>
        <w:t>cbind</w:t>
      </w:r>
      <w:r w:rsidR="00C0704C" w:rsidRPr="002679C6">
        <w:rPr>
          <w:rStyle w:val="NormalTok"/>
          <w:sz w:val="20"/>
          <w:szCs w:val="20"/>
        </w:rPr>
        <w:t>(three_way_count</w:t>
      </w:r>
      <w:r w:rsidR="00C0704C" w:rsidRPr="002679C6">
        <w:rPr>
          <w:rStyle w:val="SpecialCharTok"/>
          <w:sz w:val="20"/>
          <w:szCs w:val="20"/>
        </w:rPr>
        <w:t>$</w:t>
      </w:r>
      <w:r w:rsidR="00C0704C" w:rsidRPr="002679C6">
        <w:rPr>
          <w:rStyle w:val="NormalTok"/>
          <w:sz w:val="20"/>
          <w:szCs w:val="20"/>
        </w:rPr>
        <w:t>PI_ID, three_way_count</w:t>
      </w:r>
      <w:r w:rsidR="00C0704C" w:rsidRPr="002679C6">
        <w:rPr>
          <w:rStyle w:val="SpecialCharTok"/>
          <w:sz w:val="20"/>
          <w:szCs w:val="20"/>
        </w:rPr>
        <w:t>$</w:t>
      </w:r>
      <w:r w:rsidR="00C0704C" w:rsidRPr="002679C6">
        <w:rPr>
          <w:rStyle w:val="NormalTok"/>
          <w:sz w:val="20"/>
          <w:szCs w:val="20"/>
        </w:rPr>
        <w:t>New_Intervention_Name, three_way_count</w:t>
      </w:r>
      <w:r w:rsidR="00C0704C" w:rsidRPr="002679C6">
        <w:rPr>
          <w:rStyle w:val="SpecialCharTok"/>
          <w:sz w:val="20"/>
          <w:szCs w:val="20"/>
        </w:rPr>
        <w:t>$</w:t>
      </w:r>
      <w:r w:rsidR="00C0704C" w:rsidRPr="002679C6">
        <w:rPr>
          <w:rStyle w:val="NormalTok"/>
          <w:sz w:val="20"/>
          <w:szCs w:val="20"/>
        </w:rPr>
        <w:t>Study_ID, three_way_count</w:t>
      </w:r>
      <w:r w:rsidR="00C0704C" w:rsidRPr="002679C6">
        <w:rPr>
          <w:rStyle w:val="SpecialCharTok"/>
          <w:sz w:val="20"/>
          <w:szCs w:val="20"/>
        </w:rPr>
        <w:t>$</w:t>
      </w:r>
      <w:r w:rsidR="00C0704C" w:rsidRPr="002679C6">
        <w:rPr>
          <w:rStyle w:val="NormalTok"/>
          <w:sz w:val="20"/>
          <w:szCs w:val="20"/>
        </w:rPr>
        <w:t>Subject_ID, three_way_count</w:t>
      </w:r>
      <w:r w:rsidR="00C0704C" w:rsidRPr="002679C6">
        <w:rPr>
          <w:rStyle w:val="SpecialCharTok"/>
          <w:sz w:val="20"/>
          <w:szCs w:val="20"/>
        </w:rPr>
        <w:t>$</w:t>
      </w:r>
      <w:r w:rsidR="00C0704C" w:rsidRPr="002679C6">
        <w:rPr>
          <w:rStyle w:val="NormalTok"/>
          <w:sz w:val="20"/>
          <w:szCs w:val="20"/>
        </w:rPr>
        <w:t>freq);</w:t>
      </w:r>
      <w:r w:rsidR="00C0704C" w:rsidRPr="002679C6">
        <w:rPr>
          <w:sz w:val="20"/>
          <w:szCs w:val="20"/>
        </w:rPr>
        <w:br/>
      </w:r>
      <w:r w:rsidR="00C0704C" w:rsidRPr="002679C6">
        <w:rPr>
          <w:sz w:val="20"/>
          <w:szCs w:val="20"/>
        </w:rPr>
        <w:br/>
      </w:r>
      <w:r w:rsidR="00C0704C" w:rsidRPr="002679C6">
        <w:rPr>
          <w:rStyle w:val="FunctionTok"/>
          <w:sz w:val="20"/>
          <w:szCs w:val="20"/>
        </w:rPr>
        <w:t>colnames</w:t>
      </w:r>
      <w:r w:rsidR="00C0704C" w:rsidRPr="002679C6">
        <w:rPr>
          <w:rStyle w:val="NormalTok"/>
          <w:sz w:val="20"/>
          <w:szCs w:val="20"/>
        </w:rPr>
        <w:t xml:space="preserve">(edgelist) </w:t>
      </w:r>
      <w:r w:rsidR="00C0704C" w:rsidRPr="002679C6">
        <w:rPr>
          <w:rStyle w:val="OtherTok"/>
          <w:sz w:val="20"/>
          <w:szCs w:val="20"/>
        </w:rPr>
        <w:t>&lt;-</w:t>
      </w:r>
      <w:r w:rsidR="00C0704C" w:rsidRPr="002679C6">
        <w:rPr>
          <w:rStyle w:val="NormalTok"/>
          <w:sz w:val="20"/>
          <w:szCs w:val="20"/>
        </w:rPr>
        <w:t xml:space="preserve"> </w:t>
      </w:r>
      <w:r w:rsidR="00C0704C" w:rsidRPr="002679C6">
        <w:rPr>
          <w:rStyle w:val="FunctionTok"/>
          <w:sz w:val="20"/>
          <w:szCs w:val="20"/>
        </w:rPr>
        <w:t>c</w:t>
      </w:r>
      <w:r w:rsidR="00C0704C" w:rsidRPr="002679C6">
        <w:rPr>
          <w:rStyle w:val="NormalTok"/>
          <w:sz w:val="20"/>
          <w:szCs w:val="20"/>
        </w:rPr>
        <w:t>(</w:t>
      </w:r>
      <w:r w:rsidR="00C0704C" w:rsidRPr="002679C6">
        <w:rPr>
          <w:rStyle w:val="StringTok"/>
          <w:sz w:val="20"/>
          <w:szCs w:val="20"/>
        </w:rPr>
        <w:t>"PI_ID"</w:t>
      </w:r>
      <w:r w:rsidR="00C0704C" w:rsidRPr="002679C6">
        <w:rPr>
          <w:rStyle w:val="NormalTok"/>
          <w:sz w:val="20"/>
          <w:szCs w:val="20"/>
        </w:rPr>
        <w:t xml:space="preserve">, </w:t>
      </w:r>
      <w:r w:rsidR="00C0704C" w:rsidRPr="002679C6">
        <w:rPr>
          <w:rStyle w:val="StringTok"/>
          <w:sz w:val="20"/>
          <w:szCs w:val="20"/>
        </w:rPr>
        <w:t>"New_Intervention_Name"</w:t>
      </w:r>
      <w:r w:rsidR="00C0704C" w:rsidRPr="002679C6">
        <w:rPr>
          <w:rStyle w:val="NormalTok"/>
          <w:sz w:val="20"/>
          <w:szCs w:val="20"/>
        </w:rPr>
        <w:t xml:space="preserve">, </w:t>
      </w:r>
      <w:r w:rsidR="00C0704C" w:rsidRPr="002679C6">
        <w:rPr>
          <w:rStyle w:val="StringTok"/>
          <w:sz w:val="20"/>
          <w:szCs w:val="20"/>
        </w:rPr>
        <w:t>"Study_ID"</w:t>
      </w:r>
      <w:r w:rsidR="00C0704C" w:rsidRPr="002679C6">
        <w:rPr>
          <w:rStyle w:val="NormalTok"/>
          <w:sz w:val="20"/>
          <w:szCs w:val="20"/>
        </w:rPr>
        <w:t xml:space="preserve">, </w:t>
      </w:r>
      <w:r w:rsidR="00C0704C" w:rsidRPr="002679C6">
        <w:rPr>
          <w:rStyle w:val="StringTok"/>
          <w:sz w:val="20"/>
          <w:szCs w:val="20"/>
        </w:rPr>
        <w:t>"Subject_ID"</w:t>
      </w:r>
      <w:r w:rsidR="00C0704C" w:rsidRPr="002679C6">
        <w:rPr>
          <w:rStyle w:val="NormalTok"/>
          <w:sz w:val="20"/>
          <w:szCs w:val="20"/>
        </w:rPr>
        <w:t xml:space="preserve">, </w:t>
      </w:r>
      <w:r w:rsidR="00C0704C" w:rsidRPr="002679C6">
        <w:rPr>
          <w:rStyle w:val="StringTok"/>
          <w:sz w:val="20"/>
          <w:szCs w:val="20"/>
        </w:rPr>
        <w:t>"freq"</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edgelist </w:t>
      </w:r>
      <w:r w:rsidR="00C0704C" w:rsidRPr="002679C6">
        <w:rPr>
          <w:rStyle w:val="OtherTok"/>
          <w:sz w:val="20"/>
          <w:szCs w:val="20"/>
        </w:rPr>
        <w:t>&lt;-</w:t>
      </w:r>
      <w:r w:rsidR="00C0704C" w:rsidRPr="002679C6">
        <w:rPr>
          <w:rStyle w:val="NormalTok"/>
          <w:sz w:val="20"/>
          <w:szCs w:val="20"/>
        </w:rPr>
        <w:t xml:space="preserve"> </w:t>
      </w:r>
      <w:r w:rsidR="00C0704C" w:rsidRPr="002679C6">
        <w:rPr>
          <w:rStyle w:val="FunctionTok"/>
          <w:sz w:val="20"/>
          <w:szCs w:val="20"/>
        </w:rPr>
        <w:t>as.data.frame</w:t>
      </w:r>
      <w:r w:rsidR="00C0704C" w:rsidRPr="002679C6">
        <w:rPr>
          <w:rStyle w:val="NormalTok"/>
          <w:sz w:val="20"/>
          <w:szCs w:val="20"/>
        </w:rPr>
        <w:t>(edgelist);</w:t>
      </w:r>
      <w:r w:rsidR="00C0704C" w:rsidRPr="002679C6">
        <w:rPr>
          <w:sz w:val="20"/>
          <w:szCs w:val="20"/>
        </w:rPr>
        <w:br/>
      </w:r>
      <w:r w:rsidR="00C0704C" w:rsidRPr="002679C6">
        <w:rPr>
          <w:rStyle w:val="NormalTok"/>
          <w:sz w:val="20"/>
          <w:szCs w:val="20"/>
        </w:rPr>
        <w:t xml:space="preserve">linkedDataPIs_0 </w:t>
      </w:r>
      <w:r w:rsidR="00C0704C" w:rsidRPr="002679C6">
        <w:rPr>
          <w:rStyle w:val="OtherTok"/>
          <w:sz w:val="20"/>
          <w:szCs w:val="20"/>
        </w:rPr>
        <w:t>&lt;-</w:t>
      </w:r>
      <w:r w:rsidR="00C0704C" w:rsidRPr="002679C6">
        <w:rPr>
          <w:rStyle w:val="NormalTok"/>
          <w:sz w:val="20"/>
          <w:szCs w:val="20"/>
        </w:rPr>
        <w:t xml:space="preserve"> </w:t>
      </w:r>
      <w:r w:rsidR="00C0704C" w:rsidRPr="002679C6">
        <w:rPr>
          <w:rStyle w:val="FunctionTok"/>
          <w:sz w:val="20"/>
          <w:szCs w:val="20"/>
        </w:rPr>
        <w:t>as.data.frame</w:t>
      </w:r>
      <w:r w:rsidR="00C0704C" w:rsidRPr="002679C6">
        <w:rPr>
          <w:rStyle w:val="NormalTok"/>
          <w:sz w:val="20"/>
          <w:szCs w:val="20"/>
        </w:rPr>
        <w:t>(linkedDataPIs_0);</w:t>
      </w:r>
      <w:r w:rsidR="00C0704C" w:rsidRPr="002679C6">
        <w:rPr>
          <w:sz w:val="20"/>
          <w:szCs w:val="20"/>
        </w:rPr>
        <w:br/>
      </w:r>
      <w:r w:rsidR="00C0704C" w:rsidRPr="002679C6">
        <w:rPr>
          <w:rStyle w:val="NormalTok"/>
          <w:sz w:val="20"/>
          <w:szCs w:val="20"/>
        </w:rPr>
        <w:t xml:space="preserve">linkedDataPIs </w:t>
      </w:r>
      <w:r w:rsidR="00C0704C" w:rsidRPr="002679C6">
        <w:rPr>
          <w:rStyle w:val="OtherTok"/>
          <w:sz w:val="20"/>
          <w:szCs w:val="20"/>
        </w:rPr>
        <w:t>&lt;-</w:t>
      </w:r>
      <w:r w:rsidR="00C0704C" w:rsidRPr="002679C6">
        <w:rPr>
          <w:rStyle w:val="NormalTok"/>
          <w:sz w:val="20"/>
          <w:szCs w:val="20"/>
        </w:rPr>
        <w:t xml:space="preserve"> </w:t>
      </w:r>
      <w:r w:rsidR="00C0704C" w:rsidRPr="002679C6">
        <w:rPr>
          <w:rStyle w:val="FunctionTok"/>
          <w:sz w:val="20"/>
          <w:szCs w:val="20"/>
        </w:rPr>
        <w:t>as.data.frame</w:t>
      </w:r>
      <w:r w:rsidR="00C0704C" w:rsidRPr="002679C6">
        <w:rPr>
          <w:rStyle w:val="NormalTok"/>
          <w:sz w:val="20"/>
          <w:szCs w:val="20"/>
        </w:rPr>
        <w:t>(linkedDataPIs);</w:t>
      </w:r>
      <w:r w:rsidR="00C0704C" w:rsidRPr="002679C6">
        <w:rPr>
          <w:sz w:val="20"/>
          <w:szCs w:val="20"/>
        </w:rPr>
        <w:br/>
      </w:r>
      <w:r w:rsidR="00C0704C" w:rsidRPr="002679C6">
        <w:rPr>
          <w:rStyle w:val="NormalTok"/>
          <w:sz w:val="20"/>
          <w:szCs w:val="20"/>
        </w:rPr>
        <w:t xml:space="preserve">linkedDataStudies_0 </w:t>
      </w:r>
      <w:r w:rsidR="00C0704C" w:rsidRPr="002679C6">
        <w:rPr>
          <w:rStyle w:val="OtherTok"/>
          <w:sz w:val="20"/>
          <w:szCs w:val="20"/>
        </w:rPr>
        <w:t>&lt;-</w:t>
      </w:r>
      <w:r w:rsidR="00C0704C" w:rsidRPr="002679C6">
        <w:rPr>
          <w:rStyle w:val="NormalTok"/>
          <w:sz w:val="20"/>
          <w:szCs w:val="20"/>
        </w:rPr>
        <w:t xml:space="preserve"> </w:t>
      </w:r>
      <w:r w:rsidR="00C0704C" w:rsidRPr="002679C6">
        <w:rPr>
          <w:rStyle w:val="FunctionTok"/>
          <w:sz w:val="20"/>
          <w:szCs w:val="20"/>
        </w:rPr>
        <w:t>as.data.frame</w:t>
      </w:r>
      <w:r w:rsidR="00C0704C" w:rsidRPr="002679C6">
        <w:rPr>
          <w:rStyle w:val="NormalTok"/>
          <w:sz w:val="20"/>
          <w:szCs w:val="20"/>
        </w:rPr>
        <w:t>(linkedDataStudies_0);</w:t>
      </w:r>
      <w:r w:rsidR="00C0704C" w:rsidRPr="002679C6">
        <w:rPr>
          <w:sz w:val="20"/>
          <w:szCs w:val="20"/>
        </w:rPr>
        <w:br/>
      </w:r>
      <w:r w:rsidR="00C0704C" w:rsidRPr="002679C6">
        <w:rPr>
          <w:rStyle w:val="NormalTok"/>
          <w:sz w:val="20"/>
          <w:szCs w:val="20"/>
        </w:rPr>
        <w:t xml:space="preserve">linkedDataStudies </w:t>
      </w:r>
      <w:r w:rsidR="00C0704C" w:rsidRPr="002679C6">
        <w:rPr>
          <w:rStyle w:val="OtherTok"/>
          <w:sz w:val="20"/>
          <w:szCs w:val="20"/>
        </w:rPr>
        <w:t>&lt;-</w:t>
      </w:r>
      <w:r w:rsidR="00C0704C" w:rsidRPr="002679C6">
        <w:rPr>
          <w:rStyle w:val="NormalTok"/>
          <w:sz w:val="20"/>
          <w:szCs w:val="20"/>
        </w:rPr>
        <w:t xml:space="preserve"> </w:t>
      </w:r>
      <w:r w:rsidR="00C0704C" w:rsidRPr="002679C6">
        <w:rPr>
          <w:rStyle w:val="FunctionTok"/>
          <w:sz w:val="20"/>
          <w:szCs w:val="20"/>
        </w:rPr>
        <w:t>as.data.frame</w:t>
      </w:r>
      <w:r w:rsidR="00C0704C" w:rsidRPr="002679C6">
        <w:rPr>
          <w:rStyle w:val="NormalTok"/>
          <w:sz w:val="20"/>
          <w:szCs w:val="20"/>
        </w:rPr>
        <w:t>(linkedDataStudies);</w:t>
      </w:r>
      <w:r w:rsidR="00C0704C" w:rsidRPr="002679C6">
        <w:rPr>
          <w:sz w:val="20"/>
          <w:szCs w:val="20"/>
        </w:rPr>
        <w:br/>
      </w:r>
      <w:r w:rsidR="00C0704C" w:rsidRPr="002679C6">
        <w:rPr>
          <w:rStyle w:val="NormalTok"/>
          <w:sz w:val="20"/>
          <w:szCs w:val="20"/>
        </w:rPr>
        <w:t xml:space="preserve">linkedDataSubject_ID </w:t>
      </w:r>
      <w:r w:rsidR="00C0704C" w:rsidRPr="002679C6">
        <w:rPr>
          <w:rStyle w:val="OtherTok"/>
          <w:sz w:val="20"/>
          <w:szCs w:val="20"/>
        </w:rPr>
        <w:t>&lt;-</w:t>
      </w:r>
      <w:r w:rsidR="00C0704C" w:rsidRPr="002679C6">
        <w:rPr>
          <w:rStyle w:val="NormalTok"/>
          <w:sz w:val="20"/>
          <w:szCs w:val="20"/>
        </w:rPr>
        <w:t xml:space="preserve"> </w:t>
      </w:r>
      <w:r w:rsidR="00C0704C" w:rsidRPr="002679C6">
        <w:rPr>
          <w:rStyle w:val="FunctionTok"/>
          <w:sz w:val="20"/>
          <w:szCs w:val="20"/>
        </w:rPr>
        <w:t>as.data.frame</w:t>
      </w:r>
      <w:r w:rsidR="00C0704C" w:rsidRPr="002679C6">
        <w:rPr>
          <w:rStyle w:val="NormalTok"/>
          <w:sz w:val="20"/>
          <w:szCs w:val="20"/>
        </w:rPr>
        <w:t>(linkedDataSubject_ID);</w:t>
      </w:r>
      <w:r w:rsidR="00C0704C" w:rsidRPr="002679C6">
        <w:rPr>
          <w:sz w:val="20"/>
          <w:szCs w:val="20"/>
        </w:rPr>
        <w:br/>
      </w:r>
      <w:r w:rsidR="00C0704C" w:rsidRPr="002679C6">
        <w:rPr>
          <w:sz w:val="20"/>
          <w:szCs w:val="20"/>
        </w:rPr>
        <w:lastRenderedPageBreak/>
        <w:br/>
      </w:r>
      <w:r w:rsidR="00C0704C" w:rsidRPr="002679C6">
        <w:rPr>
          <w:rStyle w:val="NormalTok"/>
          <w:sz w:val="20"/>
          <w:szCs w:val="20"/>
        </w:rPr>
        <w:t xml:space="preserve">edgelist0 </w:t>
      </w:r>
      <w:r w:rsidR="00C0704C" w:rsidRPr="002679C6">
        <w:rPr>
          <w:rStyle w:val="OtherTok"/>
          <w:sz w:val="20"/>
          <w:szCs w:val="20"/>
        </w:rPr>
        <w:t>&lt;-</w:t>
      </w:r>
      <w:r w:rsidR="00C0704C" w:rsidRPr="002679C6">
        <w:rPr>
          <w:rStyle w:val="NormalTok"/>
          <w:sz w:val="20"/>
          <w:szCs w:val="20"/>
        </w:rPr>
        <w:t xml:space="preserve"> </w:t>
      </w:r>
      <w:r w:rsidR="00C0704C" w:rsidRPr="002679C6">
        <w:rPr>
          <w:rStyle w:val="FunctionTok"/>
          <w:sz w:val="20"/>
          <w:szCs w:val="20"/>
        </w:rPr>
        <w:t>join_all</w:t>
      </w:r>
      <w:r w:rsidR="00C0704C" w:rsidRPr="002679C6">
        <w:rPr>
          <w:rStyle w:val="NormalTok"/>
          <w:sz w:val="20"/>
          <w:szCs w:val="20"/>
        </w:rPr>
        <w:t>(</w:t>
      </w:r>
      <w:r w:rsidR="00C0704C" w:rsidRPr="002679C6">
        <w:rPr>
          <w:rStyle w:val="FunctionTok"/>
          <w:sz w:val="20"/>
          <w:szCs w:val="20"/>
        </w:rPr>
        <w:t>list</w:t>
      </w:r>
      <w:r w:rsidR="00C0704C" w:rsidRPr="002679C6">
        <w:rPr>
          <w:rStyle w:val="NormalTok"/>
          <w:sz w:val="20"/>
          <w:szCs w:val="20"/>
        </w:rPr>
        <w:t xml:space="preserve">(edgelist, linkedDataPIs_0, linkedDataStudies_0), </w:t>
      </w:r>
      <w:r w:rsidR="00C0704C" w:rsidRPr="002679C6">
        <w:rPr>
          <w:rStyle w:val="AttributeTok"/>
          <w:sz w:val="20"/>
          <w:szCs w:val="20"/>
        </w:rPr>
        <w:t>by =</w:t>
      </w:r>
      <w:r w:rsidR="00C0704C" w:rsidRPr="002679C6">
        <w:rPr>
          <w:rStyle w:val="NormalTok"/>
          <w:sz w:val="20"/>
          <w:szCs w:val="20"/>
        </w:rPr>
        <w:t xml:space="preserve"> </w:t>
      </w:r>
      <w:r w:rsidR="00C0704C" w:rsidRPr="002679C6">
        <w:rPr>
          <w:rStyle w:val="FunctionTok"/>
          <w:sz w:val="20"/>
          <w:szCs w:val="20"/>
        </w:rPr>
        <w:t>c</w:t>
      </w:r>
      <w:r w:rsidR="00C0704C" w:rsidRPr="002679C6">
        <w:rPr>
          <w:rStyle w:val="NormalTok"/>
          <w:sz w:val="20"/>
          <w:szCs w:val="20"/>
        </w:rPr>
        <w:t>(</w:t>
      </w:r>
      <w:r w:rsidR="00C0704C" w:rsidRPr="002679C6">
        <w:rPr>
          <w:rStyle w:val="StringTok"/>
          <w:sz w:val="20"/>
          <w:szCs w:val="20"/>
        </w:rPr>
        <w:t>"New_Intervention_Name"</w:t>
      </w:r>
      <w:r w:rsidR="00C0704C" w:rsidRPr="002679C6">
        <w:rPr>
          <w:rStyle w:val="NormalTok"/>
          <w:sz w:val="20"/>
          <w:szCs w:val="20"/>
        </w:rPr>
        <w:t xml:space="preserve">, </w:t>
      </w:r>
      <w:r w:rsidR="00C0704C" w:rsidRPr="002679C6">
        <w:rPr>
          <w:rStyle w:val="StringTok"/>
          <w:sz w:val="20"/>
          <w:szCs w:val="20"/>
        </w:rPr>
        <w:t>"Study_ID"</w:t>
      </w:r>
      <w:r w:rsidR="00C0704C" w:rsidRPr="002679C6">
        <w:rPr>
          <w:rStyle w:val="NormalTok"/>
          <w:sz w:val="20"/>
          <w:szCs w:val="20"/>
        </w:rPr>
        <w:t xml:space="preserve">), </w:t>
      </w:r>
      <w:r w:rsidR="00C0704C" w:rsidRPr="002679C6">
        <w:rPr>
          <w:rStyle w:val="AttributeTok"/>
          <w:sz w:val="20"/>
          <w:szCs w:val="20"/>
        </w:rPr>
        <w:t>type =</w:t>
      </w:r>
      <w:r w:rsidR="00C0704C" w:rsidRPr="002679C6">
        <w:rPr>
          <w:rStyle w:val="NormalTok"/>
          <w:sz w:val="20"/>
          <w:szCs w:val="20"/>
        </w:rPr>
        <w:t xml:space="preserve"> </w:t>
      </w:r>
      <w:r w:rsidR="00C0704C" w:rsidRPr="002679C6">
        <w:rPr>
          <w:rStyle w:val="StringTok"/>
          <w:sz w:val="20"/>
          <w:szCs w:val="20"/>
        </w:rPr>
        <w:t>"left"</w:t>
      </w:r>
      <w:r w:rsidR="00C0704C" w:rsidRPr="002679C6">
        <w:rPr>
          <w:rStyle w:val="NormalTok"/>
          <w:sz w:val="20"/>
          <w:szCs w:val="20"/>
        </w:rPr>
        <w:t xml:space="preserve">, </w:t>
      </w:r>
      <w:r w:rsidR="00C0704C" w:rsidRPr="002679C6">
        <w:rPr>
          <w:rStyle w:val="AttributeTok"/>
          <w:sz w:val="20"/>
          <w:szCs w:val="20"/>
        </w:rPr>
        <w:t>match =</w:t>
      </w:r>
      <w:r w:rsidR="00C0704C" w:rsidRPr="002679C6">
        <w:rPr>
          <w:rStyle w:val="NormalTok"/>
          <w:sz w:val="20"/>
          <w:szCs w:val="20"/>
        </w:rPr>
        <w:t xml:space="preserve"> </w:t>
      </w:r>
      <w:r w:rsidR="00C0704C" w:rsidRPr="002679C6">
        <w:rPr>
          <w:rStyle w:val="StringTok"/>
          <w:sz w:val="20"/>
          <w:szCs w:val="20"/>
        </w:rPr>
        <w:t>"first"</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edgelist00 </w:t>
      </w:r>
      <w:r w:rsidR="00C0704C" w:rsidRPr="002679C6">
        <w:rPr>
          <w:rStyle w:val="OtherTok"/>
          <w:sz w:val="20"/>
          <w:szCs w:val="20"/>
        </w:rPr>
        <w:t>&lt;-</w:t>
      </w:r>
      <w:r w:rsidR="00C0704C" w:rsidRPr="002679C6">
        <w:rPr>
          <w:rStyle w:val="NormalTok"/>
          <w:sz w:val="20"/>
          <w:szCs w:val="20"/>
        </w:rPr>
        <w:t xml:space="preserve"> </w:t>
      </w:r>
      <w:r w:rsidR="00C0704C" w:rsidRPr="002679C6">
        <w:rPr>
          <w:rStyle w:val="FunctionTok"/>
          <w:sz w:val="20"/>
          <w:szCs w:val="20"/>
        </w:rPr>
        <w:t>join_all</w:t>
      </w:r>
      <w:r w:rsidR="00C0704C" w:rsidRPr="002679C6">
        <w:rPr>
          <w:rStyle w:val="NormalTok"/>
          <w:sz w:val="20"/>
          <w:szCs w:val="20"/>
        </w:rPr>
        <w:t>(</w:t>
      </w:r>
      <w:r w:rsidR="00C0704C" w:rsidRPr="002679C6">
        <w:rPr>
          <w:rStyle w:val="FunctionTok"/>
          <w:sz w:val="20"/>
          <w:szCs w:val="20"/>
        </w:rPr>
        <w:t>list</w:t>
      </w:r>
      <w:r w:rsidR="00C0704C" w:rsidRPr="002679C6">
        <w:rPr>
          <w:rStyle w:val="NormalTok"/>
          <w:sz w:val="20"/>
          <w:szCs w:val="20"/>
        </w:rPr>
        <w:t xml:space="preserve">(edgelist0, linkedDataSubject_ID), </w:t>
      </w:r>
      <w:r w:rsidR="00C0704C" w:rsidRPr="002679C6">
        <w:rPr>
          <w:rStyle w:val="AttributeTok"/>
          <w:sz w:val="20"/>
          <w:szCs w:val="20"/>
        </w:rPr>
        <w:t>by=</w:t>
      </w:r>
      <w:r w:rsidR="00C0704C" w:rsidRPr="002679C6">
        <w:rPr>
          <w:rStyle w:val="FunctionTok"/>
          <w:sz w:val="20"/>
          <w:szCs w:val="20"/>
        </w:rPr>
        <w:t>c</w:t>
      </w:r>
      <w:r w:rsidR="00C0704C" w:rsidRPr="002679C6">
        <w:rPr>
          <w:rStyle w:val="NormalTok"/>
          <w:sz w:val="20"/>
          <w:szCs w:val="20"/>
        </w:rPr>
        <w:t>(</w:t>
      </w:r>
      <w:r w:rsidR="00C0704C" w:rsidRPr="002679C6">
        <w:rPr>
          <w:rStyle w:val="StringTok"/>
          <w:sz w:val="20"/>
          <w:szCs w:val="20"/>
        </w:rPr>
        <w:t>"Subject_ID"</w:t>
      </w:r>
      <w:r w:rsidR="00C0704C" w:rsidRPr="002679C6">
        <w:rPr>
          <w:rStyle w:val="NormalTok"/>
          <w:sz w:val="20"/>
          <w:szCs w:val="20"/>
        </w:rPr>
        <w:t xml:space="preserve">, </w:t>
      </w:r>
      <w:r w:rsidR="00C0704C" w:rsidRPr="002679C6">
        <w:rPr>
          <w:rStyle w:val="StringTok"/>
          <w:sz w:val="20"/>
          <w:szCs w:val="20"/>
        </w:rPr>
        <w:t>"New_Intervention_Name"</w:t>
      </w:r>
      <w:r w:rsidR="00C0704C" w:rsidRPr="002679C6">
        <w:rPr>
          <w:rStyle w:val="NormalTok"/>
          <w:sz w:val="20"/>
          <w:szCs w:val="20"/>
        </w:rPr>
        <w:t xml:space="preserve">, </w:t>
      </w:r>
      <w:r w:rsidR="00C0704C" w:rsidRPr="002679C6">
        <w:rPr>
          <w:rStyle w:val="StringTok"/>
          <w:sz w:val="20"/>
          <w:szCs w:val="20"/>
        </w:rPr>
        <w:t>"Study_ID"</w:t>
      </w:r>
      <w:r w:rsidR="00C0704C" w:rsidRPr="002679C6">
        <w:rPr>
          <w:rStyle w:val="NormalTok"/>
          <w:sz w:val="20"/>
          <w:szCs w:val="20"/>
        </w:rPr>
        <w:t xml:space="preserve">), </w:t>
      </w:r>
      <w:r w:rsidR="00C0704C" w:rsidRPr="002679C6">
        <w:rPr>
          <w:rStyle w:val="AttributeTok"/>
          <w:sz w:val="20"/>
          <w:szCs w:val="20"/>
        </w:rPr>
        <w:t>type=</w:t>
      </w:r>
      <w:r w:rsidR="00C0704C" w:rsidRPr="002679C6">
        <w:rPr>
          <w:rStyle w:val="StringTok"/>
          <w:sz w:val="20"/>
          <w:szCs w:val="20"/>
        </w:rPr>
        <w:t>"left"</w:t>
      </w:r>
      <w:r w:rsidR="00C0704C" w:rsidRPr="002679C6">
        <w:rPr>
          <w:rStyle w:val="NormalTok"/>
          <w:sz w:val="20"/>
          <w:szCs w:val="20"/>
        </w:rPr>
        <w:t xml:space="preserve">, </w:t>
      </w:r>
      <w:r w:rsidR="00C0704C" w:rsidRPr="002679C6">
        <w:rPr>
          <w:rStyle w:val="AttributeTok"/>
          <w:sz w:val="20"/>
          <w:szCs w:val="20"/>
        </w:rPr>
        <w:t>match =</w:t>
      </w:r>
      <w:r w:rsidR="00C0704C" w:rsidRPr="002679C6">
        <w:rPr>
          <w:rStyle w:val="NormalTok"/>
          <w:sz w:val="20"/>
          <w:szCs w:val="20"/>
        </w:rPr>
        <w:t xml:space="preserve"> </w:t>
      </w:r>
      <w:r w:rsidR="00C0704C" w:rsidRPr="002679C6">
        <w:rPr>
          <w:rStyle w:val="StringTok"/>
          <w:sz w:val="20"/>
          <w:szCs w:val="20"/>
        </w:rPr>
        <w:t>"first"</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edgelist00_tibble </w:t>
      </w:r>
      <w:r w:rsidR="00C0704C" w:rsidRPr="002679C6">
        <w:rPr>
          <w:rStyle w:val="OtherTok"/>
          <w:sz w:val="20"/>
          <w:szCs w:val="20"/>
        </w:rPr>
        <w:t>&lt;-</w:t>
      </w:r>
      <w:r w:rsidR="00C0704C" w:rsidRPr="002679C6">
        <w:rPr>
          <w:rStyle w:val="NormalTok"/>
          <w:sz w:val="20"/>
          <w:szCs w:val="20"/>
        </w:rPr>
        <w:t xml:space="preserve"> </w:t>
      </w:r>
      <w:r w:rsidR="00C0704C" w:rsidRPr="002679C6">
        <w:rPr>
          <w:rStyle w:val="FunctionTok"/>
          <w:sz w:val="20"/>
          <w:szCs w:val="20"/>
        </w:rPr>
        <w:t>as_tibble</w:t>
      </w:r>
      <w:r w:rsidR="00C0704C" w:rsidRPr="002679C6">
        <w:rPr>
          <w:rStyle w:val="NormalTok"/>
          <w:sz w:val="20"/>
          <w:szCs w:val="20"/>
        </w:rPr>
        <w:t>(edgelist00);</w:t>
      </w:r>
      <w:r w:rsidR="00C0704C" w:rsidRPr="002679C6">
        <w:rPr>
          <w:sz w:val="20"/>
          <w:szCs w:val="20"/>
        </w:rPr>
        <w:br/>
      </w:r>
      <w:r w:rsidR="00C0704C" w:rsidRPr="002679C6">
        <w:rPr>
          <w:sz w:val="20"/>
          <w:szCs w:val="20"/>
        </w:rPr>
        <w:br/>
      </w:r>
      <w:r w:rsidR="00C0704C" w:rsidRPr="002679C6">
        <w:rPr>
          <w:sz w:val="20"/>
          <w:szCs w:val="20"/>
        </w:rPr>
        <w:br/>
      </w:r>
      <w:r w:rsidR="00C0704C" w:rsidRPr="002679C6">
        <w:rPr>
          <w:rStyle w:val="NormalTok"/>
          <w:sz w:val="20"/>
          <w:szCs w:val="20"/>
        </w:rPr>
        <w:t xml:space="preserve">edgelist </w:t>
      </w:r>
      <w:r w:rsidR="00C0704C" w:rsidRPr="002679C6">
        <w:rPr>
          <w:rStyle w:val="OtherTok"/>
          <w:sz w:val="20"/>
          <w:szCs w:val="20"/>
        </w:rPr>
        <w:t>&lt;-</w:t>
      </w:r>
      <w:r w:rsidR="00C0704C" w:rsidRPr="002679C6">
        <w:rPr>
          <w:rStyle w:val="NormalTok"/>
          <w:sz w:val="20"/>
          <w:szCs w:val="20"/>
        </w:rPr>
        <w:t xml:space="preserve"> edgelist00[,</w:t>
      </w:r>
      <w:r w:rsidR="00C0704C" w:rsidRPr="002679C6">
        <w:rPr>
          <w:rStyle w:val="FunctionTok"/>
          <w:sz w:val="20"/>
          <w:szCs w:val="20"/>
        </w:rPr>
        <w:t>colnames</w:t>
      </w:r>
      <w:r w:rsidR="00C0704C" w:rsidRPr="002679C6">
        <w:rPr>
          <w:rStyle w:val="NormalTok"/>
          <w:sz w:val="20"/>
          <w:szCs w:val="20"/>
        </w:rPr>
        <w:t xml:space="preserve">(edgelist00) </w:t>
      </w:r>
      <w:r w:rsidR="00C0704C" w:rsidRPr="002679C6">
        <w:rPr>
          <w:rStyle w:val="SpecialCharTok"/>
          <w:sz w:val="20"/>
          <w:szCs w:val="20"/>
        </w:rPr>
        <w:t>%in%</w:t>
      </w:r>
      <w:r w:rsidR="00C0704C" w:rsidRPr="002679C6">
        <w:rPr>
          <w:rStyle w:val="NormalTok"/>
          <w:sz w:val="20"/>
          <w:szCs w:val="20"/>
        </w:rPr>
        <w:t xml:space="preserve"> </w:t>
      </w:r>
      <w:r w:rsidR="00C0704C" w:rsidRPr="002679C6">
        <w:rPr>
          <w:rStyle w:val="FunctionTok"/>
          <w:sz w:val="20"/>
          <w:szCs w:val="20"/>
        </w:rPr>
        <w:t>c</w:t>
      </w:r>
      <w:r w:rsidR="00C0704C" w:rsidRPr="002679C6">
        <w:rPr>
          <w:rStyle w:val="NormalTok"/>
          <w:sz w:val="20"/>
          <w:szCs w:val="20"/>
        </w:rPr>
        <w:t>(</w:t>
      </w:r>
      <w:r w:rsidR="00C0704C" w:rsidRPr="002679C6">
        <w:rPr>
          <w:rStyle w:val="StringTok"/>
          <w:sz w:val="20"/>
          <w:szCs w:val="20"/>
        </w:rPr>
        <w:t>"Subject_ID"</w:t>
      </w:r>
      <w:r w:rsidR="00C0704C" w:rsidRPr="002679C6">
        <w:rPr>
          <w:rStyle w:val="NormalTok"/>
          <w:sz w:val="20"/>
          <w:szCs w:val="20"/>
        </w:rPr>
        <w:t xml:space="preserve">, </w:t>
      </w:r>
      <w:r w:rsidR="00C0704C" w:rsidRPr="002679C6">
        <w:rPr>
          <w:rStyle w:val="StringTok"/>
          <w:sz w:val="20"/>
          <w:szCs w:val="20"/>
        </w:rPr>
        <w:t>"Study_ID"</w:t>
      </w:r>
      <w:r w:rsidR="00C0704C" w:rsidRPr="002679C6">
        <w:rPr>
          <w:rStyle w:val="NormalTok"/>
          <w:sz w:val="20"/>
          <w:szCs w:val="20"/>
        </w:rPr>
        <w:t xml:space="preserve">, </w:t>
      </w:r>
      <w:r w:rsidR="00C0704C" w:rsidRPr="002679C6">
        <w:rPr>
          <w:rStyle w:val="StringTok"/>
          <w:sz w:val="20"/>
          <w:szCs w:val="20"/>
        </w:rPr>
        <w:t>"Enrolled_Date_Time"</w:t>
      </w:r>
      <w:r w:rsidR="00C0704C" w:rsidRPr="002679C6">
        <w:rPr>
          <w:rStyle w:val="NormalTok"/>
          <w:sz w:val="20"/>
          <w:szCs w:val="20"/>
        </w:rPr>
        <w:t xml:space="preserve">, </w:t>
      </w:r>
      <w:r w:rsidR="00C0704C" w:rsidRPr="002679C6">
        <w:rPr>
          <w:rStyle w:val="StringTok"/>
          <w:sz w:val="20"/>
          <w:szCs w:val="20"/>
        </w:rPr>
        <w:t>"New_Intervention_Name"</w:t>
      </w:r>
      <w:r w:rsidR="00C0704C" w:rsidRPr="002679C6">
        <w:rPr>
          <w:rStyle w:val="NormalTok"/>
          <w:sz w:val="20"/>
          <w:szCs w:val="20"/>
        </w:rPr>
        <w:t xml:space="preserve">, </w:t>
      </w:r>
      <w:r w:rsidR="00C0704C" w:rsidRPr="002679C6">
        <w:rPr>
          <w:rStyle w:val="StringTok"/>
          <w:sz w:val="20"/>
          <w:szCs w:val="20"/>
        </w:rPr>
        <w:t>"PI_ID"</w:t>
      </w:r>
      <w:r w:rsidR="00C0704C" w:rsidRPr="002679C6">
        <w:rPr>
          <w:rStyle w:val="NormalTok"/>
          <w:sz w:val="20"/>
          <w:szCs w:val="20"/>
        </w:rPr>
        <w:t xml:space="preserve">, </w:t>
      </w:r>
      <w:r w:rsidR="00C0704C" w:rsidRPr="002679C6">
        <w:rPr>
          <w:rStyle w:val="StringTok"/>
          <w:sz w:val="20"/>
          <w:szCs w:val="20"/>
        </w:rPr>
        <w:t>"Num_Patients"</w:t>
      </w:r>
      <w:r w:rsidR="00C0704C" w:rsidRPr="002679C6">
        <w:rPr>
          <w:rStyle w:val="NormalTok"/>
          <w:sz w:val="20"/>
          <w:szCs w:val="20"/>
        </w:rPr>
        <w:t xml:space="preserve">, </w:t>
      </w:r>
      <w:r w:rsidR="00C0704C" w:rsidRPr="002679C6">
        <w:rPr>
          <w:rStyle w:val="StringTok"/>
          <w:sz w:val="20"/>
          <w:szCs w:val="20"/>
        </w:rPr>
        <w:t>"eligible"</w:t>
      </w:r>
      <w:r w:rsidR="00C0704C" w:rsidRPr="002679C6">
        <w:rPr>
          <w:rStyle w:val="NormalTok"/>
          <w:sz w:val="20"/>
          <w:szCs w:val="20"/>
        </w:rPr>
        <w:t xml:space="preserve">, </w:t>
      </w:r>
      <w:r w:rsidR="00C0704C" w:rsidRPr="002679C6">
        <w:rPr>
          <w:rStyle w:val="StringTok"/>
          <w:sz w:val="20"/>
          <w:szCs w:val="20"/>
        </w:rPr>
        <w:t>"Randomized"</w:t>
      </w:r>
      <w:r w:rsidR="00C0704C" w:rsidRPr="002679C6">
        <w:rPr>
          <w:rStyle w:val="NormalTok"/>
          <w:sz w:val="20"/>
          <w:szCs w:val="20"/>
        </w:rPr>
        <w:t xml:space="preserve">, </w:t>
      </w:r>
      <w:r w:rsidR="00C0704C" w:rsidRPr="002679C6">
        <w:rPr>
          <w:rStyle w:val="StringTok"/>
          <w:sz w:val="20"/>
          <w:szCs w:val="20"/>
        </w:rPr>
        <w:t>"Combination"</w:t>
      </w:r>
      <w:r w:rsidR="00C0704C" w:rsidRPr="002679C6">
        <w:rPr>
          <w:rStyle w:val="NormalTok"/>
          <w:sz w:val="20"/>
          <w:szCs w:val="20"/>
        </w:rPr>
        <w:t xml:space="preserve">, </w:t>
      </w:r>
      <w:r w:rsidR="00C0704C" w:rsidRPr="002679C6">
        <w:rPr>
          <w:rStyle w:val="StringTok"/>
          <w:sz w:val="20"/>
          <w:szCs w:val="20"/>
        </w:rPr>
        <w:t>"freq"</w:t>
      </w:r>
      <w:r w:rsidR="00C0704C" w:rsidRPr="002679C6">
        <w:rPr>
          <w:rStyle w:val="NormalTok"/>
          <w:sz w:val="20"/>
          <w:szCs w:val="20"/>
        </w:rPr>
        <w:t xml:space="preserve">, </w:t>
      </w:r>
      <w:r w:rsidR="00C0704C" w:rsidRPr="002679C6">
        <w:rPr>
          <w:rStyle w:val="StringTok"/>
          <w:sz w:val="20"/>
          <w:szCs w:val="20"/>
        </w:rPr>
        <w:t>"Department"</w:t>
      </w:r>
      <w:r w:rsidR="00C0704C" w:rsidRPr="002679C6">
        <w:rPr>
          <w:rStyle w:val="NormalTok"/>
          <w:sz w:val="20"/>
          <w:szCs w:val="20"/>
        </w:rPr>
        <w:t xml:space="preserve">, </w:t>
      </w:r>
      <w:r w:rsidR="00C0704C" w:rsidRPr="002679C6">
        <w:rPr>
          <w:rStyle w:val="StringTok"/>
          <w:sz w:val="20"/>
          <w:szCs w:val="20"/>
        </w:rPr>
        <w:t>"Enrolled_Date_Time"</w:t>
      </w:r>
      <w:r w:rsidR="00C0704C" w:rsidRPr="002679C6">
        <w:rPr>
          <w:rStyle w:val="NormalTok"/>
          <w:sz w:val="20"/>
          <w:szCs w:val="20"/>
        </w:rPr>
        <w:t xml:space="preserve">, </w:t>
      </w:r>
      <w:r w:rsidR="00C0704C" w:rsidRPr="002679C6">
        <w:rPr>
          <w:rStyle w:val="StringTok"/>
          <w:sz w:val="20"/>
          <w:szCs w:val="20"/>
        </w:rPr>
        <w:t>"Status_Change_Date_Time"</w:t>
      </w:r>
      <w:r w:rsidR="00C0704C" w:rsidRPr="002679C6">
        <w:rPr>
          <w:rStyle w:val="NormalTok"/>
          <w:sz w:val="20"/>
          <w:szCs w:val="20"/>
        </w:rPr>
        <w:t xml:space="preserve">, </w:t>
      </w:r>
      <w:r w:rsidR="00C0704C" w:rsidRPr="002679C6">
        <w:rPr>
          <w:rStyle w:val="StringTok"/>
          <w:sz w:val="20"/>
          <w:szCs w:val="20"/>
        </w:rPr>
        <w:t>"New_Int_Name"</w:t>
      </w:r>
      <w:r w:rsidR="00C0704C" w:rsidRPr="002679C6">
        <w:rPr>
          <w:rStyle w:val="NormalTok"/>
          <w:sz w:val="20"/>
          <w:szCs w:val="20"/>
        </w:rPr>
        <w:t xml:space="preserve">, </w:t>
      </w:r>
      <w:r w:rsidR="00C0704C" w:rsidRPr="002679C6">
        <w:rPr>
          <w:rStyle w:val="StringTok"/>
          <w:sz w:val="20"/>
          <w:szCs w:val="20"/>
        </w:rPr>
        <w:t>"AE_Grade_3_Plus"</w:t>
      </w:r>
      <w:r w:rsidR="00C0704C" w:rsidRPr="002679C6">
        <w:rPr>
          <w:rStyle w:val="NormalTok"/>
          <w:sz w:val="20"/>
          <w:szCs w:val="20"/>
        </w:rPr>
        <w:t xml:space="preserve">, </w:t>
      </w:r>
      <w:r w:rsidR="00C0704C" w:rsidRPr="002679C6">
        <w:rPr>
          <w:rStyle w:val="StringTok"/>
          <w:sz w:val="20"/>
          <w:szCs w:val="20"/>
        </w:rPr>
        <w:t>"Age_65"</w:t>
      </w:r>
      <w:r w:rsidR="00C0704C" w:rsidRPr="002679C6">
        <w:rPr>
          <w:rStyle w:val="NormalTok"/>
          <w:sz w:val="20"/>
          <w:szCs w:val="20"/>
        </w:rPr>
        <w:t>)];</w:t>
      </w:r>
      <w:r w:rsidR="00C0704C" w:rsidRPr="002679C6">
        <w:rPr>
          <w:sz w:val="20"/>
          <w:szCs w:val="20"/>
        </w:rPr>
        <w:br/>
      </w:r>
      <w:r w:rsidR="00C0704C" w:rsidRPr="002679C6">
        <w:rPr>
          <w:sz w:val="20"/>
          <w:szCs w:val="20"/>
        </w:rPr>
        <w:br/>
      </w:r>
      <w:r w:rsidR="00C0704C" w:rsidRPr="002679C6">
        <w:rPr>
          <w:rStyle w:val="NormalTok"/>
          <w:sz w:val="20"/>
          <w:szCs w:val="20"/>
        </w:rPr>
        <w:t xml:space="preserve">edgelist_count </w:t>
      </w:r>
      <w:r w:rsidR="00C0704C" w:rsidRPr="002679C6">
        <w:rPr>
          <w:rStyle w:val="OtherTok"/>
          <w:sz w:val="20"/>
          <w:szCs w:val="20"/>
        </w:rPr>
        <w:t>&lt;-</w:t>
      </w:r>
      <w:r w:rsidR="00C0704C" w:rsidRPr="002679C6">
        <w:rPr>
          <w:rStyle w:val="NormalTok"/>
          <w:sz w:val="20"/>
          <w:szCs w:val="20"/>
        </w:rPr>
        <w:t xml:space="preserve"> </w:t>
      </w:r>
      <w:r w:rsidR="00C0704C" w:rsidRPr="002679C6">
        <w:rPr>
          <w:rStyle w:val="FunctionTok"/>
          <w:sz w:val="20"/>
          <w:szCs w:val="20"/>
        </w:rPr>
        <w:t>length</w:t>
      </w:r>
      <w:r w:rsidR="00C0704C" w:rsidRPr="002679C6">
        <w:rPr>
          <w:rStyle w:val="NormalTok"/>
          <w:sz w:val="20"/>
          <w:szCs w:val="20"/>
        </w:rPr>
        <w:t>(edgelist</w:t>
      </w:r>
      <w:r w:rsidR="00C0704C" w:rsidRPr="002679C6">
        <w:rPr>
          <w:rStyle w:val="SpecialCharTok"/>
          <w:sz w:val="20"/>
          <w:szCs w:val="20"/>
        </w:rPr>
        <w:t>$</w:t>
      </w:r>
      <w:r w:rsidR="00C0704C" w:rsidRPr="002679C6">
        <w:rPr>
          <w:rStyle w:val="NormalTok"/>
          <w:sz w:val="20"/>
          <w:szCs w:val="20"/>
        </w:rPr>
        <w:t>Subject_ID);</w:t>
      </w:r>
      <w:r w:rsidR="00C0704C" w:rsidRPr="002679C6">
        <w:rPr>
          <w:sz w:val="20"/>
          <w:szCs w:val="20"/>
        </w:rPr>
        <w:br/>
      </w:r>
      <w:r w:rsidR="00C0704C" w:rsidRPr="002679C6">
        <w:rPr>
          <w:sz w:val="20"/>
          <w:szCs w:val="20"/>
        </w:rPr>
        <w:br/>
      </w:r>
      <w:r w:rsidR="00C0704C" w:rsidRPr="002679C6">
        <w:rPr>
          <w:rStyle w:val="NormalTok"/>
          <w:sz w:val="20"/>
          <w:szCs w:val="20"/>
        </w:rPr>
        <w:t xml:space="preserve">n_pi </w:t>
      </w:r>
      <w:r w:rsidR="00C0704C" w:rsidRPr="002679C6">
        <w:rPr>
          <w:rStyle w:val="OtherTok"/>
          <w:sz w:val="20"/>
          <w:szCs w:val="20"/>
        </w:rPr>
        <w:t>&lt;-</w:t>
      </w:r>
      <w:r w:rsidR="00C0704C" w:rsidRPr="002679C6">
        <w:rPr>
          <w:rStyle w:val="NormalTok"/>
          <w:sz w:val="20"/>
          <w:szCs w:val="20"/>
        </w:rPr>
        <w:t xml:space="preserve"> </w:t>
      </w:r>
      <w:r w:rsidR="00C0704C" w:rsidRPr="002679C6">
        <w:rPr>
          <w:rStyle w:val="FunctionTok"/>
          <w:sz w:val="20"/>
          <w:szCs w:val="20"/>
        </w:rPr>
        <w:t>length</w:t>
      </w:r>
      <w:r w:rsidR="00C0704C" w:rsidRPr="002679C6">
        <w:rPr>
          <w:rStyle w:val="NormalTok"/>
          <w:sz w:val="20"/>
          <w:szCs w:val="20"/>
        </w:rPr>
        <w:t>(</w:t>
      </w:r>
      <w:r w:rsidR="00C0704C" w:rsidRPr="002679C6">
        <w:rPr>
          <w:rStyle w:val="FunctionTok"/>
          <w:sz w:val="20"/>
          <w:szCs w:val="20"/>
        </w:rPr>
        <w:t>unique</w:t>
      </w:r>
      <w:r w:rsidR="00C0704C" w:rsidRPr="002679C6">
        <w:rPr>
          <w:rStyle w:val="NormalTok"/>
          <w:sz w:val="20"/>
          <w:szCs w:val="20"/>
        </w:rPr>
        <w:t>(edgelist</w:t>
      </w:r>
      <w:r w:rsidR="00C0704C" w:rsidRPr="002679C6">
        <w:rPr>
          <w:rStyle w:val="SpecialCharTok"/>
          <w:sz w:val="20"/>
          <w:szCs w:val="20"/>
        </w:rPr>
        <w:t>$</w:t>
      </w:r>
      <w:r w:rsidR="00C0704C" w:rsidRPr="002679C6">
        <w:rPr>
          <w:rStyle w:val="NormalTok"/>
          <w:sz w:val="20"/>
          <w:szCs w:val="20"/>
        </w:rPr>
        <w:t>PI_ID));</w:t>
      </w:r>
      <w:r w:rsidR="00C0704C" w:rsidRPr="002679C6">
        <w:rPr>
          <w:sz w:val="20"/>
          <w:szCs w:val="20"/>
        </w:rPr>
        <w:br/>
      </w:r>
      <w:r w:rsidR="00C0704C" w:rsidRPr="002679C6">
        <w:rPr>
          <w:rStyle w:val="NormalTok"/>
          <w:sz w:val="20"/>
          <w:szCs w:val="20"/>
        </w:rPr>
        <w:t xml:space="preserve">n_subjects </w:t>
      </w:r>
      <w:r w:rsidR="00C0704C" w:rsidRPr="002679C6">
        <w:rPr>
          <w:rStyle w:val="OtherTok"/>
          <w:sz w:val="20"/>
          <w:szCs w:val="20"/>
        </w:rPr>
        <w:t>&lt;-</w:t>
      </w:r>
      <w:r w:rsidR="00C0704C" w:rsidRPr="002679C6">
        <w:rPr>
          <w:rStyle w:val="NormalTok"/>
          <w:sz w:val="20"/>
          <w:szCs w:val="20"/>
        </w:rPr>
        <w:t xml:space="preserve"> </w:t>
      </w:r>
      <w:r w:rsidR="00C0704C" w:rsidRPr="002679C6">
        <w:rPr>
          <w:rStyle w:val="FunctionTok"/>
          <w:sz w:val="20"/>
          <w:szCs w:val="20"/>
        </w:rPr>
        <w:t>length</w:t>
      </w:r>
      <w:r w:rsidR="00C0704C" w:rsidRPr="002679C6">
        <w:rPr>
          <w:rStyle w:val="NormalTok"/>
          <w:sz w:val="20"/>
          <w:szCs w:val="20"/>
        </w:rPr>
        <w:t>(</w:t>
      </w:r>
      <w:r w:rsidR="00C0704C" w:rsidRPr="002679C6">
        <w:rPr>
          <w:rStyle w:val="FunctionTok"/>
          <w:sz w:val="20"/>
          <w:szCs w:val="20"/>
        </w:rPr>
        <w:t>unique</w:t>
      </w:r>
      <w:r w:rsidR="00C0704C" w:rsidRPr="002679C6">
        <w:rPr>
          <w:rStyle w:val="NormalTok"/>
          <w:sz w:val="20"/>
          <w:szCs w:val="20"/>
        </w:rPr>
        <w:t>(edgelist</w:t>
      </w:r>
      <w:r w:rsidR="00C0704C" w:rsidRPr="002679C6">
        <w:rPr>
          <w:rStyle w:val="SpecialCharTok"/>
          <w:sz w:val="20"/>
          <w:szCs w:val="20"/>
        </w:rPr>
        <w:t>$</w:t>
      </w:r>
      <w:r w:rsidR="00C0704C" w:rsidRPr="002679C6">
        <w:rPr>
          <w:rStyle w:val="NormalTok"/>
          <w:sz w:val="20"/>
          <w:szCs w:val="20"/>
        </w:rPr>
        <w:t>Subject_ID));</w:t>
      </w:r>
      <w:r w:rsidR="00C0704C" w:rsidRPr="002679C6">
        <w:rPr>
          <w:sz w:val="20"/>
          <w:szCs w:val="20"/>
        </w:rPr>
        <w:br/>
      </w:r>
      <w:r w:rsidR="00C0704C" w:rsidRPr="002679C6">
        <w:rPr>
          <w:rStyle w:val="NormalTok"/>
          <w:sz w:val="20"/>
          <w:szCs w:val="20"/>
        </w:rPr>
        <w:t xml:space="preserve">n_studies </w:t>
      </w:r>
      <w:r w:rsidR="00C0704C" w:rsidRPr="002679C6">
        <w:rPr>
          <w:rStyle w:val="OtherTok"/>
          <w:sz w:val="20"/>
          <w:szCs w:val="20"/>
        </w:rPr>
        <w:t>&lt;-</w:t>
      </w:r>
      <w:r w:rsidR="00C0704C" w:rsidRPr="002679C6">
        <w:rPr>
          <w:rStyle w:val="NormalTok"/>
          <w:sz w:val="20"/>
          <w:szCs w:val="20"/>
        </w:rPr>
        <w:t xml:space="preserve"> </w:t>
      </w:r>
      <w:r w:rsidR="00C0704C" w:rsidRPr="002679C6">
        <w:rPr>
          <w:rStyle w:val="FunctionTok"/>
          <w:sz w:val="20"/>
          <w:szCs w:val="20"/>
        </w:rPr>
        <w:t>length</w:t>
      </w:r>
      <w:r w:rsidR="00C0704C" w:rsidRPr="002679C6">
        <w:rPr>
          <w:rStyle w:val="NormalTok"/>
          <w:sz w:val="20"/>
          <w:szCs w:val="20"/>
        </w:rPr>
        <w:t>(</w:t>
      </w:r>
      <w:r w:rsidR="00C0704C" w:rsidRPr="002679C6">
        <w:rPr>
          <w:rStyle w:val="FunctionTok"/>
          <w:sz w:val="20"/>
          <w:szCs w:val="20"/>
        </w:rPr>
        <w:t>unique</w:t>
      </w:r>
      <w:r w:rsidR="00C0704C" w:rsidRPr="002679C6">
        <w:rPr>
          <w:rStyle w:val="NormalTok"/>
          <w:sz w:val="20"/>
          <w:szCs w:val="20"/>
        </w:rPr>
        <w:t>(edgelist</w:t>
      </w:r>
      <w:r w:rsidR="00C0704C" w:rsidRPr="002679C6">
        <w:rPr>
          <w:rStyle w:val="SpecialCharTok"/>
          <w:sz w:val="20"/>
          <w:szCs w:val="20"/>
        </w:rPr>
        <w:t>$</w:t>
      </w:r>
      <w:r w:rsidR="00C0704C" w:rsidRPr="002679C6">
        <w:rPr>
          <w:rStyle w:val="NormalTok"/>
          <w:sz w:val="20"/>
          <w:szCs w:val="20"/>
        </w:rPr>
        <w:t>New_Intervention_Name));</w:t>
      </w:r>
      <w:r w:rsidR="00C0704C" w:rsidRPr="002679C6">
        <w:rPr>
          <w:sz w:val="20"/>
          <w:szCs w:val="20"/>
        </w:rPr>
        <w:br/>
      </w:r>
      <w:r w:rsidR="00C0704C" w:rsidRPr="002679C6">
        <w:rPr>
          <w:rStyle w:val="NormalTok"/>
          <w:sz w:val="20"/>
          <w:szCs w:val="20"/>
        </w:rPr>
        <w:t xml:space="preserve">strat </w:t>
      </w:r>
      <w:r w:rsidR="00C0704C" w:rsidRPr="002679C6">
        <w:rPr>
          <w:rStyle w:val="OtherTok"/>
          <w:sz w:val="20"/>
          <w:szCs w:val="20"/>
        </w:rPr>
        <w:t>&lt;-</w:t>
      </w:r>
      <w:r w:rsidR="00C0704C" w:rsidRPr="002679C6">
        <w:rPr>
          <w:rStyle w:val="NormalTok"/>
          <w:sz w:val="20"/>
          <w:szCs w:val="20"/>
        </w:rPr>
        <w:t xml:space="preserve"> </w:t>
      </w:r>
      <w:r w:rsidR="00C0704C" w:rsidRPr="002679C6">
        <w:rPr>
          <w:rStyle w:val="FunctionTok"/>
          <w:sz w:val="20"/>
          <w:szCs w:val="20"/>
        </w:rPr>
        <w:t>unique</w:t>
      </w:r>
      <w:r w:rsidR="00C0704C" w:rsidRPr="002679C6">
        <w:rPr>
          <w:rStyle w:val="NormalTok"/>
          <w:sz w:val="20"/>
          <w:szCs w:val="20"/>
        </w:rPr>
        <w:t>(</w:t>
      </w:r>
      <w:r w:rsidR="00C0704C" w:rsidRPr="002679C6">
        <w:rPr>
          <w:rStyle w:val="FunctionTok"/>
          <w:sz w:val="20"/>
          <w:szCs w:val="20"/>
        </w:rPr>
        <w:t>eval</w:t>
      </w:r>
      <w:r w:rsidR="00C0704C" w:rsidRPr="002679C6">
        <w:rPr>
          <w:rStyle w:val="NormalTok"/>
          <w:sz w:val="20"/>
          <w:szCs w:val="20"/>
        </w:rPr>
        <w:t>(</w:t>
      </w:r>
      <w:r w:rsidR="00C0704C" w:rsidRPr="002679C6">
        <w:rPr>
          <w:rStyle w:val="FunctionTok"/>
          <w:sz w:val="20"/>
          <w:szCs w:val="20"/>
        </w:rPr>
        <w:t>parse</w:t>
      </w:r>
      <w:r w:rsidR="00C0704C" w:rsidRPr="002679C6">
        <w:rPr>
          <w:rStyle w:val="NormalTok"/>
          <w:sz w:val="20"/>
          <w:szCs w:val="20"/>
        </w:rPr>
        <w:t>(</w:t>
      </w:r>
      <w:r w:rsidR="00C0704C" w:rsidRPr="002679C6">
        <w:rPr>
          <w:rStyle w:val="AttributeTok"/>
          <w:sz w:val="20"/>
          <w:szCs w:val="20"/>
        </w:rPr>
        <w:t>text=</w:t>
      </w:r>
      <w:r w:rsidR="00C0704C" w:rsidRPr="002679C6">
        <w:rPr>
          <w:rStyle w:val="FunctionTok"/>
          <w:sz w:val="20"/>
          <w:szCs w:val="20"/>
        </w:rPr>
        <w:t>paste</w:t>
      </w:r>
      <w:r w:rsidR="00C0704C" w:rsidRPr="002679C6">
        <w:rPr>
          <w:rStyle w:val="NormalTok"/>
          <w:sz w:val="20"/>
          <w:szCs w:val="20"/>
        </w:rPr>
        <w:t>(</w:t>
      </w:r>
      <w:r w:rsidR="00C0704C" w:rsidRPr="002679C6">
        <w:rPr>
          <w:rStyle w:val="StringTok"/>
          <w:sz w:val="20"/>
          <w:szCs w:val="20"/>
        </w:rPr>
        <w:t>"edgelist$"</w:t>
      </w:r>
      <w:r w:rsidR="00C0704C" w:rsidRPr="002679C6">
        <w:rPr>
          <w:rStyle w:val="NormalTok"/>
          <w:sz w:val="20"/>
          <w:szCs w:val="20"/>
        </w:rPr>
        <w:t xml:space="preserve">, </w:t>
      </w:r>
      <w:r w:rsidR="00C0704C" w:rsidRPr="002679C6">
        <w:rPr>
          <w:rStyle w:val="StringTok"/>
          <w:sz w:val="20"/>
          <w:szCs w:val="20"/>
        </w:rPr>
        <w:t>"eligible"</w:t>
      </w:r>
      <w:r w:rsidR="00C0704C" w:rsidRPr="002679C6">
        <w:rPr>
          <w:rStyle w:val="NormalTok"/>
          <w:sz w:val="20"/>
          <w:szCs w:val="20"/>
        </w:rPr>
        <w:t xml:space="preserve">, </w:t>
      </w:r>
      <w:r w:rsidR="00C0704C" w:rsidRPr="002679C6">
        <w:rPr>
          <w:rStyle w:val="AttributeTok"/>
          <w:sz w:val="20"/>
          <w:szCs w:val="20"/>
        </w:rPr>
        <w:t>sep=</w:t>
      </w:r>
      <w:r w:rsidR="00C0704C" w:rsidRPr="002679C6">
        <w:rPr>
          <w:rStyle w:val="StringTok"/>
          <w:sz w:val="20"/>
          <w:szCs w:val="20"/>
        </w:rPr>
        <w:t>""</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strat </w:t>
      </w:r>
      <w:r w:rsidR="00C0704C" w:rsidRPr="002679C6">
        <w:rPr>
          <w:rStyle w:val="OtherTok"/>
          <w:sz w:val="20"/>
          <w:szCs w:val="20"/>
        </w:rPr>
        <w:t>&lt;-</w:t>
      </w:r>
      <w:r w:rsidR="00C0704C" w:rsidRPr="002679C6">
        <w:rPr>
          <w:rStyle w:val="NormalTok"/>
          <w:sz w:val="20"/>
          <w:szCs w:val="20"/>
        </w:rPr>
        <w:t xml:space="preserve"> </w:t>
      </w:r>
      <w:r w:rsidR="00C0704C" w:rsidRPr="002679C6">
        <w:rPr>
          <w:rStyle w:val="FunctionTok"/>
          <w:sz w:val="20"/>
          <w:szCs w:val="20"/>
        </w:rPr>
        <w:t>na.omit</w:t>
      </w:r>
      <w:r w:rsidR="00C0704C" w:rsidRPr="002679C6">
        <w:rPr>
          <w:rStyle w:val="NormalTok"/>
          <w:sz w:val="20"/>
          <w:szCs w:val="20"/>
        </w:rPr>
        <w:t>(strat);</w:t>
      </w:r>
      <w:r w:rsidR="00C0704C" w:rsidRPr="002679C6">
        <w:rPr>
          <w:sz w:val="20"/>
          <w:szCs w:val="20"/>
        </w:rPr>
        <w:br/>
      </w:r>
      <w:r w:rsidR="00C0704C" w:rsidRPr="002679C6">
        <w:rPr>
          <w:sz w:val="20"/>
          <w:szCs w:val="20"/>
        </w:rPr>
        <w:br/>
      </w:r>
      <w:r w:rsidR="00C0704C" w:rsidRPr="002679C6">
        <w:rPr>
          <w:rStyle w:val="NormalTok"/>
          <w:sz w:val="20"/>
          <w:szCs w:val="20"/>
        </w:rPr>
        <w:t xml:space="preserve">edgelist </w:t>
      </w:r>
      <w:r w:rsidR="00C0704C" w:rsidRPr="002679C6">
        <w:rPr>
          <w:rStyle w:val="OtherTok"/>
          <w:sz w:val="20"/>
          <w:szCs w:val="20"/>
        </w:rPr>
        <w:t>&lt;-</w:t>
      </w:r>
      <w:r w:rsidR="00C0704C" w:rsidRPr="002679C6">
        <w:rPr>
          <w:rStyle w:val="NormalTok"/>
          <w:sz w:val="20"/>
          <w:szCs w:val="20"/>
        </w:rPr>
        <w:t xml:space="preserve"> edgelist[</w:t>
      </w:r>
      <w:r w:rsidR="00C0704C" w:rsidRPr="002679C6">
        <w:rPr>
          <w:rStyle w:val="FunctionTok"/>
          <w:sz w:val="20"/>
          <w:szCs w:val="20"/>
        </w:rPr>
        <w:t>order</w:t>
      </w:r>
      <w:r w:rsidR="00C0704C" w:rsidRPr="002679C6">
        <w:rPr>
          <w:rStyle w:val="NormalTok"/>
          <w:sz w:val="20"/>
          <w:szCs w:val="20"/>
        </w:rPr>
        <w:t>(edgelist</w:t>
      </w:r>
      <w:r w:rsidR="00C0704C" w:rsidRPr="002679C6">
        <w:rPr>
          <w:rStyle w:val="SpecialCharTok"/>
          <w:sz w:val="20"/>
          <w:szCs w:val="20"/>
        </w:rPr>
        <w:t>$</w:t>
      </w:r>
      <w:r w:rsidR="00C0704C" w:rsidRPr="002679C6">
        <w:rPr>
          <w:rStyle w:val="NormalTok"/>
          <w:sz w:val="20"/>
          <w:szCs w:val="20"/>
        </w:rPr>
        <w:t>Subject_ID, edgelist</w:t>
      </w:r>
      <w:r w:rsidR="00C0704C" w:rsidRPr="002679C6">
        <w:rPr>
          <w:rStyle w:val="SpecialCharTok"/>
          <w:sz w:val="20"/>
          <w:szCs w:val="20"/>
        </w:rPr>
        <w:t>$</w:t>
      </w:r>
      <w:r w:rsidR="00C0704C" w:rsidRPr="002679C6">
        <w:rPr>
          <w:rStyle w:val="NormalTok"/>
          <w:sz w:val="20"/>
          <w:szCs w:val="20"/>
        </w:rPr>
        <w:t>Enrolled_Date_Time, edgelist</w:t>
      </w:r>
      <w:r w:rsidR="00C0704C" w:rsidRPr="002679C6">
        <w:rPr>
          <w:rStyle w:val="SpecialCharTok"/>
          <w:sz w:val="20"/>
          <w:szCs w:val="20"/>
        </w:rPr>
        <w:t>$</w:t>
      </w:r>
      <w:r w:rsidR="00C0704C" w:rsidRPr="002679C6">
        <w:rPr>
          <w:rStyle w:val="NormalTok"/>
          <w:sz w:val="20"/>
          <w:szCs w:val="20"/>
        </w:rPr>
        <w:t>New_Intervention_Name),];</w:t>
      </w:r>
      <w:r w:rsidR="00C0704C" w:rsidRPr="002679C6">
        <w:rPr>
          <w:sz w:val="20"/>
          <w:szCs w:val="20"/>
        </w:rPr>
        <w:br/>
      </w:r>
      <w:r w:rsidR="00C0704C" w:rsidRPr="002679C6">
        <w:rPr>
          <w:rStyle w:val="CommentTok"/>
          <w:sz w:val="20"/>
          <w:szCs w:val="20"/>
        </w:rPr>
        <w:t>#which(is.na(eval(parse(text=paste("edgelist$", var[k], sep=""))))); #none, good check;</w:t>
      </w:r>
      <w:r w:rsidR="00C0704C" w:rsidRPr="002679C6">
        <w:rPr>
          <w:sz w:val="20"/>
          <w:szCs w:val="20"/>
        </w:rPr>
        <w:br/>
      </w:r>
      <w:r w:rsidR="00C0704C" w:rsidRPr="002679C6">
        <w:rPr>
          <w:sz w:val="20"/>
          <w:szCs w:val="20"/>
        </w:rPr>
        <w:br/>
      </w:r>
      <w:r w:rsidR="00C0704C" w:rsidRPr="002679C6">
        <w:rPr>
          <w:rStyle w:val="NormalTok"/>
          <w:sz w:val="20"/>
          <w:szCs w:val="20"/>
        </w:rPr>
        <w:t xml:space="preserve">edgelist </w:t>
      </w:r>
      <w:r w:rsidR="00C0704C" w:rsidRPr="002679C6">
        <w:rPr>
          <w:rStyle w:val="OtherTok"/>
          <w:sz w:val="20"/>
          <w:szCs w:val="20"/>
        </w:rPr>
        <w:t>&lt;-</w:t>
      </w:r>
      <w:r w:rsidR="00C0704C" w:rsidRPr="002679C6">
        <w:rPr>
          <w:rStyle w:val="NormalTok"/>
          <w:sz w:val="20"/>
          <w:szCs w:val="20"/>
        </w:rPr>
        <w:t xml:space="preserve"> edgelist[,</w:t>
      </w:r>
      <w:r w:rsidR="00C0704C" w:rsidRPr="002679C6">
        <w:rPr>
          <w:rStyle w:val="FunctionTok"/>
          <w:sz w:val="20"/>
          <w:szCs w:val="20"/>
        </w:rPr>
        <w:t>colnames</w:t>
      </w:r>
      <w:r w:rsidR="00C0704C" w:rsidRPr="002679C6">
        <w:rPr>
          <w:rStyle w:val="NormalTok"/>
          <w:sz w:val="20"/>
          <w:szCs w:val="20"/>
        </w:rPr>
        <w:t xml:space="preserve">(edgelist) </w:t>
      </w:r>
      <w:r w:rsidR="00C0704C" w:rsidRPr="002679C6">
        <w:rPr>
          <w:rStyle w:val="SpecialCharTok"/>
          <w:sz w:val="20"/>
          <w:szCs w:val="20"/>
        </w:rPr>
        <w:t>%in%</w:t>
      </w:r>
      <w:r w:rsidR="00C0704C" w:rsidRPr="002679C6">
        <w:rPr>
          <w:rStyle w:val="NormalTok"/>
          <w:sz w:val="20"/>
          <w:szCs w:val="20"/>
        </w:rPr>
        <w:t xml:space="preserve"> </w:t>
      </w:r>
      <w:r w:rsidR="00C0704C" w:rsidRPr="002679C6">
        <w:rPr>
          <w:rStyle w:val="FunctionTok"/>
          <w:sz w:val="20"/>
          <w:szCs w:val="20"/>
        </w:rPr>
        <w:t>c</w:t>
      </w:r>
      <w:r w:rsidR="00C0704C" w:rsidRPr="002679C6">
        <w:rPr>
          <w:rStyle w:val="NormalTok"/>
          <w:sz w:val="20"/>
          <w:szCs w:val="20"/>
        </w:rPr>
        <w:t>(</w:t>
      </w:r>
      <w:r w:rsidR="00C0704C" w:rsidRPr="002679C6">
        <w:rPr>
          <w:rStyle w:val="StringTok"/>
          <w:sz w:val="20"/>
          <w:szCs w:val="20"/>
        </w:rPr>
        <w:t>"Subject_ID"</w:t>
      </w:r>
      <w:r w:rsidR="00C0704C" w:rsidRPr="002679C6">
        <w:rPr>
          <w:rStyle w:val="NormalTok"/>
          <w:sz w:val="20"/>
          <w:szCs w:val="20"/>
        </w:rPr>
        <w:t xml:space="preserve">, </w:t>
      </w:r>
      <w:r w:rsidR="00C0704C" w:rsidRPr="002679C6">
        <w:rPr>
          <w:rStyle w:val="StringTok"/>
          <w:sz w:val="20"/>
          <w:szCs w:val="20"/>
        </w:rPr>
        <w:t>"Study_ID"</w:t>
      </w:r>
      <w:r w:rsidR="00C0704C" w:rsidRPr="002679C6">
        <w:rPr>
          <w:rStyle w:val="NormalTok"/>
          <w:sz w:val="20"/>
          <w:szCs w:val="20"/>
        </w:rPr>
        <w:t xml:space="preserve">, </w:t>
      </w:r>
      <w:r w:rsidR="00C0704C" w:rsidRPr="002679C6">
        <w:rPr>
          <w:rStyle w:val="StringTok"/>
          <w:sz w:val="20"/>
          <w:szCs w:val="20"/>
        </w:rPr>
        <w:t>"New_Intervention_Name"</w:t>
      </w:r>
      <w:r w:rsidR="00C0704C" w:rsidRPr="002679C6">
        <w:rPr>
          <w:rStyle w:val="NormalTok"/>
          <w:sz w:val="20"/>
          <w:szCs w:val="20"/>
        </w:rPr>
        <w:t xml:space="preserve">, </w:t>
      </w:r>
      <w:r w:rsidR="00C0704C" w:rsidRPr="002679C6">
        <w:rPr>
          <w:rStyle w:val="StringTok"/>
          <w:sz w:val="20"/>
          <w:szCs w:val="20"/>
        </w:rPr>
        <w:t>"PI_ID"</w:t>
      </w:r>
      <w:r w:rsidR="00C0704C" w:rsidRPr="002679C6">
        <w:rPr>
          <w:rStyle w:val="NormalTok"/>
          <w:sz w:val="20"/>
          <w:szCs w:val="20"/>
        </w:rPr>
        <w:t xml:space="preserve">, </w:t>
      </w:r>
      <w:r w:rsidR="00C0704C" w:rsidRPr="002679C6">
        <w:rPr>
          <w:rStyle w:val="StringTok"/>
          <w:sz w:val="20"/>
          <w:szCs w:val="20"/>
        </w:rPr>
        <w:t>"Num_Patients"</w:t>
      </w:r>
      <w:r w:rsidR="00C0704C" w:rsidRPr="002679C6">
        <w:rPr>
          <w:rStyle w:val="NormalTok"/>
          <w:sz w:val="20"/>
          <w:szCs w:val="20"/>
        </w:rPr>
        <w:t xml:space="preserve">, </w:t>
      </w:r>
      <w:r w:rsidR="00C0704C" w:rsidRPr="002679C6">
        <w:rPr>
          <w:rStyle w:val="StringTok"/>
          <w:sz w:val="20"/>
          <w:szCs w:val="20"/>
        </w:rPr>
        <w:t>"freq"</w:t>
      </w:r>
      <w:r w:rsidR="00C0704C" w:rsidRPr="002679C6">
        <w:rPr>
          <w:rStyle w:val="NormalTok"/>
          <w:sz w:val="20"/>
          <w:szCs w:val="20"/>
        </w:rPr>
        <w:t xml:space="preserve">, </w:t>
      </w:r>
      <w:r w:rsidR="00C0704C" w:rsidRPr="002679C6">
        <w:rPr>
          <w:rStyle w:val="StringTok"/>
          <w:sz w:val="20"/>
          <w:szCs w:val="20"/>
        </w:rPr>
        <w:t>"eligible"</w:t>
      </w:r>
      <w:r w:rsidR="00C0704C" w:rsidRPr="002679C6">
        <w:rPr>
          <w:rStyle w:val="NormalTok"/>
          <w:sz w:val="20"/>
          <w:szCs w:val="20"/>
        </w:rPr>
        <w:t xml:space="preserve">, </w:t>
      </w:r>
      <w:r w:rsidR="00C0704C" w:rsidRPr="002679C6">
        <w:rPr>
          <w:rStyle w:val="StringTok"/>
          <w:sz w:val="20"/>
          <w:szCs w:val="20"/>
        </w:rPr>
        <w:t>"Randomized"</w:t>
      </w:r>
      <w:r w:rsidR="00C0704C" w:rsidRPr="002679C6">
        <w:rPr>
          <w:rStyle w:val="NormalTok"/>
          <w:sz w:val="20"/>
          <w:szCs w:val="20"/>
        </w:rPr>
        <w:t xml:space="preserve">, </w:t>
      </w:r>
      <w:r w:rsidR="00C0704C" w:rsidRPr="002679C6">
        <w:rPr>
          <w:rStyle w:val="StringTok"/>
          <w:sz w:val="20"/>
          <w:szCs w:val="20"/>
        </w:rPr>
        <w:t>"Combination"</w:t>
      </w:r>
      <w:r w:rsidR="00C0704C" w:rsidRPr="002679C6">
        <w:rPr>
          <w:rStyle w:val="NormalTok"/>
          <w:sz w:val="20"/>
          <w:szCs w:val="20"/>
        </w:rPr>
        <w:t xml:space="preserve">, </w:t>
      </w:r>
      <w:r w:rsidR="00C0704C" w:rsidRPr="002679C6">
        <w:rPr>
          <w:rStyle w:val="StringTok"/>
          <w:sz w:val="20"/>
          <w:szCs w:val="20"/>
        </w:rPr>
        <w:t>"Department"</w:t>
      </w:r>
      <w:r w:rsidR="00C0704C" w:rsidRPr="002679C6">
        <w:rPr>
          <w:rStyle w:val="NormalTok"/>
          <w:sz w:val="20"/>
          <w:szCs w:val="20"/>
        </w:rPr>
        <w:t xml:space="preserve">, </w:t>
      </w:r>
      <w:r w:rsidR="00C0704C" w:rsidRPr="002679C6">
        <w:rPr>
          <w:rStyle w:val="StringTok"/>
          <w:sz w:val="20"/>
          <w:szCs w:val="20"/>
        </w:rPr>
        <w:t>"Enrolled_Date_Time"</w:t>
      </w:r>
      <w:r w:rsidR="00C0704C" w:rsidRPr="002679C6">
        <w:rPr>
          <w:rStyle w:val="NormalTok"/>
          <w:sz w:val="20"/>
          <w:szCs w:val="20"/>
        </w:rPr>
        <w:t xml:space="preserve">, </w:t>
      </w:r>
      <w:r w:rsidR="00C0704C" w:rsidRPr="002679C6">
        <w:rPr>
          <w:rStyle w:val="StringTok"/>
          <w:sz w:val="20"/>
          <w:szCs w:val="20"/>
        </w:rPr>
        <w:t>"Status_Change_Date_Time"</w:t>
      </w:r>
      <w:r w:rsidR="00C0704C" w:rsidRPr="002679C6">
        <w:rPr>
          <w:rStyle w:val="NormalTok"/>
          <w:sz w:val="20"/>
          <w:szCs w:val="20"/>
        </w:rPr>
        <w:t xml:space="preserve">, </w:t>
      </w:r>
      <w:r w:rsidR="00C0704C" w:rsidRPr="002679C6">
        <w:rPr>
          <w:rStyle w:val="StringTok"/>
          <w:sz w:val="20"/>
          <w:szCs w:val="20"/>
        </w:rPr>
        <w:t>"New_Int_Name"</w:t>
      </w:r>
      <w:r w:rsidR="00C0704C" w:rsidRPr="002679C6">
        <w:rPr>
          <w:rStyle w:val="NormalTok"/>
          <w:sz w:val="20"/>
          <w:szCs w:val="20"/>
        </w:rPr>
        <w:t xml:space="preserve">, </w:t>
      </w:r>
      <w:r w:rsidR="00C0704C" w:rsidRPr="002679C6">
        <w:rPr>
          <w:rStyle w:val="StringTok"/>
          <w:sz w:val="20"/>
          <w:szCs w:val="20"/>
        </w:rPr>
        <w:t>"AE_Grade_3_Plus"</w:t>
      </w:r>
      <w:r w:rsidR="00C0704C" w:rsidRPr="002679C6">
        <w:rPr>
          <w:rStyle w:val="NormalTok"/>
          <w:sz w:val="20"/>
          <w:szCs w:val="20"/>
        </w:rPr>
        <w:t xml:space="preserve">, </w:t>
      </w:r>
      <w:r w:rsidR="00C0704C" w:rsidRPr="002679C6">
        <w:rPr>
          <w:rStyle w:val="StringTok"/>
          <w:sz w:val="20"/>
          <w:szCs w:val="20"/>
        </w:rPr>
        <w:t>"Age_65"</w:t>
      </w:r>
      <w:r w:rsidR="00C0704C" w:rsidRPr="002679C6">
        <w:rPr>
          <w:rStyle w:val="NormalTok"/>
          <w:sz w:val="20"/>
          <w:szCs w:val="20"/>
        </w:rPr>
        <w:t>)];</w:t>
      </w:r>
      <w:r w:rsidR="00C0704C" w:rsidRPr="002679C6">
        <w:rPr>
          <w:sz w:val="20"/>
          <w:szCs w:val="20"/>
        </w:rPr>
        <w:br/>
      </w:r>
      <w:r w:rsidR="00C0704C" w:rsidRPr="002679C6">
        <w:rPr>
          <w:sz w:val="20"/>
          <w:szCs w:val="20"/>
        </w:rPr>
        <w:br/>
      </w:r>
      <w:r w:rsidR="00C0704C" w:rsidRPr="002679C6">
        <w:rPr>
          <w:rStyle w:val="NormalTok"/>
          <w:sz w:val="20"/>
          <w:szCs w:val="20"/>
        </w:rPr>
        <w:t>edgelist</w:t>
      </w:r>
      <w:r w:rsidR="00C0704C" w:rsidRPr="002679C6">
        <w:rPr>
          <w:rStyle w:val="SpecialCharTok"/>
          <w:sz w:val="20"/>
          <w:szCs w:val="20"/>
        </w:rPr>
        <w:t>$</w:t>
      </w:r>
      <w:r w:rsidR="00C0704C" w:rsidRPr="002679C6">
        <w:rPr>
          <w:rStyle w:val="NormalTok"/>
          <w:sz w:val="20"/>
          <w:szCs w:val="20"/>
        </w:rPr>
        <w:t xml:space="preserve">Subject_ID </w:t>
      </w:r>
      <w:r w:rsidR="00C0704C" w:rsidRPr="002679C6">
        <w:rPr>
          <w:rStyle w:val="OtherTok"/>
          <w:sz w:val="20"/>
          <w:szCs w:val="20"/>
        </w:rPr>
        <w:t>&lt;-</w:t>
      </w:r>
      <w:r w:rsidR="00C0704C" w:rsidRPr="002679C6">
        <w:rPr>
          <w:rStyle w:val="NormalTok"/>
          <w:sz w:val="20"/>
          <w:szCs w:val="20"/>
        </w:rPr>
        <w:t xml:space="preserve"> </w:t>
      </w:r>
      <w:r w:rsidR="00C0704C" w:rsidRPr="002679C6">
        <w:rPr>
          <w:rStyle w:val="FunctionTok"/>
          <w:sz w:val="20"/>
          <w:szCs w:val="20"/>
        </w:rPr>
        <w:t>as.character</w:t>
      </w:r>
      <w:r w:rsidR="00C0704C" w:rsidRPr="002679C6">
        <w:rPr>
          <w:rStyle w:val="NormalTok"/>
          <w:sz w:val="20"/>
          <w:szCs w:val="20"/>
        </w:rPr>
        <w:t>(edgelist</w:t>
      </w:r>
      <w:r w:rsidR="00C0704C" w:rsidRPr="002679C6">
        <w:rPr>
          <w:rStyle w:val="SpecialCharTok"/>
          <w:sz w:val="20"/>
          <w:szCs w:val="20"/>
        </w:rPr>
        <w:t>$</w:t>
      </w:r>
      <w:r w:rsidR="00C0704C" w:rsidRPr="002679C6">
        <w:rPr>
          <w:rStyle w:val="NormalTok"/>
          <w:sz w:val="20"/>
          <w:szCs w:val="20"/>
        </w:rPr>
        <w:t>Subject_ID);</w:t>
      </w:r>
      <w:r w:rsidR="00C0704C" w:rsidRPr="002679C6">
        <w:rPr>
          <w:sz w:val="20"/>
          <w:szCs w:val="20"/>
        </w:rPr>
        <w:br/>
      </w:r>
      <w:r w:rsidR="00C0704C" w:rsidRPr="002679C6">
        <w:rPr>
          <w:rStyle w:val="NormalTok"/>
          <w:sz w:val="20"/>
          <w:szCs w:val="20"/>
        </w:rPr>
        <w:t>edgelist</w:t>
      </w:r>
      <w:r w:rsidR="00C0704C" w:rsidRPr="002679C6">
        <w:rPr>
          <w:rStyle w:val="SpecialCharTok"/>
          <w:sz w:val="20"/>
          <w:szCs w:val="20"/>
        </w:rPr>
        <w:t>$</w:t>
      </w:r>
      <w:r w:rsidR="00C0704C" w:rsidRPr="002679C6">
        <w:rPr>
          <w:rStyle w:val="NormalTok"/>
          <w:sz w:val="20"/>
          <w:szCs w:val="20"/>
        </w:rPr>
        <w:t xml:space="preserve">Study_ID </w:t>
      </w:r>
      <w:r w:rsidR="00C0704C" w:rsidRPr="002679C6">
        <w:rPr>
          <w:rStyle w:val="OtherTok"/>
          <w:sz w:val="20"/>
          <w:szCs w:val="20"/>
        </w:rPr>
        <w:t>&lt;-</w:t>
      </w:r>
      <w:r w:rsidR="00C0704C" w:rsidRPr="002679C6">
        <w:rPr>
          <w:rStyle w:val="NormalTok"/>
          <w:sz w:val="20"/>
          <w:szCs w:val="20"/>
        </w:rPr>
        <w:t xml:space="preserve"> </w:t>
      </w:r>
      <w:r w:rsidR="00C0704C" w:rsidRPr="002679C6">
        <w:rPr>
          <w:rStyle w:val="FunctionTok"/>
          <w:sz w:val="20"/>
          <w:szCs w:val="20"/>
        </w:rPr>
        <w:t>as.character</w:t>
      </w:r>
      <w:r w:rsidR="00C0704C" w:rsidRPr="002679C6">
        <w:rPr>
          <w:rStyle w:val="NormalTok"/>
          <w:sz w:val="20"/>
          <w:szCs w:val="20"/>
        </w:rPr>
        <w:t>(edgelist</w:t>
      </w:r>
      <w:r w:rsidR="00C0704C" w:rsidRPr="002679C6">
        <w:rPr>
          <w:rStyle w:val="SpecialCharTok"/>
          <w:sz w:val="20"/>
          <w:szCs w:val="20"/>
        </w:rPr>
        <w:t>$</w:t>
      </w:r>
      <w:r w:rsidR="00C0704C" w:rsidRPr="002679C6">
        <w:rPr>
          <w:rStyle w:val="NormalTok"/>
          <w:sz w:val="20"/>
          <w:szCs w:val="20"/>
        </w:rPr>
        <w:t>Study_ID);</w:t>
      </w:r>
      <w:r w:rsidR="00C0704C" w:rsidRPr="002679C6">
        <w:rPr>
          <w:sz w:val="20"/>
          <w:szCs w:val="20"/>
        </w:rPr>
        <w:br/>
      </w:r>
      <w:r w:rsidR="00C0704C" w:rsidRPr="002679C6">
        <w:rPr>
          <w:rStyle w:val="NormalTok"/>
          <w:sz w:val="20"/>
          <w:szCs w:val="20"/>
        </w:rPr>
        <w:t>edgelist</w:t>
      </w:r>
      <w:r w:rsidR="00C0704C" w:rsidRPr="002679C6">
        <w:rPr>
          <w:rStyle w:val="SpecialCharTok"/>
          <w:sz w:val="20"/>
          <w:szCs w:val="20"/>
        </w:rPr>
        <w:t>$</w:t>
      </w:r>
      <w:r w:rsidR="00C0704C" w:rsidRPr="002679C6">
        <w:rPr>
          <w:rStyle w:val="NormalTok"/>
          <w:sz w:val="20"/>
          <w:szCs w:val="20"/>
        </w:rPr>
        <w:t xml:space="preserve">PI_ID </w:t>
      </w:r>
      <w:r w:rsidR="00C0704C" w:rsidRPr="002679C6">
        <w:rPr>
          <w:rStyle w:val="OtherTok"/>
          <w:sz w:val="20"/>
          <w:szCs w:val="20"/>
        </w:rPr>
        <w:t>&lt;-</w:t>
      </w:r>
      <w:r w:rsidR="00C0704C" w:rsidRPr="002679C6">
        <w:rPr>
          <w:rStyle w:val="NormalTok"/>
          <w:sz w:val="20"/>
          <w:szCs w:val="20"/>
        </w:rPr>
        <w:t xml:space="preserve"> </w:t>
      </w:r>
      <w:r w:rsidR="00C0704C" w:rsidRPr="002679C6">
        <w:rPr>
          <w:rStyle w:val="FunctionTok"/>
          <w:sz w:val="20"/>
          <w:szCs w:val="20"/>
        </w:rPr>
        <w:t>as.character</w:t>
      </w:r>
      <w:r w:rsidR="00C0704C" w:rsidRPr="002679C6">
        <w:rPr>
          <w:rStyle w:val="NormalTok"/>
          <w:sz w:val="20"/>
          <w:szCs w:val="20"/>
        </w:rPr>
        <w:t>(edgelist</w:t>
      </w:r>
      <w:r w:rsidR="00C0704C" w:rsidRPr="002679C6">
        <w:rPr>
          <w:rStyle w:val="SpecialCharTok"/>
          <w:sz w:val="20"/>
          <w:szCs w:val="20"/>
        </w:rPr>
        <w:t>$</w:t>
      </w:r>
      <w:r w:rsidR="00C0704C" w:rsidRPr="002679C6">
        <w:rPr>
          <w:rStyle w:val="NormalTok"/>
          <w:sz w:val="20"/>
          <w:szCs w:val="20"/>
        </w:rPr>
        <w:t>PI_ID);</w:t>
      </w:r>
      <w:r w:rsidR="00C0704C" w:rsidRPr="002679C6">
        <w:rPr>
          <w:sz w:val="20"/>
          <w:szCs w:val="20"/>
        </w:rPr>
        <w:br/>
      </w:r>
      <w:r w:rsidR="00C0704C" w:rsidRPr="002679C6">
        <w:rPr>
          <w:rStyle w:val="NormalTok"/>
          <w:sz w:val="20"/>
          <w:szCs w:val="20"/>
        </w:rPr>
        <w:t>edgelist</w:t>
      </w:r>
      <w:r w:rsidR="00C0704C" w:rsidRPr="002679C6">
        <w:rPr>
          <w:rStyle w:val="SpecialCharTok"/>
          <w:sz w:val="20"/>
          <w:szCs w:val="20"/>
        </w:rPr>
        <w:t>$</w:t>
      </w:r>
      <w:r w:rsidR="00C0704C" w:rsidRPr="002679C6">
        <w:rPr>
          <w:rStyle w:val="NormalTok"/>
          <w:sz w:val="20"/>
          <w:szCs w:val="20"/>
        </w:rPr>
        <w:t xml:space="preserve">New_Intervention_Name </w:t>
      </w:r>
      <w:r w:rsidR="00C0704C" w:rsidRPr="002679C6">
        <w:rPr>
          <w:rStyle w:val="OtherTok"/>
          <w:sz w:val="20"/>
          <w:szCs w:val="20"/>
        </w:rPr>
        <w:t>&lt;-</w:t>
      </w:r>
      <w:r w:rsidR="00C0704C" w:rsidRPr="002679C6">
        <w:rPr>
          <w:rStyle w:val="NormalTok"/>
          <w:sz w:val="20"/>
          <w:szCs w:val="20"/>
        </w:rPr>
        <w:t xml:space="preserve"> </w:t>
      </w:r>
      <w:r w:rsidR="00C0704C" w:rsidRPr="002679C6">
        <w:rPr>
          <w:rStyle w:val="FunctionTok"/>
          <w:sz w:val="20"/>
          <w:szCs w:val="20"/>
        </w:rPr>
        <w:t>as.character</w:t>
      </w:r>
      <w:r w:rsidR="00C0704C" w:rsidRPr="002679C6">
        <w:rPr>
          <w:rStyle w:val="NormalTok"/>
          <w:sz w:val="20"/>
          <w:szCs w:val="20"/>
        </w:rPr>
        <w:t>(edgelist</w:t>
      </w:r>
      <w:r w:rsidR="00C0704C" w:rsidRPr="002679C6">
        <w:rPr>
          <w:rStyle w:val="SpecialCharTok"/>
          <w:sz w:val="20"/>
          <w:szCs w:val="20"/>
        </w:rPr>
        <w:t>$</w:t>
      </w:r>
      <w:r w:rsidR="00C0704C" w:rsidRPr="002679C6">
        <w:rPr>
          <w:rStyle w:val="NormalTok"/>
          <w:sz w:val="20"/>
          <w:szCs w:val="20"/>
        </w:rPr>
        <w:t>New_Intervention_Name);</w:t>
      </w:r>
      <w:r w:rsidR="00C0704C" w:rsidRPr="002679C6">
        <w:rPr>
          <w:sz w:val="20"/>
          <w:szCs w:val="20"/>
        </w:rPr>
        <w:br/>
      </w:r>
      <w:r w:rsidR="00C0704C" w:rsidRPr="002679C6">
        <w:rPr>
          <w:rStyle w:val="NormalTok"/>
          <w:sz w:val="20"/>
          <w:szCs w:val="20"/>
        </w:rPr>
        <w:t>edgelist</w:t>
      </w:r>
      <w:r w:rsidR="00C0704C" w:rsidRPr="002679C6">
        <w:rPr>
          <w:rStyle w:val="SpecialCharTok"/>
          <w:sz w:val="20"/>
          <w:szCs w:val="20"/>
        </w:rPr>
        <w:t>$</w:t>
      </w:r>
      <w:r w:rsidR="00C0704C" w:rsidRPr="002679C6">
        <w:rPr>
          <w:rStyle w:val="NormalTok"/>
          <w:sz w:val="20"/>
          <w:szCs w:val="20"/>
        </w:rPr>
        <w:t xml:space="preserve">freq </w:t>
      </w:r>
      <w:r w:rsidR="00C0704C" w:rsidRPr="002679C6">
        <w:rPr>
          <w:rStyle w:val="OtherTok"/>
          <w:sz w:val="20"/>
          <w:szCs w:val="20"/>
        </w:rPr>
        <w:t>&lt;-</w:t>
      </w:r>
      <w:r w:rsidR="00C0704C" w:rsidRPr="002679C6">
        <w:rPr>
          <w:rStyle w:val="NormalTok"/>
          <w:sz w:val="20"/>
          <w:szCs w:val="20"/>
        </w:rPr>
        <w:t xml:space="preserve"> </w:t>
      </w:r>
      <w:r w:rsidR="00C0704C" w:rsidRPr="002679C6">
        <w:rPr>
          <w:rStyle w:val="FunctionTok"/>
          <w:sz w:val="20"/>
          <w:szCs w:val="20"/>
        </w:rPr>
        <w:t>as.numeric</w:t>
      </w:r>
      <w:r w:rsidR="00C0704C" w:rsidRPr="002679C6">
        <w:rPr>
          <w:rStyle w:val="NormalTok"/>
          <w:sz w:val="20"/>
          <w:szCs w:val="20"/>
        </w:rPr>
        <w:t>(</w:t>
      </w:r>
      <w:r w:rsidR="00C0704C" w:rsidRPr="002679C6">
        <w:rPr>
          <w:rStyle w:val="FunctionTok"/>
          <w:sz w:val="20"/>
          <w:szCs w:val="20"/>
        </w:rPr>
        <w:t>as.character</w:t>
      </w:r>
      <w:r w:rsidR="00C0704C" w:rsidRPr="002679C6">
        <w:rPr>
          <w:rStyle w:val="NormalTok"/>
          <w:sz w:val="20"/>
          <w:szCs w:val="20"/>
        </w:rPr>
        <w:t>(edgelist</w:t>
      </w:r>
      <w:r w:rsidR="00C0704C" w:rsidRPr="002679C6">
        <w:rPr>
          <w:rStyle w:val="SpecialCharTok"/>
          <w:sz w:val="20"/>
          <w:szCs w:val="20"/>
        </w:rPr>
        <w:t>$</w:t>
      </w:r>
      <w:r w:rsidR="00C0704C" w:rsidRPr="002679C6">
        <w:rPr>
          <w:rStyle w:val="NormalTok"/>
          <w:sz w:val="20"/>
          <w:szCs w:val="20"/>
        </w:rPr>
        <w:t>freq));</w:t>
      </w:r>
      <w:r w:rsidR="00C0704C" w:rsidRPr="002679C6">
        <w:rPr>
          <w:sz w:val="20"/>
          <w:szCs w:val="20"/>
        </w:rPr>
        <w:br/>
      </w:r>
      <w:r w:rsidR="00C0704C" w:rsidRPr="002679C6">
        <w:rPr>
          <w:sz w:val="20"/>
          <w:szCs w:val="20"/>
        </w:rPr>
        <w:br/>
      </w:r>
      <w:r w:rsidR="00C0704C" w:rsidRPr="002679C6">
        <w:rPr>
          <w:rStyle w:val="NormalTok"/>
          <w:sz w:val="20"/>
          <w:szCs w:val="20"/>
        </w:rPr>
        <w:t xml:space="preserve">edgelistPre_st </w:t>
      </w:r>
      <w:r w:rsidR="00C0704C" w:rsidRPr="002679C6">
        <w:rPr>
          <w:rStyle w:val="OtherTok"/>
          <w:sz w:val="20"/>
          <w:szCs w:val="20"/>
        </w:rPr>
        <w:t>&lt;-</w:t>
      </w:r>
      <w:r w:rsidR="00C0704C" w:rsidRPr="002679C6">
        <w:rPr>
          <w:rStyle w:val="NormalTok"/>
          <w:sz w:val="20"/>
          <w:szCs w:val="20"/>
        </w:rPr>
        <w:t xml:space="preserve"> edgelist</w:t>
      </w:r>
      <w:r w:rsidR="00C0704C" w:rsidRPr="002679C6">
        <w:rPr>
          <w:sz w:val="20"/>
          <w:szCs w:val="20"/>
        </w:rPr>
        <w:br/>
      </w:r>
      <w:r w:rsidR="00C0704C" w:rsidRPr="002679C6">
        <w:rPr>
          <w:sz w:val="20"/>
          <w:szCs w:val="20"/>
        </w:rPr>
        <w:br/>
      </w:r>
      <w:r w:rsidR="00C0704C" w:rsidRPr="002679C6">
        <w:rPr>
          <w:rStyle w:val="NormalTok"/>
          <w:sz w:val="20"/>
          <w:szCs w:val="20"/>
        </w:rPr>
        <w:t xml:space="preserve">counterStrat </w:t>
      </w:r>
      <w:r w:rsidR="00C0704C" w:rsidRPr="002679C6">
        <w:rPr>
          <w:rStyle w:val="OtherTok"/>
          <w:sz w:val="20"/>
          <w:szCs w:val="20"/>
        </w:rPr>
        <w:t>&lt;-</w:t>
      </w:r>
      <w:r w:rsidR="00C0704C" w:rsidRPr="002679C6">
        <w:rPr>
          <w:rStyle w:val="NormalTok"/>
          <w:sz w:val="20"/>
          <w:szCs w:val="20"/>
        </w:rPr>
        <w:t xml:space="preserve"> </w:t>
      </w:r>
      <w:r w:rsidR="00C0704C" w:rsidRPr="002679C6">
        <w:rPr>
          <w:rStyle w:val="FunctionTok"/>
          <w:sz w:val="20"/>
          <w:szCs w:val="20"/>
        </w:rPr>
        <w:t>length</w:t>
      </w:r>
      <w:r w:rsidR="00C0704C" w:rsidRPr="002679C6">
        <w:rPr>
          <w:rStyle w:val="NormalTok"/>
          <w:sz w:val="20"/>
          <w:szCs w:val="20"/>
        </w:rPr>
        <w:t>(strat)</w:t>
      </w:r>
      <w:r w:rsidR="00C0704C" w:rsidRPr="002679C6">
        <w:rPr>
          <w:sz w:val="20"/>
          <w:szCs w:val="20"/>
        </w:rPr>
        <w:br/>
      </w:r>
      <w:r w:rsidR="00C0704C" w:rsidRPr="002679C6">
        <w:rPr>
          <w:sz w:val="20"/>
          <w:szCs w:val="20"/>
        </w:rPr>
        <w:br/>
      </w:r>
      <w:r w:rsidR="00C0704C" w:rsidRPr="002679C6">
        <w:rPr>
          <w:rStyle w:val="NormalTok"/>
          <w:sz w:val="20"/>
          <w:szCs w:val="20"/>
        </w:rPr>
        <w:t xml:space="preserve">st </w:t>
      </w:r>
      <w:r w:rsidR="00C0704C" w:rsidRPr="002679C6">
        <w:rPr>
          <w:rStyle w:val="OtherTok"/>
          <w:sz w:val="20"/>
          <w:szCs w:val="20"/>
        </w:rPr>
        <w:t>=</w:t>
      </w:r>
      <w:r w:rsidR="00C0704C" w:rsidRPr="002679C6">
        <w:rPr>
          <w:rStyle w:val="NormalTok"/>
          <w:sz w:val="20"/>
          <w:szCs w:val="20"/>
        </w:rPr>
        <w:t xml:space="preserve"> strat;</w:t>
      </w:r>
      <w:r w:rsidR="00C0704C" w:rsidRPr="002679C6">
        <w:rPr>
          <w:sz w:val="20"/>
          <w:szCs w:val="20"/>
        </w:rPr>
        <w:br/>
      </w:r>
      <w:r w:rsidR="00C0704C" w:rsidRPr="002679C6">
        <w:rPr>
          <w:rStyle w:val="NormalTok"/>
          <w:sz w:val="20"/>
          <w:szCs w:val="20"/>
        </w:rPr>
        <w:t xml:space="preserve">strataCat </w:t>
      </w:r>
      <w:r w:rsidR="00C0704C" w:rsidRPr="002679C6">
        <w:rPr>
          <w:rStyle w:val="OtherTok"/>
          <w:sz w:val="20"/>
          <w:szCs w:val="20"/>
        </w:rPr>
        <w:t>=</w:t>
      </w:r>
      <w:r w:rsidR="00C0704C" w:rsidRPr="002679C6">
        <w:rPr>
          <w:rStyle w:val="NormalTok"/>
          <w:sz w:val="20"/>
          <w:szCs w:val="20"/>
        </w:rPr>
        <w:t xml:space="preserve"> st;</w:t>
      </w:r>
      <w:r w:rsidR="00C0704C" w:rsidRPr="002679C6">
        <w:rPr>
          <w:sz w:val="20"/>
          <w:szCs w:val="20"/>
        </w:rPr>
        <w:br/>
      </w:r>
      <w:r w:rsidR="00C0704C" w:rsidRPr="002679C6">
        <w:rPr>
          <w:rStyle w:val="NormalTok"/>
          <w:sz w:val="20"/>
          <w:szCs w:val="20"/>
        </w:rPr>
        <w:t xml:space="preserve">edgelist </w:t>
      </w:r>
      <w:r w:rsidR="00C0704C" w:rsidRPr="002679C6">
        <w:rPr>
          <w:rStyle w:val="OtherTok"/>
          <w:sz w:val="20"/>
          <w:szCs w:val="20"/>
        </w:rPr>
        <w:t>&lt;-</w:t>
      </w:r>
      <w:r w:rsidR="00C0704C" w:rsidRPr="002679C6">
        <w:rPr>
          <w:rStyle w:val="NormalTok"/>
          <w:sz w:val="20"/>
          <w:szCs w:val="20"/>
        </w:rPr>
        <w:t xml:space="preserve"> edgelistPre_st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w:t>
      </w:r>
      <w:r w:rsidR="00C0704C" w:rsidRPr="002679C6">
        <w:rPr>
          <w:rStyle w:val="FunctionTok"/>
          <w:sz w:val="20"/>
          <w:szCs w:val="20"/>
        </w:rPr>
        <w:t>filter</w:t>
      </w:r>
      <w:r w:rsidR="00C0704C" w:rsidRPr="002679C6">
        <w:rPr>
          <w:rStyle w:val="NormalTok"/>
          <w:sz w:val="20"/>
          <w:szCs w:val="20"/>
        </w:rPr>
        <w:t>(</w:t>
      </w:r>
      <w:r w:rsidR="00C0704C" w:rsidRPr="002679C6">
        <w:rPr>
          <w:rStyle w:val="FunctionTok"/>
          <w:sz w:val="20"/>
          <w:szCs w:val="20"/>
        </w:rPr>
        <w:t>eval</w:t>
      </w:r>
      <w:r w:rsidR="00C0704C" w:rsidRPr="002679C6">
        <w:rPr>
          <w:rStyle w:val="NormalTok"/>
          <w:sz w:val="20"/>
          <w:szCs w:val="20"/>
        </w:rPr>
        <w:t>(</w:t>
      </w:r>
      <w:r w:rsidR="00C0704C" w:rsidRPr="002679C6">
        <w:rPr>
          <w:rStyle w:val="FunctionTok"/>
          <w:sz w:val="20"/>
          <w:szCs w:val="20"/>
        </w:rPr>
        <w:t>parse</w:t>
      </w:r>
      <w:r w:rsidR="00C0704C" w:rsidRPr="002679C6">
        <w:rPr>
          <w:rStyle w:val="NormalTok"/>
          <w:sz w:val="20"/>
          <w:szCs w:val="20"/>
        </w:rPr>
        <w:t>(</w:t>
      </w:r>
      <w:r w:rsidR="00C0704C" w:rsidRPr="002679C6">
        <w:rPr>
          <w:rStyle w:val="AttributeTok"/>
          <w:sz w:val="20"/>
          <w:szCs w:val="20"/>
        </w:rPr>
        <w:t>text=</w:t>
      </w:r>
      <w:r w:rsidR="00C0704C" w:rsidRPr="002679C6">
        <w:rPr>
          <w:rStyle w:val="StringTok"/>
          <w:sz w:val="20"/>
          <w:szCs w:val="20"/>
        </w:rPr>
        <w:t>"eligible"</w:t>
      </w:r>
      <w:r w:rsidR="00C0704C" w:rsidRPr="002679C6">
        <w:rPr>
          <w:rStyle w:val="NormalTok"/>
          <w:sz w:val="20"/>
          <w:szCs w:val="20"/>
        </w:rPr>
        <w:t xml:space="preserve">)) </w:t>
      </w:r>
      <w:r w:rsidR="00C0704C" w:rsidRPr="002679C6">
        <w:rPr>
          <w:rStyle w:val="SpecialCharTok"/>
          <w:sz w:val="20"/>
          <w:szCs w:val="20"/>
        </w:rPr>
        <w:t>==</w:t>
      </w:r>
      <w:r w:rsidR="00C0704C" w:rsidRPr="002679C6">
        <w:rPr>
          <w:rStyle w:val="NormalTok"/>
          <w:sz w:val="20"/>
          <w:szCs w:val="20"/>
        </w:rPr>
        <w:t xml:space="preserve"> st)</w:t>
      </w:r>
      <w:r w:rsidR="00C0704C" w:rsidRPr="002679C6">
        <w:rPr>
          <w:sz w:val="20"/>
          <w:szCs w:val="20"/>
        </w:rPr>
        <w:br/>
      </w:r>
      <w:r w:rsidR="00C0704C" w:rsidRPr="002679C6">
        <w:rPr>
          <w:rStyle w:val="NormalTok"/>
          <w:sz w:val="20"/>
          <w:szCs w:val="20"/>
        </w:rPr>
        <w:t xml:space="preserve">edgelist </w:t>
      </w:r>
      <w:r w:rsidR="00C0704C" w:rsidRPr="002679C6">
        <w:rPr>
          <w:rStyle w:val="OtherTok"/>
          <w:sz w:val="20"/>
          <w:szCs w:val="20"/>
        </w:rPr>
        <w:t>&lt;-</w:t>
      </w:r>
      <w:r w:rsidR="00C0704C" w:rsidRPr="002679C6">
        <w:rPr>
          <w:rStyle w:val="NormalTok"/>
          <w:sz w:val="20"/>
          <w:szCs w:val="20"/>
        </w:rPr>
        <w:t xml:space="preserve"> </w:t>
      </w:r>
      <w:r w:rsidR="00C0704C" w:rsidRPr="002679C6">
        <w:rPr>
          <w:rStyle w:val="FunctionTok"/>
          <w:sz w:val="20"/>
          <w:szCs w:val="20"/>
        </w:rPr>
        <w:t>as.data.frame</w:t>
      </w:r>
      <w:r w:rsidR="00C0704C" w:rsidRPr="002679C6">
        <w:rPr>
          <w:rStyle w:val="NormalTok"/>
          <w:sz w:val="20"/>
          <w:szCs w:val="20"/>
        </w:rPr>
        <w:t>(edgelist);</w:t>
      </w:r>
      <w:r w:rsidR="00C0704C" w:rsidRPr="002679C6">
        <w:rPr>
          <w:sz w:val="20"/>
          <w:szCs w:val="20"/>
        </w:rPr>
        <w:br/>
      </w:r>
      <w:r w:rsidR="00C0704C" w:rsidRPr="002679C6">
        <w:rPr>
          <w:rStyle w:val="NormalTok"/>
          <w:sz w:val="20"/>
          <w:szCs w:val="20"/>
        </w:rPr>
        <w:t xml:space="preserve">n_studies_strata </w:t>
      </w:r>
      <w:r w:rsidR="00C0704C" w:rsidRPr="002679C6">
        <w:rPr>
          <w:rStyle w:val="OtherTok"/>
          <w:sz w:val="20"/>
          <w:szCs w:val="20"/>
        </w:rPr>
        <w:t>&lt;-</w:t>
      </w:r>
      <w:r w:rsidR="00C0704C" w:rsidRPr="002679C6">
        <w:rPr>
          <w:rStyle w:val="NormalTok"/>
          <w:sz w:val="20"/>
          <w:szCs w:val="20"/>
        </w:rPr>
        <w:t xml:space="preserve"> </w:t>
      </w:r>
      <w:r w:rsidR="00C0704C" w:rsidRPr="002679C6">
        <w:rPr>
          <w:rStyle w:val="FunctionTok"/>
          <w:sz w:val="20"/>
          <w:szCs w:val="20"/>
        </w:rPr>
        <w:t>length</w:t>
      </w:r>
      <w:r w:rsidR="00C0704C" w:rsidRPr="002679C6">
        <w:rPr>
          <w:rStyle w:val="NormalTok"/>
          <w:sz w:val="20"/>
          <w:szCs w:val="20"/>
        </w:rPr>
        <w:t>(</w:t>
      </w:r>
      <w:r w:rsidR="00C0704C" w:rsidRPr="002679C6">
        <w:rPr>
          <w:rStyle w:val="FunctionTok"/>
          <w:sz w:val="20"/>
          <w:szCs w:val="20"/>
        </w:rPr>
        <w:t>unique</w:t>
      </w:r>
      <w:r w:rsidR="00C0704C" w:rsidRPr="002679C6">
        <w:rPr>
          <w:rStyle w:val="NormalTok"/>
          <w:sz w:val="20"/>
          <w:szCs w:val="20"/>
        </w:rPr>
        <w:t>(edgelist</w:t>
      </w:r>
      <w:r w:rsidR="00C0704C" w:rsidRPr="002679C6">
        <w:rPr>
          <w:rStyle w:val="SpecialCharTok"/>
          <w:sz w:val="20"/>
          <w:szCs w:val="20"/>
        </w:rPr>
        <w:t>$</w:t>
      </w:r>
      <w:r w:rsidR="00C0704C" w:rsidRPr="002679C6">
        <w:rPr>
          <w:rStyle w:val="NormalTok"/>
          <w:sz w:val="20"/>
          <w:szCs w:val="20"/>
        </w:rPr>
        <w:t>New_Intervention_Name));</w:t>
      </w:r>
      <w:r w:rsidR="00C0704C" w:rsidRPr="002679C6">
        <w:rPr>
          <w:sz w:val="20"/>
          <w:szCs w:val="20"/>
        </w:rPr>
        <w:br/>
      </w:r>
      <w:r w:rsidR="00C0704C" w:rsidRPr="002679C6">
        <w:rPr>
          <w:sz w:val="20"/>
          <w:szCs w:val="20"/>
        </w:rPr>
        <w:br/>
      </w:r>
      <w:r w:rsidR="00C0704C" w:rsidRPr="002679C6">
        <w:rPr>
          <w:rStyle w:val="NormalTok"/>
          <w:sz w:val="20"/>
          <w:szCs w:val="20"/>
        </w:rPr>
        <w:t xml:space="preserve">edgelist </w:t>
      </w:r>
      <w:r w:rsidR="00C0704C" w:rsidRPr="002679C6">
        <w:rPr>
          <w:rStyle w:val="OtherTok"/>
          <w:sz w:val="20"/>
          <w:szCs w:val="20"/>
        </w:rPr>
        <w:t>&lt;-</w:t>
      </w:r>
      <w:r w:rsidR="00C0704C" w:rsidRPr="002679C6">
        <w:rPr>
          <w:rStyle w:val="NormalTok"/>
          <w:sz w:val="20"/>
          <w:szCs w:val="20"/>
        </w:rPr>
        <w:t xml:space="preserve"> edgelist[</w:t>
      </w:r>
      <w:r w:rsidR="00C0704C" w:rsidRPr="002679C6">
        <w:rPr>
          <w:rStyle w:val="FunctionTok"/>
          <w:sz w:val="20"/>
          <w:szCs w:val="20"/>
        </w:rPr>
        <w:t>order</w:t>
      </w:r>
      <w:r w:rsidR="00C0704C" w:rsidRPr="002679C6">
        <w:rPr>
          <w:rStyle w:val="NormalTok"/>
          <w:sz w:val="20"/>
          <w:szCs w:val="20"/>
        </w:rPr>
        <w:t>(edgelist</w:t>
      </w:r>
      <w:r w:rsidR="00C0704C" w:rsidRPr="002679C6">
        <w:rPr>
          <w:rStyle w:val="SpecialCharTok"/>
          <w:sz w:val="20"/>
          <w:szCs w:val="20"/>
        </w:rPr>
        <w:t>$</w:t>
      </w:r>
      <w:r w:rsidR="00C0704C" w:rsidRPr="002679C6">
        <w:rPr>
          <w:rStyle w:val="NormalTok"/>
          <w:sz w:val="20"/>
          <w:szCs w:val="20"/>
        </w:rPr>
        <w:t>Subject_ID, edgelist</w:t>
      </w:r>
      <w:r w:rsidR="00C0704C" w:rsidRPr="002679C6">
        <w:rPr>
          <w:rStyle w:val="SpecialCharTok"/>
          <w:sz w:val="20"/>
          <w:szCs w:val="20"/>
        </w:rPr>
        <w:t>$</w:t>
      </w:r>
      <w:r w:rsidR="00C0704C" w:rsidRPr="002679C6">
        <w:rPr>
          <w:rStyle w:val="NormalTok"/>
          <w:sz w:val="20"/>
          <w:szCs w:val="20"/>
        </w:rPr>
        <w:t>Enrolled_Date_Time, edgelist</w:t>
      </w:r>
      <w:r w:rsidR="00C0704C" w:rsidRPr="002679C6">
        <w:rPr>
          <w:rStyle w:val="SpecialCharTok"/>
          <w:sz w:val="20"/>
          <w:szCs w:val="20"/>
        </w:rPr>
        <w:t>$</w:t>
      </w:r>
      <w:r w:rsidR="00C0704C" w:rsidRPr="002679C6">
        <w:rPr>
          <w:rStyle w:val="NormalTok"/>
          <w:sz w:val="20"/>
          <w:szCs w:val="20"/>
        </w:rPr>
        <w:t>New_Intervention_Name),];</w:t>
      </w:r>
      <w:r w:rsidR="00C0704C" w:rsidRPr="002679C6">
        <w:rPr>
          <w:sz w:val="20"/>
          <w:szCs w:val="20"/>
        </w:rPr>
        <w:br/>
      </w:r>
      <w:r w:rsidR="00C0704C" w:rsidRPr="002679C6">
        <w:rPr>
          <w:sz w:val="20"/>
          <w:szCs w:val="20"/>
        </w:rPr>
        <w:br/>
      </w:r>
      <w:r w:rsidR="00C0704C" w:rsidRPr="002679C6">
        <w:rPr>
          <w:sz w:val="20"/>
          <w:szCs w:val="20"/>
        </w:rPr>
        <w:br/>
      </w:r>
      <w:r w:rsidR="00C0704C" w:rsidRPr="002679C6">
        <w:rPr>
          <w:rStyle w:val="DocumentationTok"/>
          <w:sz w:val="20"/>
          <w:szCs w:val="20"/>
        </w:rPr>
        <w:t>###</w:t>
      </w:r>
      <w:r w:rsidR="00C0704C" w:rsidRPr="002679C6">
        <w:rPr>
          <w:sz w:val="20"/>
          <w:szCs w:val="20"/>
        </w:rPr>
        <w:br/>
      </w:r>
      <w:r w:rsidR="00C0704C" w:rsidRPr="002679C6">
        <w:rPr>
          <w:rStyle w:val="DocumentationTok"/>
          <w:sz w:val="20"/>
          <w:szCs w:val="20"/>
        </w:rPr>
        <w:t>### DO THIS FOR A SIMPLER DATASET TO CHECK CODE;</w:t>
      </w:r>
      <w:r w:rsidR="00C0704C" w:rsidRPr="002679C6">
        <w:rPr>
          <w:sz w:val="20"/>
          <w:szCs w:val="20"/>
        </w:rPr>
        <w:br/>
      </w:r>
      <w:r w:rsidR="00C0704C" w:rsidRPr="002679C6">
        <w:rPr>
          <w:rStyle w:val="DocumentationTok"/>
          <w:sz w:val="20"/>
          <w:szCs w:val="20"/>
        </w:rPr>
        <w:t>###</w:t>
      </w:r>
      <w:r w:rsidR="00C0704C" w:rsidRPr="002679C6">
        <w:rPr>
          <w:sz w:val="20"/>
          <w:szCs w:val="20"/>
        </w:rPr>
        <w:br/>
      </w:r>
      <w:r w:rsidR="00C0704C" w:rsidRPr="002679C6">
        <w:rPr>
          <w:rStyle w:val="NormalTok"/>
          <w:sz w:val="20"/>
          <w:szCs w:val="20"/>
        </w:rPr>
        <w:lastRenderedPageBreak/>
        <w:t xml:space="preserve">edgelist </w:t>
      </w:r>
      <w:r w:rsidR="00C0704C" w:rsidRPr="002679C6">
        <w:rPr>
          <w:rStyle w:val="OtherTok"/>
          <w:sz w:val="20"/>
          <w:szCs w:val="20"/>
        </w:rPr>
        <w:t>&lt;-</w:t>
      </w:r>
      <w:r w:rsidR="00C0704C" w:rsidRPr="002679C6">
        <w:rPr>
          <w:rStyle w:val="NormalTok"/>
          <w:sz w:val="20"/>
          <w:szCs w:val="20"/>
        </w:rPr>
        <w:t xml:space="preserve"> edgelist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arrange</w:t>
      </w:r>
      <w:r w:rsidR="00C0704C" w:rsidRPr="002679C6">
        <w:rPr>
          <w:rStyle w:val="NormalTok"/>
          <w:sz w:val="20"/>
          <w:szCs w:val="20"/>
        </w:rPr>
        <w:t xml:space="preserve">(Subject_ID, Enrolled_Date_Time)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group_by</w:t>
      </w:r>
      <w:r w:rsidR="00C0704C" w:rsidRPr="002679C6">
        <w:rPr>
          <w:rStyle w:val="NormalTok"/>
          <w:sz w:val="20"/>
          <w:szCs w:val="20"/>
        </w:rPr>
        <w:t xml:space="preserve">(Subject_ID)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mutate</w:t>
      </w:r>
      <w:r w:rsidR="00C0704C" w:rsidRPr="002679C6">
        <w:rPr>
          <w:rStyle w:val="NormalTok"/>
          <w:sz w:val="20"/>
          <w:szCs w:val="20"/>
        </w:rPr>
        <w:t>(</w:t>
      </w:r>
      <w:r w:rsidR="00C0704C" w:rsidRPr="002679C6">
        <w:rPr>
          <w:rStyle w:val="AttributeTok"/>
          <w:sz w:val="20"/>
          <w:szCs w:val="20"/>
        </w:rPr>
        <w:t>order =</w:t>
      </w:r>
      <w:r w:rsidR="00C0704C" w:rsidRPr="002679C6">
        <w:rPr>
          <w:rStyle w:val="NormalTok"/>
          <w:sz w:val="20"/>
          <w:szCs w:val="20"/>
        </w:rPr>
        <w:t xml:space="preserve"> </w:t>
      </w:r>
      <w:r w:rsidR="00C0704C" w:rsidRPr="002679C6">
        <w:rPr>
          <w:rStyle w:val="FunctionTok"/>
          <w:sz w:val="20"/>
          <w:szCs w:val="20"/>
        </w:rPr>
        <w:t>row_number</w:t>
      </w:r>
      <w:r w:rsidR="00C0704C" w:rsidRPr="002679C6">
        <w:rPr>
          <w:rStyle w:val="NormalTok"/>
          <w:sz w:val="20"/>
          <w:szCs w:val="20"/>
        </w:rPr>
        <w:t xml:space="preserve">())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mutate</w:t>
      </w:r>
      <w:r w:rsidR="00C0704C" w:rsidRPr="002679C6">
        <w:rPr>
          <w:rStyle w:val="NormalTok"/>
          <w:sz w:val="20"/>
          <w:szCs w:val="20"/>
        </w:rPr>
        <w:t>(</w:t>
      </w:r>
      <w:r w:rsidR="00C0704C" w:rsidRPr="002679C6">
        <w:rPr>
          <w:rStyle w:val="AttributeTok"/>
          <w:sz w:val="20"/>
          <w:szCs w:val="20"/>
        </w:rPr>
        <w:t>from =</w:t>
      </w:r>
      <w:r w:rsidR="00C0704C" w:rsidRPr="002679C6">
        <w:rPr>
          <w:rStyle w:val="NormalTok"/>
          <w:sz w:val="20"/>
          <w:szCs w:val="20"/>
        </w:rPr>
        <w:t xml:space="preserve"> Study_ID, </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to =</w:t>
      </w:r>
      <w:r w:rsidR="00C0704C" w:rsidRPr="002679C6">
        <w:rPr>
          <w:rStyle w:val="NormalTok"/>
          <w:sz w:val="20"/>
          <w:szCs w:val="20"/>
        </w:rPr>
        <w:t xml:space="preserve"> Study_ID,</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order_from =</w:t>
      </w:r>
      <w:r w:rsidR="00C0704C" w:rsidRPr="002679C6">
        <w:rPr>
          <w:rStyle w:val="NormalTok"/>
          <w:sz w:val="20"/>
          <w:szCs w:val="20"/>
        </w:rPr>
        <w:t xml:space="preserve"> order, </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order_to =</w:t>
      </w:r>
      <w:r w:rsidR="00C0704C" w:rsidRPr="002679C6">
        <w:rPr>
          <w:rStyle w:val="NormalTok"/>
          <w:sz w:val="20"/>
          <w:szCs w:val="20"/>
        </w:rPr>
        <w:t xml:space="preserve"> order)</w:t>
      </w:r>
      <w:r w:rsidR="00C0704C" w:rsidRPr="002679C6">
        <w:rPr>
          <w:sz w:val="20"/>
          <w:szCs w:val="20"/>
        </w:rPr>
        <w:br/>
      </w:r>
      <w:r w:rsidR="00C0704C" w:rsidRPr="002679C6">
        <w:rPr>
          <w:sz w:val="20"/>
          <w:szCs w:val="20"/>
        </w:rPr>
        <w:br/>
      </w:r>
      <w:r w:rsidR="00C0704C" w:rsidRPr="002679C6">
        <w:rPr>
          <w:rStyle w:val="NormalTok"/>
          <w:sz w:val="20"/>
          <w:szCs w:val="20"/>
        </w:rPr>
        <w:t xml:space="preserve">igraph0 </w:t>
      </w:r>
      <w:r w:rsidR="00C0704C" w:rsidRPr="002679C6">
        <w:rPr>
          <w:rStyle w:val="OtherTok"/>
          <w:sz w:val="20"/>
          <w:szCs w:val="20"/>
        </w:rPr>
        <w:t>&lt;-</w:t>
      </w:r>
      <w:r w:rsidR="00C0704C" w:rsidRPr="002679C6">
        <w:rPr>
          <w:rStyle w:val="NormalTok"/>
          <w:sz w:val="20"/>
          <w:szCs w:val="20"/>
        </w:rPr>
        <w:t xml:space="preserve"> edgelist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bind_rows</w:t>
      </w:r>
      <w:r w:rsidR="00C0704C" w:rsidRPr="002679C6">
        <w:rPr>
          <w:rStyle w:val="NormalTok"/>
          <w:sz w:val="20"/>
          <w:szCs w:val="20"/>
        </w:rPr>
        <w:t xml:space="preserve">(edgelist)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arrange</w:t>
      </w:r>
      <w:r w:rsidR="00C0704C" w:rsidRPr="002679C6">
        <w:rPr>
          <w:rStyle w:val="NormalTok"/>
          <w:sz w:val="20"/>
          <w:szCs w:val="20"/>
        </w:rPr>
        <w:t xml:space="preserve">(Subject_ID, Study_ID)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group_by</w:t>
      </w:r>
      <w:r w:rsidR="00C0704C" w:rsidRPr="002679C6">
        <w:rPr>
          <w:rStyle w:val="NormalTok"/>
          <w:sz w:val="20"/>
          <w:szCs w:val="20"/>
        </w:rPr>
        <w:t xml:space="preserve">(Subject_ID,Study_ID)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ungroup</w:t>
      </w:r>
      <w:r w:rsidR="00C0704C" w:rsidRPr="002679C6">
        <w:rPr>
          <w:rStyle w:val="NormalTok"/>
          <w:sz w:val="20"/>
          <w:szCs w:val="20"/>
        </w:rPr>
        <w:t xml:space="preserve">()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group_by</w:t>
      </w:r>
      <w:r w:rsidR="00C0704C" w:rsidRPr="002679C6">
        <w:rPr>
          <w:rStyle w:val="NormalTok"/>
          <w:sz w:val="20"/>
          <w:szCs w:val="20"/>
        </w:rPr>
        <w:t xml:space="preserve">(Subject_ID)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group_split</w:t>
      </w:r>
      <w:r w:rsidR="00C0704C" w:rsidRPr="002679C6">
        <w:rPr>
          <w:rStyle w:val="NormalTok"/>
          <w:sz w:val="20"/>
          <w:szCs w:val="20"/>
        </w:rPr>
        <w:t xml:space="preserve">()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w:t>
      </w:r>
      <w:r w:rsidR="00C0704C" w:rsidRPr="002679C6">
        <w:rPr>
          <w:rStyle w:val="FunctionTok"/>
          <w:sz w:val="20"/>
          <w:szCs w:val="20"/>
        </w:rPr>
        <w:t>lapply</w:t>
      </w:r>
      <w:r w:rsidR="00C0704C" w:rsidRPr="002679C6">
        <w:rPr>
          <w:rStyle w:val="NormalTok"/>
          <w:sz w:val="20"/>
          <w:szCs w:val="20"/>
        </w:rPr>
        <w:t>(</w:t>
      </w:r>
      <w:r w:rsidR="00C0704C" w:rsidRPr="002679C6">
        <w:rPr>
          <w:rStyle w:val="ControlFlowTok"/>
          <w:sz w:val="20"/>
          <w:szCs w:val="20"/>
        </w:rPr>
        <w:t>function</w:t>
      </w:r>
      <w:r w:rsidR="00C0704C" w:rsidRPr="002679C6">
        <w:rPr>
          <w:rStyle w:val="NormalTok"/>
          <w:sz w:val="20"/>
          <w:szCs w:val="20"/>
        </w:rPr>
        <w:t xml:space="preserve">(x) x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mutate</w:t>
      </w:r>
      <w:r w:rsidR="00C0704C" w:rsidRPr="002679C6">
        <w:rPr>
          <w:rStyle w:val="NormalTok"/>
          <w:sz w:val="20"/>
          <w:szCs w:val="20"/>
        </w:rPr>
        <w:t xml:space="preserve">(x, </w:t>
      </w:r>
      <w:r w:rsidR="00C0704C" w:rsidRPr="002679C6">
        <w:rPr>
          <w:rStyle w:val="AttributeTok"/>
          <w:sz w:val="20"/>
          <w:szCs w:val="20"/>
        </w:rPr>
        <w:t>index =</w:t>
      </w:r>
      <w:r w:rsidR="00C0704C" w:rsidRPr="002679C6">
        <w:rPr>
          <w:rStyle w:val="NormalTok"/>
          <w:sz w:val="20"/>
          <w:szCs w:val="20"/>
        </w:rPr>
        <w:t xml:space="preserve"> </w:t>
      </w:r>
      <w:r w:rsidR="00C0704C" w:rsidRPr="002679C6">
        <w:rPr>
          <w:rStyle w:val="DecValTok"/>
          <w:sz w:val="20"/>
          <w:szCs w:val="20"/>
        </w:rPr>
        <w:t>1</w:t>
      </w:r>
      <w:r w:rsidR="00C0704C" w:rsidRPr="002679C6">
        <w:rPr>
          <w:rStyle w:val="SpecialCharTok"/>
          <w:sz w:val="20"/>
          <w:szCs w:val="20"/>
        </w:rPr>
        <w:t>:</w:t>
      </w:r>
      <w:r w:rsidR="00C0704C" w:rsidRPr="002679C6">
        <w:rPr>
          <w:rStyle w:val="FunctionTok"/>
          <w:sz w:val="20"/>
          <w:szCs w:val="20"/>
        </w:rPr>
        <w:t>nrow</w:t>
      </w:r>
      <w:r w:rsidR="00C0704C" w:rsidRPr="002679C6">
        <w:rPr>
          <w:rStyle w:val="NormalTok"/>
          <w:sz w:val="20"/>
          <w:szCs w:val="20"/>
        </w:rPr>
        <w:t>(x),</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direction =</w:t>
      </w:r>
      <w:r w:rsidR="00C0704C" w:rsidRPr="002679C6">
        <w:rPr>
          <w:rStyle w:val="NormalTok"/>
          <w:sz w:val="20"/>
          <w:szCs w:val="20"/>
        </w:rPr>
        <w:t xml:space="preserve"> </w:t>
      </w:r>
      <w:r w:rsidR="00C0704C" w:rsidRPr="002679C6">
        <w:rPr>
          <w:rStyle w:val="FunctionTok"/>
          <w:sz w:val="20"/>
          <w:szCs w:val="20"/>
        </w:rPr>
        <w:t>ifelse</w:t>
      </w:r>
      <w:r w:rsidR="00C0704C" w:rsidRPr="002679C6">
        <w:rPr>
          <w:rStyle w:val="NormalTok"/>
          <w:sz w:val="20"/>
          <w:szCs w:val="20"/>
        </w:rPr>
        <w:t>(index</w:t>
      </w:r>
      <w:r w:rsidR="00C0704C" w:rsidRPr="002679C6">
        <w:rPr>
          <w:rStyle w:val="SpecialCharTok"/>
          <w:sz w:val="20"/>
          <w:szCs w:val="20"/>
        </w:rPr>
        <w:t>%%</w:t>
      </w:r>
      <w:r w:rsidR="00C0704C" w:rsidRPr="002679C6">
        <w:rPr>
          <w:rStyle w:val="DecValTok"/>
          <w:sz w:val="20"/>
          <w:szCs w:val="20"/>
        </w:rPr>
        <w:t>2</w:t>
      </w:r>
      <w:r w:rsidR="00C0704C" w:rsidRPr="002679C6">
        <w:rPr>
          <w:rStyle w:val="NormalTok"/>
          <w:sz w:val="20"/>
          <w:szCs w:val="20"/>
        </w:rPr>
        <w:t xml:space="preserve"> </w:t>
      </w:r>
      <w:r w:rsidR="00C0704C" w:rsidRPr="002679C6">
        <w:rPr>
          <w:rStyle w:val="SpecialCharTok"/>
          <w:sz w:val="20"/>
          <w:szCs w:val="20"/>
        </w:rPr>
        <w:t>==</w:t>
      </w:r>
      <w:r w:rsidR="00C0704C" w:rsidRPr="002679C6">
        <w:rPr>
          <w:rStyle w:val="NormalTok"/>
          <w:sz w:val="20"/>
          <w:szCs w:val="20"/>
        </w:rPr>
        <w:t xml:space="preserve"> </w:t>
      </w:r>
      <w:r w:rsidR="00C0704C" w:rsidRPr="002679C6">
        <w:rPr>
          <w:rStyle w:val="DecValTok"/>
          <w:sz w:val="20"/>
          <w:szCs w:val="20"/>
        </w:rPr>
        <w:t>1</w:t>
      </w:r>
      <w:r w:rsidR="00C0704C" w:rsidRPr="002679C6">
        <w:rPr>
          <w:rStyle w:val="NormalTok"/>
          <w:sz w:val="20"/>
          <w:szCs w:val="20"/>
        </w:rPr>
        <w:t xml:space="preserve">, </w:t>
      </w:r>
      <w:r w:rsidR="00C0704C" w:rsidRPr="002679C6">
        <w:rPr>
          <w:rStyle w:val="StringTok"/>
          <w:sz w:val="20"/>
          <w:szCs w:val="20"/>
        </w:rPr>
        <w:t>"from"</w:t>
      </w:r>
      <w:r w:rsidR="00C0704C" w:rsidRPr="002679C6">
        <w:rPr>
          <w:rStyle w:val="NormalTok"/>
          <w:sz w:val="20"/>
          <w:szCs w:val="20"/>
        </w:rPr>
        <w:t>,</w:t>
      </w:r>
      <w:r w:rsidR="00C0704C" w:rsidRPr="002679C6">
        <w:rPr>
          <w:rStyle w:val="StringTok"/>
          <w:sz w:val="20"/>
          <w:szCs w:val="20"/>
        </w:rPr>
        <w:t>"to"</w:t>
      </w:r>
      <w:r w:rsidR="00C0704C" w:rsidRPr="002679C6">
        <w:rPr>
          <w:rStyle w:val="NormalTok"/>
          <w:sz w:val="20"/>
          <w:szCs w:val="20"/>
        </w:rPr>
        <w:t xml:space="preserve">)))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w:t>
      </w:r>
      <w:r w:rsidR="00C0704C" w:rsidRPr="002679C6">
        <w:rPr>
          <w:rStyle w:val="FunctionTok"/>
          <w:sz w:val="20"/>
          <w:szCs w:val="20"/>
        </w:rPr>
        <w:t>do.call</w:t>
      </w:r>
      <w:r w:rsidR="00C0704C" w:rsidRPr="002679C6">
        <w:rPr>
          <w:rStyle w:val="NormalTok"/>
          <w:sz w:val="20"/>
          <w:szCs w:val="20"/>
        </w:rPr>
        <w:t>(</w:t>
      </w:r>
      <w:r w:rsidR="00C0704C" w:rsidRPr="002679C6">
        <w:rPr>
          <w:rStyle w:val="AttributeTok"/>
          <w:sz w:val="20"/>
          <w:szCs w:val="20"/>
        </w:rPr>
        <w:t>what =</w:t>
      </w:r>
      <w:r w:rsidR="00C0704C" w:rsidRPr="002679C6">
        <w:rPr>
          <w:rStyle w:val="NormalTok"/>
          <w:sz w:val="20"/>
          <w:szCs w:val="20"/>
        </w:rPr>
        <w:t xml:space="preserve"> rbind)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select</w:t>
      </w:r>
      <w:r w:rsidR="00C0704C" w:rsidRPr="002679C6">
        <w:rPr>
          <w:rStyle w:val="NormalTok"/>
          <w:sz w:val="20"/>
          <w:szCs w:val="20"/>
        </w:rPr>
        <w:t xml:space="preserve">(Subject_ID, Study_ID, direction)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tidyr</w:t>
      </w:r>
      <w:r w:rsidR="00C0704C" w:rsidRPr="002679C6">
        <w:rPr>
          <w:rStyle w:val="SpecialCharTok"/>
          <w:sz w:val="20"/>
          <w:szCs w:val="20"/>
        </w:rPr>
        <w:t>::</w:t>
      </w:r>
      <w:r w:rsidR="00C0704C" w:rsidRPr="002679C6">
        <w:rPr>
          <w:rStyle w:val="FunctionTok"/>
          <w:sz w:val="20"/>
          <w:szCs w:val="20"/>
        </w:rPr>
        <w:t>pivot_wider</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id_cols =</w:t>
      </w:r>
      <w:r w:rsidR="00C0704C" w:rsidRPr="002679C6">
        <w:rPr>
          <w:rStyle w:val="NormalTok"/>
          <w:sz w:val="20"/>
          <w:szCs w:val="20"/>
        </w:rPr>
        <w:t xml:space="preserve"> </w:t>
      </w:r>
      <w:r w:rsidR="00C0704C" w:rsidRPr="002679C6">
        <w:rPr>
          <w:rStyle w:val="FunctionTok"/>
          <w:sz w:val="20"/>
          <w:szCs w:val="20"/>
        </w:rPr>
        <w:t>c</w:t>
      </w:r>
      <w:r w:rsidR="00C0704C" w:rsidRPr="002679C6">
        <w:rPr>
          <w:rStyle w:val="NormalTok"/>
          <w:sz w:val="20"/>
          <w:szCs w:val="20"/>
        </w:rPr>
        <w:t>(Subject_ID),</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names_from =</w:t>
      </w:r>
      <w:r w:rsidR="00C0704C" w:rsidRPr="002679C6">
        <w:rPr>
          <w:rStyle w:val="NormalTok"/>
          <w:sz w:val="20"/>
          <w:szCs w:val="20"/>
        </w:rPr>
        <w:t xml:space="preserve"> direction,</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values_from =</w:t>
      </w:r>
      <w:r w:rsidR="00C0704C" w:rsidRPr="002679C6">
        <w:rPr>
          <w:rStyle w:val="NormalTok"/>
          <w:sz w:val="20"/>
          <w:szCs w:val="20"/>
        </w:rPr>
        <w:t xml:space="preserve"> </w:t>
      </w:r>
      <w:r w:rsidR="00C0704C" w:rsidRPr="002679C6">
        <w:rPr>
          <w:rStyle w:val="FunctionTok"/>
          <w:sz w:val="20"/>
          <w:szCs w:val="20"/>
        </w:rPr>
        <w:t>c</w:t>
      </w:r>
      <w:r w:rsidR="00C0704C" w:rsidRPr="002679C6">
        <w:rPr>
          <w:rStyle w:val="NormalTok"/>
          <w:sz w:val="20"/>
          <w:szCs w:val="20"/>
        </w:rPr>
        <w:t xml:space="preserve">(Study_ID))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tidyr</w:t>
      </w:r>
      <w:r w:rsidR="00C0704C" w:rsidRPr="002679C6">
        <w:rPr>
          <w:rStyle w:val="SpecialCharTok"/>
          <w:sz w:val="20"/>
          <w:szCs w:val="20"/>
        </w:rPr>
        <w:t>::</w:t>
      </w:r>
      <w:r w:rsidR="00C0704C" w:rsidRPr="002679C6">
        <w:rPr>
          <w:rStyle w:val="FunctionTok"/>
          <w:sz w:val="20"/>
          <w:szCs w:val="20"/>
        </w:rPr>
        <w:t>unnest</w:t>
      </w:r>
      <w:r w:rsidR="00C0704C" w:rsidRPr="002679C6">
        <w:rPr>
          <w:rStyle w:val="NormalTok"/>
          <w:sz w:val="20"/>
          <w:szCs w:val="20"/>
        </w:rPr>
        <w:t xml:space="preserve">(from, </w:t>
      </w:r>
      <w:r w:rsidR="00C0704C" w:rsidRPr="002679C6">
        <w:rPr>
          <w:rStyle w:val="AttributeTok"/>
          <w:sz w:val="20"/>
          <w:szCs w:val="20"/>
        </w:rPr>
        <w:t>.drop=</w:t>
      </w:r>
      <w:r w:rsidR="00C0704C" w:rsidRPr="002679C6">
        <w:rPr>
          <w:rStyle w:val="ConstantTok"/>
          <w:sz w:val="20"/>
          <w:szCs w:val="20"/>
        </w:rPr>
        <w:t>TRUE</w:t>
      </w:r>
      <w:r w:rsidR="00C0704C" w:rsidRPr="002679C6">
        <w:rPr>
          <w:rStyle w:val="NormalTok"/>
          <w:sz w:val="20"/>
          <w:szCs w:val="20"/>
        </w:rPr>
        <w:t xml:space="preserve">)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tidyr</w:t>
      </w:r>
      <w:r w:rsidR="00C0704C" w:rsidRPr="002679C6">
        <w:rPr>
          <w:rStyle w:val="SpecialCharTok"/>
          <w:sz w:val="20"/>
          <w:szCs w:val="20"/>
        </w:rPr>
        <w:t>::</w:t>
      </w:r>
      <w:r w:rsidR="00C0704C" w:rsidRPr="002679C6">
        <w:rPr>
          <w:rStyle w:val="FunctionTok"/>
          <w:sz w:val="20"/>
          <w:szCs w:val="20"/>
        </w:rPr>
        <w:t>unnest</w:t>
      </w:r>
      <w:r w:rsidR="00C0704C" w:rsidRPr="002679C6">
        <w:rPr>
          <w:rStyle w:val="NormalTok"/>
          <w:sz w:val="20"/>
          <w:szCs w:val="20"/>
        </w:rPr>
        <w:t xml:space="preserve">(to, </w:t>
      </w:r>
      <w:r w:rsidR="00C0704C" w:rsidRPr="002679C6">
        <w:rPr>
          <w:rStyle w:val="AttributeTok"/>
          <w:sz w:val="20"/>
          <w:szCs w:val="20"/>
        </w:rPr>
        <w:t>.drop=</w:t>
      </w:r>
      <w:r w:rsidR="00C0704C" w:rsidRPr="002679C6">
        <w:rPr>
          <w:rStyle w:val="ConstantTok"/>
          <w:sz w:val="20"/>
          <w:szCs w:val="20"/>
        </w:rPr>
        <w:t>TRUE</w:t>
      </w:r>
      <w:r w:rsidR="00C0704C" w:rsidRPr="002679C6">
        <w:rPr>
          <w:rStyle w:val="NormalTok"/>
          <w:sz w:val="20"/>
          <w:szCs w:val="20"/>
        </w:rPr>
        <w:t xml:space="preserve">) </w:t>
      </w:r>
      <w:r w:rsidR="00C0704C" w:rsidRPr="002679C6">
        <w:rPr>
          <w:sz w:val="20"/>
          <w:szCs w:val="20"/>
        </w:rPr>
        <w:br/>
      </w:r>
      <w:r w:rsidR="00C0704C" w:rsidRPr="002679C6">
        <w:rPr>
          <w:sz w:val="20"/>
          <w:szCs w:val="20"/>
        </w:rPr>
        <w:br/>
      </w:r>
      <w:r w:rsidR="00C0704C" w:rsidRPr="002679C6">
        <w:rPr>
          <w:rStyle w:val="NormalTok"/>
          <w:sz w:val="20"/>
          <w:szCs w:val="20"/>
        </w:rPr>
        <w:t xml:space="preserve">igraph1 </w:t>
      </w:r>
      <w:r w:rsidR="00C0704C" w:rsidRPr="002679C6">
        <w:rPr>
          <w:rStyle w:val="OtherTok"/>
          <w:sz w:val="20"/>
          <w:szCs w:val="20"/>
        </w:rPr>
        <w:t>&lt;-</w:t>
      </w:r>
      <w:r w:rsidR="00C0704C" w:rsidRPr="002679C6">
        <w:rPr>
          <w:rStyle w:val="NormalTok"/>
          <w:sz w:val="20"/>
          <w:szCs w:val="20"/>
        </w:rPr>
        <w:t xml:space="preserve"> plyr</w:t>
      </w:r>
      <w:r w:rsidR="00C0704C" w:rsidRPr="002679C6">
        <w:rPr>
          <w:rStyle w:val="SpecialCharTok"/>
          <w:sz w:val="20"/>
          <w:szCs w:val="20"/>
        </w:rPr>
        <w:t>::</w:t>
      </w:r>
      <w:r w:rsidR="00C0704C" w:rsidRPr="002679C6">
        <w:rPr>
          <w:rStyle w:val="FunctionTok"/>
          <w:sz w:val="20"/>
          <w:szCs w:val="20"/>
        </w:rPr>
        <w:t>join_all</w:t>
      </w:r>
      <w:r w:rsidR="00C0704C" w:rsidRPr="002679C6">
        <w:rPr>
          <w:rStyle w:val="NormalTok"/>
          <w:sz w:val="20"/>
          <w:szCs w:val="20"/>
        </w:rPr>
        <w:t>(</w:t>
      </w:r>
      <w:r w:rsidR="00C0704C" w:rsidRPr="002679C6">
        <w:rPr>
          <w:rStyle w:val="FunctionTok"/>
          <w:sz w:val="20"/>
          <w:szCs w:val="20"/>
        </w:rPr>
        <w:t>list</w:t>
      </w:r>
      <w:r w:rsidR="00C0704C" w:rsidRPr="002679C6">
        <w:rPr>
          <w:rStyle w:val="NormalTok"/>
          <w:sz w:val="20"/>
          <w:szCs w:val="20"/>
        </w:rPr>
        <w:t>(igraph0, edgelist[,</w:t>
      </w:r>
      <w:r w:rsidR="00C0704C" w:rsidRPr="002679C6">
        <w:rPr>
          <w:rStyle w:val="FunctionTok"/>
          <w:sz w:val="20"/>
          <w:szCs w:val="20"/>
        </w:rPr>
        <w:t>c</w:t>
      </w:r>
      <w:r w:rsidR="00C0704C" w:rsidRPr="002679C6">
        <w:rPr>
          <w:rStyle w:val="NormalTok"/>
          <w:sz w:val="20"/>
          <w:szCs w:val="20"/>
        </w:rPr>
        <w:t>(</w:t>
      </w:r>
      <w:r w:rsidR="00C0704C" w:rsidRPr="002679C6">
        <w:rPr>
          <w:rStyle w:val="StringTok"/>
          <w:sz w:val="20"/>
          <w:szCs w:val="20"/>
        </w:rPr>
        <w:t>"Subject_ID"</w:t>
      </w:r>
      <w:r w:rsidR="00C0704C" w:rsidRPr="002679C6">
        <w:rPr>
          <w:rStyle w:val="NormalTok"/>
          <w:sz w:val="20"/>
          <w:szCs w:val="20"/>
        </w:rPr>
        <w:t xml:space="preserve">, </w:t>
      </w:r>
      <w:r w:rsidR="00C0704C" w:rsidRPr="002679C6">
        <w:rPr>
          <w:rStyle w:val="StringTok"/>
          <w:sz w:val="20"/>
          <w:szCs w:val="20"/>
        </w:rPr>
        <w:t>"from"</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"order_from"</w:t>
      </w:r>
      <w:r w:rsidR="00C0704C" w:rsidRPr="002679C6">
        <w:rPr>
          <w:rStyle w:val="NormalTok"/>
          <w:sz w:val="20"/>
          <w:szCs w:val="20"/>
        </w:rPr>
        <w:t xml:space="preserve">)]), </w:t>
      </w:r>
      <w:r w:rsidR="00C0704C" w:rsidRPr="002679C6">
        <w:rPr>
          <w:rStyle w:val="AttributeTok"/>
          <w:sz w:val="20"/>
          <w:szCs w:val="20"/>
        </w:rPr>
        <w:t>by=</w:t>
      </w:r>
      <w:r w:rsidR="00C0704C" w:rsidRPr="002679C6">
        <w:rPr>
          <w:rStyle w:val="FunctionTok"/>
          <w:sz w:val="20"/>
          <w:szCs w:val="20"/>
        </w:rPr>
        <w:t>c</w:t>
      </w:r>
      <w:r w:rsidR="00C0704C" w:rsidRPr="002679C6">
        <w:rPr>
          <w:rStyle w:val="NormalTok"/>
          <w:sz w:val="20"/>
          <w:szCs w:val="20"/>
        </w:rPr>
        <w:t>(</w:t>
      </w:r>
      <w:r w:rsidR="00C0704C" w:rsidRPr="002679C6">
        <w:rPr>
          <w:rStyle w:val="StringTok"/>
          <w:sz w:val="20"/>
          <w:szCs w:val="20"/>
        </w:rPr>
        <w:t>"Subject_ID"</w:t>
      </w:r>
      <w:r w:rsidR="00C0704C" w:rsidRPr="002679C6">
        <w:rPr>
          <w:rStyle w:val="NormalTok"/>
          <w:sz w:val="20"/>
          <w:szCs w:val="20"/>
        </w:rPr>
        <w:t xml:space="preserve">, </w:t>
      </w:r>
      <w:r w:rsidR="00C0704C" w:rsidRPr="002679C6">
        <w:rPr>
          <w:rStyle w:val="StringTok"/>
          <w:sz w:val="20"/>
          <w:szCs w:val="20"/>
        </w:rPr>
        <w:t>"from"</w:t>
      </w:r>
      <w:r w:rsidR="00C0704C" w:rsidRPr="002679C6">
        <w:rPr>
          <w:rStyle w:val="NormalTok"/>
          <w:sz w:val="20"/>
          <w:szCs w:val="20"/>
        </w:rPr>
        <w:t xml:space="preserve">), </w:t>
      </w:r>
      <w:r w:rsidR="00C0704C" w:rsidRPr="002679C6">
        <w:rPr>
          <w:rStyle w:val="AttributeTok"/>
          <w:sz w:val="20"/>
          <w:szCs w:val="20"/>
        </w:rPr>
        <w:t>type=</w:t>
      </w:r>
      <w:r w:rsidR="00C0704C" w:rsidRPr="002679C6">
        <w:rPr>
          <w:rStyle w:val="StringTok"/>
          <w:sz w:val="20"/>
          <w:szCs w:val="20"/>
        </w:rPr>
        <w:t>'left'</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igraph2 </w:t>
      </w:r>
      <w:r w:rsidR="00C0704C" w:rsidRPr="002679C6">
        <w:rPr>
          <w:rStyle w:val="OtherTok"/>
          <w:sz w:val="20"/>
          <w:szCs w:val="20"/>
        </w:rPr>
        <w:t>&lt;-</w:t>
      </w:r>
      <w:r w:rsidR="00C0704C" w:rsidRPr="002679C6">
        <w:rPr>
          <w:rStyle w:val="NormalTok"/>
          <w:sz w:val="20"/>
          <w:szCs w:val="20"/>
        </w:rPr>
        <w:t xml:space="preserve"> plyr</w:t>
      </w:r>
      <w:r w:rsidR="00C0704C" w:rsidRPr="002679C6">
        <w:rPr>
          <w:rStyle w:val="SpecialCharTok"/>
          <w:sz w:val="20"/>
          <w:szCs w:val="20"/>
        </w:rPr>
        <w:t>::</w:t>
      </w:r>
      <w:r w:rsidR="00C0704C" w:rsidRPr="002679C6">
        <w:rPr>
          <w:rStyle w:val="FunctionTok"/>
          <w:sz w:val="20"/>
          <w:szCs w:val="20"/>
        </w:rPr>
        <w:t>join_all</w:t>
      </w:r>
      <w:r w:rsidR="00C0704C" w:rsidRPr="002679C6">
        <w:rPr>
          <w:rStyle w:val="NormalTok"/>
          <w:sz w:val="20"/>
          <w:szCs w:val="20"/>
        </w:rPr>
        <w:t>(</w:t>
      </w:r>
      <w:r w:rsidR="00C0704C" w:rsidRPr="002679C6">
        <w:rPr>
          <w:rStyle w:val="FunctionTok"/>
          <w:sz w:val="20"/>
          <w:szCs w:val="20"/>
        </w:rPr>
        <w:t>list</w:t>
      </w:r>
      <w:r w:rsidR="00C0704C" w:rsidRPr="002679C6">
        <w:rPr>
          <w:rStyle w:val="NormalTok"/>
          <w:sz w:val="20"/>
          <w:szCs w:val="20"/>
        </w:rPr>
        <w:t>(igraph1, edgelist[,</w:t>
      </w:r>
      <w:r w:rsidR="00C0704C" w:rsidRPr="002679C6">
        <w:rPr>
          <w:rStyle w:val="FunctionTok"/>
          <w:sz w:val="20"/>
          <w:szCs w:val="20"/>
        </w:rPr>
        <w:t>c</w:t>
      </w:r>
      <w:r w:rsidR="00C0704C" w:rsidRPr="002679C6">
        <w:rPr>
          <w:rStyle w:val="NormalTok"/>
          <w:sz w:val="20"/>
          <w:szCs w:val="20"/>
        </w:rPr>
        <w:t>(</w:t>
      </w:r>
      <w:r w:rsidR="00C0704C" w:rsidRPr="002679C6">
        <w:rPr>
          <w:rStyle w:val="StringTok"/>
          <w:sz w:val="20"/>
          <w:szCs w:val="20"/>
        </w:rPr>
        <w:t>"Subject_ID"</w:t>
      </w:r>
      <w:r w:rsidR="00C0704C" w:rsidRPr="002679C6">
        <w:rPr>
          <w:rStyle w:val="NormalTok"/>
          <w:sz w:val="20"/>
          <w:szCs w:val="20"/>
        </w:rPr>
        <w:t xml:space="preserve">, </w:t>
      </w:r>
      <w:r w:rsidR="00C0704C" w:rsidRPr="002679C6">
        <w:rPr>
          <w:rStyle w:val="StringTok"/>
          <w:sz w:val="20"/>
          <w:szCs w:val="20"/>
        </w:rPr>
        <w:t>"to"</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"order_to"</w:t>
      </w:r>
      <w:r w:rsidR="00C0704C" w:rsidRPr="002679C6">
        <w:rPr>
          <w:rStyle w:val="NormalTok"/>
          <w:sz w:val="20"/>
          <w:szCs w:val="20"/>
        </w:rPr>
        <w:t xml:space="preserve">)]), </w:t>
      </w:r>
      <w:r w:rsidR="00C0704C" w:rsidRPr="002679C6">
        <w:rPr>
          <w:rStyle w:val="AttributeTok"/>
          <w:sz w:val="20"/>
          <w:szCs w:val="20"/>
        </w:rPr>
        <w:t>by=</w:t>
      </w:r>
      <w:r w:rsidR="00C0704C" w:rsidRPr="002679C6">
        <w:rPr>
          <w:rStyle w:val="FunctionTok"/>
          <w:sz w:val="20"/>
          <w:szCs w:val="20"/>
        </w:rPr>
        <w:t>c</w:t>
      </w:r>
      <w:r w:rsidR="00C0704C" w:rsidRPr="002679C6">
        <w:rPr>
          <w:rStyle w:val="NormalTok"/>
          <w:sz w:val="20"/>
          <w:szCs w:val="20"/>
        </w:rPr>
        <w:t>(</w:t>
      </w:r>
      <w:r w:rsidR="00C0704C" w:rsidRPr="002679C6">
        <w:rPr>
          <w:rStyle w:val="StringTok"/>
          <w:sz w:val="20"/>
          <w:szCs w:val="20"/>
        </w:rPr>
        <w:t>"Subject_ID"</w:t>
      </w:r>
      <w:r w:rsidR="00C0704C" w:rsidRPr="002679C6">
        <w:rPr>
          <w:rStyle w:val="NormalTok"/>
          <w:sz w:val="20"/>
          <w:szCs w:val="20"/>
        </w:rPr>
        <w:t xml:space="preserve">, </w:t>
      </w:r>
      <w:r w:rsidR="00C0704C" w:rsidRPr="002679C6">
        <w:rPr>
          <w:rStyle w:val="StringTok"/>
          <w:sz w:val="20"/>
          <w:szCs w:val="20"/>
        </w:rPr>
        <w:t>"to"</w:t>
      </w:r>
      <w:r w:rsidR="00C0704C" w:rsidRPr="002679C6">
        <w:rPr>
          <w:rStyle w:val="NormalTok"/>
          <w:sz w:val="20"/>
          <w:szCs w:val="20"/>
        </w:rPr>
        <w:t xml:space="preserve">), </w:t>
      </w:r>
      <w:r w:rsidR="00C0704C" w:rsidRPr="002679C6">
        <w:rPr>
          <w:rStyle w:val="AttributeTok"/>
          <w:sz w:val="20"/>
          <w:szCs w:val="20"/>
        </w:rPr>
        <w:t>type=</w:t>
      </w:r>
      <w:r w:rsidR="00C0704C" w:rsidRPr="002679C6">
        <w:rPr>
          <w:rStyle w:val="StringTok"/>
          <w:sz w:val="20"/>
          <w:szCs w:val="20"/>
        </w:rPr>
        <w:t>'left'</w:t>
      </w:r>
      <w:r w:rsidR="00C0704C" w:rsidRPr="002679C6">
        <w:rPr>
          <w:rStyle w:val="NormalTok"/>
          <w:sz w:val="20"/>
          <w:szCs w:val="20"/>
        </w:rPr>
        <w:t>);</w:t>
      </w:r>
      <w:r w:rsidR="00C0704C" w:rsidRPr="002679C6">
        <w:rPr>
          <w:sz w:val="20"/>
          <w:szCs w:val="20"/>
        </w:rPr>
        <w:br/>
      </w:r>
      <w:r w:rsidR="00C0704C" w:rsidRPr="002679C6">
        <w:rPr>
          <w:sz w:val="20"/>
          <w:szCs w:val="20"/>
        </w:rPr>
        <w:br/>
      </w:r>
      <w:r w:rsidR="00C0704C" w:rsidRPr="002679C6">
        <w:rPr>
          <w:rStyle w:val="NormalTok"/>
          <w:sz w:val="20"/>
          <w:szCs w:val="20"/>
        </w:rPr>
        <w:t xml:space="preserve">igraph2 </w:t>
      </w:r>
      <w:r w:rsidR="00C0704C" w:rsidRPr="002679C6">
        <w:rPr>
          <w:rStyle w:val="OtherTok"/>
          <w:sz w:val="20"/>
          <w:szCs w:val="20"/>
        </w:rPr>
        <w:t>&lt;-</w:t>
      </w:r>
      <w:r w:rsidR="00C0704C" w:rsidRPr="002679C6">
        <w:rPr>
          <w:rStyle w:val="NormalTok"/>
          <w:sz w:val="20"/>
          <w:szCs w:val="20"/>
        </w:rPr>
        <w:t xml:space="preserve"> igraph2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filter</w:t>
      </w:r>
      <w:r w:rsidR="00C0704C" w:rsidRPr="002679C6">
        <w:rPr>
          <w:rStyle w:val="NormalTok"/>
          <w:sz w:val="20"/>
          <w:szCs w:val="20"/>
        </w:rPr>
        <w:t xml:space="preserve">(order_from </w:t>
      </w:r>
      <w:r w:rsidR="00C0704C" w:rsidRPr="002679C6">
        <w:rPr>
          <w:rStyle w:val="SpecialCharTok"/>
          <w:sz w:val="20"/>
          <w:szCs w:val="20"/>
        </w:rPr>
        <w:t>&lt;</w:t>
      </w:r>
      <w:r w:rsidR="00C0704C" w:rsidRPr="002679C6">
        <w:rPr>
          <w:rStyle w:val="NormalTok"/>
          <w:sz w:val="20"/>
          <w:szCs w:val="20"/>
        </w:rPr>
        <w:t xml:space="preserve"> order_to)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arrange</w:t>
      </w:r>
      <w:r w:rsidR="00C0704C" w:rsidRPr="002679C6">
        <w:rPr>
          <w:rStyle w:val="NormalTok"/>
          <w:sz w:val="20"/>
          <w:szCs w:val="20"/>
        </w:rPr>
        <w:t xml:space="preserve">(Subject_ID, order_from, order_to)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group_by</w:t>
      </w:r>
      <w:r w:rsidR="00C0704C" w:rsidRPr="002679C6">
        <w:rPr>
          <w:rStyle w:val="NormalTok"/>
          <w:sz w:val="20"/>
          <w:szCs w:val="20"/>
        </w:rPr>
        <w:t xml:space="preserve">(Subject_ID, from)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filter</w:t>
      </w:r>
      <w:r w:rsidR="00C0704C" w:rsidRPr="002679C6">
        <w:rPr>
          <w:rStyle w:val="NormalTok"/>
          <w:sz w:val="20"/>
          <w:szCs w:val="20"/>
        </w:rPr>
        <w:t>(</w:t>
      </w:r>
      <w:r w:rsidR="00C0704C" w:rsidRPr="002679C6">
        <w:rPr>
          <w:rStyle w:val="FunctionTok"/>
          <w:sz w:val="20"/>
          <w:szCs w:val="20"/>
        </w:rPr>
        <w:t>row_number</w:t>
      </w:r>
      <w:r w:rsidR="00C0704C" w:rsidRPr="002679C6">
        <w:rPr>
          <w:rStyle w:val="NormalTok"/>
          <w:sz w:val="20"/>
          <w:szCs w:val="20"/>
        </w:rPr>
        <w:t xml:space="preserve">() </w:t>
      </w:r>
      <w:r w:rsidR="00C0704C" w:rsidRPr="002679C6">
        <w:rPr>
          <w:rStyle w:val="SpecialCharTok"/>
          <w:sz w:val="20"/>
          <w:szCs w:val="20"/>
        </w:rPr>
        <w:t>==</w:t>
      </w:r>
      <w:r w:rsidR="00C0704C" w:rsidRPr="002679C6">
        <w:rPr>
          <w:rStyle w:val="NormalTok"/>
          <w:sz w:val="20"/>
          <w:szCs w:val="20"/>
        </w:rPr>
        <w:t xml:space="preserve"> </w:t>
      </w:r>
      <w:r w:rsidR="00C0704C" w:rsidRPr="002679C6">
        <w:rPr>
          <w:rStyle w:val="DecValTok"/>
          <w:sz w:val="20"/>
          <w:szCs w:val="20"/>
        </w:rPr>
        <w:t>1</w:t>
      </w:r>
      <w:r w:rsidR="00C0704C" w:rsidRPr="002679C6">
        <w:rPr>
          <w:rStyle w:val="NormalTok"/>
          <w:sz w:val="20"/>
          <w:szCs w:val="20"/>
        </w:rPr>
        <w:t xml:space="preserve">)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mutate</w:t>
      </w:r>
      <w:r w:rsidR="00C0704C" w:rsidRPr="002679C6">
        <w:rPr>
          <w:rStyle w:val="NormalTok"/>
          <w:sz w:val="20"/>
          <w:szCs w:val="20"/>
        </w:rPr>
        <w:t>(</w:t>
      </w:r>
      <w:r w:rsidR="00C0704C" w:rsidRPr="002679C6">
        <w:rPr>
          <w:rStyle w:val="AttributeTok"/>
          <w:sz w:val="20"/>
          <w:szCs w:val="20"/>
        </w:rPr>
        <w:t>Study_ID_from =</w:t>
      </w:r>
      <w:r w:rsidR="00C0704C" w:rsidRPr="002679C6">
        <w:rPr>
          <w:rStyle w:val="NormalTok"/>
          <w:sz w:val="20"/>
          <w:szCs w:val="20"/>
        </w:rPr>
        <w:t xml:space="preserve"> from,</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Study_ID_to =</w:t>
      </w:r>
      <w:r w:rsidR="00C0704C" w:rsidRPr="002679C6">
        <w:rPr>
          <w:rStyle w:val="NormalTok"/>
          <w:sz w:val="20"/>
          <w:szCs w:val="20"/>
        </w:rPr>
        <w:t xml:space="preserve"> to) </w:t>
      </w:r>
      <w:r w:rsidR="00C0704C" w:rsidRPr="002679C6">
        <w:rPr>
          <w:sz w:val="20"/>
          <w:szCs w:val="20"/>
        </w:rPr>
        <w:br/>
      </w:r>
      <w:r w:rsidR="00C0704C" w:rsidRPr="002679C6">
        <w:rPr>
          <w:sz w:val="20"/>
          <w:szCs w:val="20"/>
        </w:rPr>
        <w:br/>
      </w:r>
      <w:r w:rsidR="00C0704C" w:rsidRPr="002679C6">
        <w:rPr>
          <w:rStyle w:val="NormalTok"/>
          <w:sz w:val="20"/>
          <w:szCs w:val="20"/>
        </w:rPr>
        <w:t xml:space="preserve">edgelist </w:t>
      </w:r>
      <w:r w:rsidR="00C0704C" w:rsidRPr="002679C6">
        <w:rPr>
          <w:rStyle w:val="OtherTok"/>
          <w:sz w:val="20"/>
          <w:szCs w:val="20"/>
        </w:rPr>
        <w:t>&lt;-</w:t>
      </w:r>
      <w:r w:rsidR="00C0704C" w:rsidRPr="002679C6">
        <w:rPr>
          <w:rStyle w:val="NormalTok"/>
          <w:sz w:val="20"/>
          <w:szCs w:val="20"/>
        </w:rPr>
        <w:t xml:space="preserve"> edgelist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arrange</w:t>
      </w:r>
      <w:r w:rsidR="00C0704C" w:rsidRPr="002679C6">
        <w:rPr>
          <w:rStyle w:val="NormalTok"/>
          <w:sz w:val="20"/>
          <w:szCs w:val="20"/>
        </w:rPr>
        <w:t xml:space="preserve">(Subject_ID, Enrolled_Date_Time)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group_by</w:t>
      </w:r>
      <w:r w:rsidR="00C0704C" w:rsidRPr="002679C6">
        <w:rPr>
          <w:rStyle w:val="NormalTok"/>
          <w:sz w:val="20"/>
          <w:szCs w:val="20"/>
        </w:rPr>
        <w:t xml:space="preserve">(Subject_ID)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mutate</w:t>
      </w:r>
      <w:r w:rsidR="00C0704C" w:rsidRPr="002679C6">
        <w:rPr>
          <w:rStyle w:val="NormalTok"/>
          <w:sz w:val="20"/>
          <w:szCs w:val="20"/>
        </w:rPr>
        <w:t>(</w:t>
      </w:r>
      <w:r w:rsidR="00C0704C" w:rsidRPr="002679C6">
        <w:rPr>
          <w:rStyle w:val="AttributeTok"/>
          <w:sz w:val="20"/>
          <w:szCs w:val="20"/>
        </w:rPr>
        <w:t>order =</w:t>
      </w:r>
      <w:r w:rsidR="00C0704C" w:rsidRPr="002679C6">
        <w:rPr>
          <w:rStyle w:val="NormalTok"/>
          <w:sz w:val="20"/>
          <w:szCs w:val="20"/>
        </w:rPr>
        <w:t xml:space="preserve"> </w:t>
      </w:r>
      <w:r w:rsidR="00C0704C" w:rsidRPr="002679C6">
        <w:rPr>
          <w:rStyle w:val="FunctionTok"/>
          <w:sz w:val="20"/>
          <w:szCs w:val="20"/>
        </w:rPr>
        <w:t>row_number</w:t>
      </w:r>
      <w:r w:rsidR="00C0704C" w:rsidRPr="002679C6">
        <w:rPr>
          <w:rStyle w:val="NormalTok"/>
          <w:sz w:val="20"/>
          <w:szCs w:val="20"/>
        </w:rPr>
        <w:t xml:space="preserve">())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mutate</w:t>
      </w:r>
      <w:r w:rsidR="00C0704C" w:rsidRPr="002679C6">
        <w:rPr>
          <w:rStyle w:val="NormalTok"/>
          <w:sz w:val="20"/>
          <w:szCs w:val="20"/>
        </w:rPr>
        <w:t>(</w:t>
      </w:r>
      <w:r w:rsidR="00C0704C" w:rsidRPr="002679C6">
        <w:rPr>
          <w:rStyle w:val="AttributeTok"/>
          <w:sz w:val="20"/>
          <w:szCs w:val="20"/>
        </w:rPr>
        <w:t>New_Intervention_Name_from =</w:t>
      </w:r>
      <w:r w:rsidR="00C0704C" w:rsidRPr="002679C6">
        <w:rPr>
          <w:rStyle w:val="NormalTok"/>
          <w:sz w:val="20"/>
          <w:szCs w:val="20"/>
        </w:rPr>
        <w:t xml:space="preserve"> New_Intervention_Name, </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New_Intervention_Name_to =</w:t>
      </w:r>
      <w:r w:rsidR="00C0704C" w:rsidRPr="002679C6">
        <w:rPr>
          <w:rStyle w:val="NormalTok"/>
          <w:sz w:val="20"/>
          <w:szCs w:val="20"/>
        </w:rPr>
        <w:t xml:space="preserve"> New_Intervention_Name)</w:t>
      </w:r>
      <w:r w:rsidR="00C0704C" w:rsidRPr="002679C6">
        <w:rPr>
          <w:sz w:val="20"/>
          <w:szCs w:val="20"/>
        </w:rPr>
        <w:br/>
      </w:r>
      <w:r w:rsidR="00C0704C" w:rsidRPr="002679C6">
        <w:rPr>
          <w:sz w:val="20"/>
          <w:szCs w:val="20"/>
        </w:rPr>
        <w:br/>
      </w:r>
      <w:r w:rsidR="00C0704C" w:rsidRPr="002679C6">
        <w:rPr>
          <w:rStyle w:val="NormalTok"/>
          <w:sz w:val="20"/>
          <w:szCs w:val="20"/>
        </w:rPr>
        <w:t xml:space="preserve">igraph3 </w:t>
      </w:r>
      <w:r w:rsidR="00C0704C" w:rsidRPr="002679C6">
        <w:rPr>
          <w:rStyle w:val="OtherTok"/>
          <w:sz w:val="20"/>
          <w:szCs w:val="20"/>
        </w:rPr>
        <w:t>&lt;-</w:t>
      </w:r>
      <w:r w:rsidR="00C0704C" w:rsidRPr="002679C6">
        <w:rPr>
          <w:rStyle w:val="NormalTok"/>
          <w:sz w:val="20"/>
          <w:szCs w:val="20"/>
        </w:rPr>
        <w:t xml:space="preserve"> plyr</w:t>
      </w:r>
      <w:r w:rsidR="00C0704C" w:rsidRPr="002679C6">
        <w:rPr>
          <w:rStyle w:val="SpecialCharTok"/>
          <w:sz w:val="20"/>
          <w:szCs w:val="20"/>
        </w:rPr>
        <w:t>::</w:t>
      </w:r>
      <w:r w:rsidR="00C0704C" w:rsidRPr="002679C6">
        <w:rPr>
          <w:rStyle w:val="FunctionTok"/>
          <w:sz w:val="20"/>
          <w:szCs w:val="20"/>
        </w:rPr>
        <w:t>join_all</w:t>
      </w:r>
      <w:r w:rsidR="00C0704C" w:rsidRPr="002679C6">
        <w:rPr>
          <w:rStyle w:val="NormalTok"/>
          <w:sz w:val="20"/>
          <w:szCs w:val="20"/>
        </w:rPr>
        <w:t>(</w:t>
      </w:r>
      <w:r w:rsidR="00C0704C" w:rsidRPr="002679C6">
        <w:rPr>
          <w:rStyle w:val="FunctionTok"/>
          <w:sz w:val="20"/>
          <w:szCs w:val="20"/>
        </w:rPr>
        <w:t>list</w:t>
      </w:r>
      <w:r w:rsidR="00C0704C" w:rsidRPr="002679C6">
        <w:rPr>
          <w:rStyle w:val="NormalTok"/>
          <w:sz w:val="20"/>
          <w:szCs w:val="20"/>
        </w:rPr>
        <w:t>(igraph2, edgelist[,</w:t>
      </w:r>
      <w:r w:rsidR="00C0704C" w:rsidRPr="002679C6">
        <w:rPr>
          <w:rStyle w:val="FunctionTok"/>
          <w:sz w:val="20"/>
          <w:szCs w:val="20"/>
        </w:rPr>
        <w:t>c</w:t>
      </w:r>
      <w:r w:rsidR="00C0704C" w:rsidRPr="002679C6">
        <w:rPr>
          <w:rStyle w:val="NormalTok"/>
          <w:sz w:val="20"/>
          <w:szCs w:val="20"/>
        </w:rPr>
        <w:t>(</w:t>
      </w:r>
      <w:r w:rsidR="00C0704C" w:rsidRPr="002679C6">
        <w:rPr>
          <w:rStyle w:val="StringTok"/>
          <w:sz w:val="20"/>
          <w:szCs w:val="20"/>
        </w:rPr>
        <w:t>"Subject_ID"</w:t>
      </w:r>
      <w:r w:rsidR="00C0704C" w:rsidRPr="002679C6">
        <w:rPr>
          <w:rStyle w:val="NormalTok"/>
          <w:sz w:val="20"/>
          <w:szCs w:val="20"/>
        </w:rPr>
        <w:t xml:space="preserve">, </w:t>
      </w:r>
      <w:r w:rsidR="00C0704C" w:rsidRPr="002679C6">
        <w:rPr>
          <w:rStyle w:val="StringTok"/>
          <w:sz w:val="20"/>
          <w:szCs w:val="20"/>
        </w:rPr>
        <w:t>"from"</w:t>
      </w:r>
      <w:r w:rsidR="00C0704C" w:rsidRPr="002679C6">
        <w:rPr>
          <w:rStyle w:val="NormalTok"/>
          <w:sz w:val="20"/>
          <w:szCs w:val="20"/>
        </w:rPr>
        <w:t xml:space="preserve">, </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"New_Intervention_Name_from"</w:t>
      </w:r>
      <w:r w:rsidR="00C0704C" w:rsidRPr="002679C6">
        <w:rPr>
          <w:rStyle w:val="NormalTok"/>
          <w:sz w:val="20"/>
          <w:szCs w:val="20"/>
        </w:rPr>
        <w:t xml:space="preserve">)]), </w:t>
      </w:r>
      <w:r w:rsidR="00C0704C" w:rsidRPr="002679C6">
        <w:rPr>
          <w:rStyle w:val="AttributeTok"/>
          <w:sz w:val="20"/>
          <w:szCs w:val="20"/>
        </w:rPr>
        <w:t>by=</w:t>
      </w:r>
      <w:r w:rsidR="00C0704C" w:rsidRPr="002679C6">
        <w:rPr>
          <w:rStyle w:val="FunctionTok"/>
          <w:sz w:val="20"/>
          <w:szCs w:val="20"/>
        </w:rPr>
        <w:t>c</w:t>
      </w:r>
      <w:r w:rsidR="00C0704C" w:rsidRPr="002679C6">
        <w:rPr>
          <w:rStyle w:val="NormalTok"/>
          <w:sz w:val="20"/>
          <w:szCs w:val="20"/>
        </w:rPr>
        <w:t>(</w:t>
      </w:r>
      <w:r w:rsidR="00C0704C" w:rsidRPr="002679C6">
        <w:rPr>
          <w:rStyle w:val="StringTok"/>
          <w:sz w:val="20"/>
          <w:szCs w:val="20"/>
        </w:rPr>
        <w:t>"Subject_ID"</w:t>
      </w:r>
      <w:r w:rsidR="00C0704C" w:rsidRPr="002679C6">
        <w:rPr>
          <w:rStyle w:val="NormalTok"/>
          <w:sz w:val="20"/>
          <w:szCs w:val="20"/>
        </w:rPr>
        <w:t xml:space="preserve">, </w:t>
      </w:r>
      <w:r w:rsidR="00C0704C" w:rsidRPr="002679C6">
        <w:rPr>
          <w:rStyle w:val="StringTok"/>
          <w:sz w:val="20"/>
          <w:szCs w:val="20"/>
        </w:rPr>
        <w:t>"from"</w:t>
      </w:r>
      <w:r w:rsidR="00C0704C" w:rsidRPr="002679C6">
        <w:rPr>
          <w:rStyle w:val="NormalTok"/>
          <w:sz w:val="20"/>
          <w:szCs w:val="20"/>
        </w:rPr>
        <w:t xml:space="preserve">), </w:t>
      </w:r>
      <w:r w:rsidR="00C0704C" w:rsidRPr="002679C6">
        <w:rPr>
          <w:rStyle w:val="AttributeTok"/>
          <w:sz w:val="20"/>
          <w:szCs w:val="20"/>
        </w:rPr>
        <w:t>type=</w:t>
      </w:r>
      <w:r w:rsidR="00C0704C" w:rsidRPr="002679C6">
        <w:rPr>
          <w:rStyle w:val="StringTok"/>
          <w:sz w:val="20"/>
          <w:szCs w:val="20"/>
        </w:rPr>
        <w:t>'left'</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igraph4 </w:t>
      </w:r>
      <w:r w:rsidR="00C0704C" w:rsidRPr="002679C6">
        <w:rPr>
          <w:rStyle w:val="OtherTok"/>
          <w:sz w:val="20"/>
          <w:szCs w:val="20"/>
        </w:rPr>
        <w:t>&lt;-</w:t>
      </w:r>
      <w:r w:rsidR="00C0704C" w:rsidRPr="002679C6">
        <w:rPr>
          <w:rStyle w:val="NormalTok"/>
          <w:sz w:val="20"/>
          <w:szCs w:val="20"/>
        </w:rPr>
        <w:t xml:space="preserve"> plyr</w:t>
      </w:r>
      <w:r w:rsidR="00C0704C" w:rsidRPr="002679C6">
        <w:rPr>
          <w:rStyle w:val="SpecialCharTok"/>
          <w:sz w:val="20"/>
          <w:szCs w:val="20"/>
        </w:rPr>
        <w:t>::</w:t>
      </w:r>
      <w:r w:rsidR="00C0704C" w:rsidRPr="002679C6">
        <w:rPr>
          <w:rStyle w:val="FunctionTok"/>
          <w:sz w:val="20"/>
          <w:szCs w:val="20"/>
        </w:rPr>
        <w:t>join_all</w:t>
      </w:r>
      <w:r w:rsidR="00C0704C" w:rsidRPr="002679C6">
        <w:rPr>
          <w:rStyle w:val="NormalTok"/>
          <w:sz w:val="20"/>
          <w:szCs w:val="20"/>
        </w:rPr>
        <w:t>(</w:t>
      </w:r>
      <w:r w:rsidR="00C0704C" w:rsidRPr="002679C6">
        <w:rPr>
          <w:rStyle w:val="FunctionTok"/>
          <w:sz w:val="20"/>
          <w:szCs w:val="20"/>
        </w:rPr>
        <w:t>list</w:t>
      </w:r>
      <w:r w:rsidR="00C0704C" w:rsidRPr="002679C6">
        <w:rPr>
          <w:rStyle w:val="NormalTok"/>
          <w:sz w:val="20"/>
          <w:szCs w:val="20"/>
        </w:rPr>
        <w:t>(igraph3, edgelist[,</w:t>
      </w:r>
      <w:r w:rsidR="00C0704C" w:rsidRPr="002679C6">
        <w:rPr>
          <w:rStyle w:val="FunctionTok"/>
          <w:sz w:val="20"/>
          <w:szCs w:val="20"/>
        </w:rPr>
        <w:t>c</w:t>
      </w:r>
      <w:r w:rsidR="00C0704C" w:rsidRPr="002679C6">
        <w:rPr>
          <w:rStyle w:val="NormalTok"/>
          <w:sz w:val="20"/>
          <w:szCs w:val="20"/>
        </w:rPr>
        <w:t>(</w:t>
      </w:r>
      <w:r w:rsidR="00C0704C" w:rsidRPr="002679C6">
        <w:rPr>
          <w:rStyle w:val="StringTok"/>
          <w:sz w:val="20"/>
          <w:szCs w:val="20"/>
        </w:rPr>
        <w:t>"Subject_ID"</w:t>
      </w:r>
      <w:r w:rsidR="00C0704C" w:rsidRPr="002679C6">
        <w:rPr>
          <w:rStyle w:val="NormalTok"/>
          <w:sz w:val="20"/>
          <w:szCs w:val="20"/>
        </w:rPr>
        <w:t xml:space="preserve">, </w:t>
      </w:r>
      <w:r w:rsidR="00C0704C" w:rsidRPr="002679C6">
        <w:rPr>
          <w:rStyle w:val="StringTok"/>
          <w:sz w:val="20"/>
          <w:szCs w:val="20"/>
        </w:rPr>
        <w:t>"to"</w:t>
      </w:r>
      <w:r w:rsidR="00C0704C" w:rsidRPr="002679C6">
        <w:rPr>
          <w:rStyle w:val="NormalTok"/>
          <w:sz w:val="20"/>
          <w:szCs w:val="20"/>
        </w:rPr>
        <w:t xml:space="preserve">, </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"New_Intervention_Name_to"</w:t>
      </w:r>
      <w:r w:rsidR="00C0704C" w:rsidRPr="002679C6">
        <w:rPr>
          <w:rStyle w:val="NormalTok"/>
          <w:sz w:val="20"/>
          <w:szCs w:val="20"/>
        </w:rPr>
        <w:t xml:space="preserve">)]), </w:t>
      </w:r>
      <w:r w:rsidR="00C0704C" w:rsidRPr="002679C6">
        <w:rPr>
          <w:rStyle w:val="AttributeTok"/>
          <w:sz w:val="20"/>
          <w:szCs w:val="20"/>
        </w:rPr>
        <w:t>by</w:t>
      </w:r>
      <w:r w:rsidR="00C0704C" w:rsidRPr="002679C6">
        <w:rPr>
          <w:rStyle w:val="AttributeTok"/>
          <w:sz w:val="20"/>
          <w:szCs w:val="20"/>
        </w:rPr>
        <w:lastRenderedPageBreak/>
        <w:t>=</w:t>
      </w:r>
      <w:r w:rsidR="00C0704C" w:rsidRPr="002679C6">
        <w:rPr>
          <w:rStyle w:val="FunctionTok"/>
          <w:sz w:val="20"/>
          <w:szCs w:val="20"/>
        </w:rPr>
        <w:t>c</w:t>
      </w:r>
      <w:r w:rsidR="00C0704C" w:rsidRPr="002679C6">
        <w:rPr>
          <w:rStyle w:val="NormalTok"/>
          <w:sz w:val="20"/>
          <w:szCs w:val="20"/>
        </w:rPr>
        <w:t>(</w:t>
      </w:r>
      <w:r w:rsidR="00C0704C" w:rsidRPr="002679C6">
        <w:rPr>
          <w:rStyle w:val="StringTok"/>
          <w:sz w:val="20"/>
          <w:szCs w:val="20"/>
        </w:rPr>
        <w:t>"Subject_ID"</w:t>
      </w:r>
      <w:r w:rsidR="00C0704C" w:rsidRPr="002679C6">
        <w:rPr>
          <w:rStyle w:val="NormalTok"/>
          <w:sz w:val="20"/>
          <w:szCs w:val="20"/>
        </w:rPr>
        <w:t xml:space="preserve">, </w:t>
      </w:r>
      <w:r w:rsidR="00C0704C" w:rsidRPr="002679C6">
        <w:rPr>
          <w:rStyle w:val="StringTok"/>
          <w:sz w:val="20"/>
          <w:szCs w:val="20"/>
        </w:rPr>
        <w:t>"to"</w:t>
      </w:r>
      <w:r w:rsidR="00C0704C" w:rsidRPr="002679C6">
        <w:rPr>
          <w:rStyle w:val="NormalTok"/>
          <w:sz w:val="20"/>
          <w:szCs w:val="20"/>
        </w:rPr>
        <w:t xml:space="preserve">), </w:t>
      </w:r>
      <w:r w:rsidR="00C0704C" w:rsidRPr="002679C6">
        <w:rPr>
          <w:rStyle w:val="AttributeTok"/>
          <w:sz w:val="20"/>
          <w:szCs w:val="20"/>
        </w:rPr>
        <w:t>type=</w:t>
      </w:r>
      <w:r w:rsidR="00C0704C" w:rsidRPr="002679C6">
        <w:rPr>
          <w:rStyle w:val="StringTok"/>
          <w:sz w:val="20"/>
          <w:szCs w:val="20"/>
        </w:rPr>
        <w:t>'left'</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igraph5 </w:t>
      </w:r>
      <w:r w:rsidR="00C0704C" w:rsidRPr="002679C6">
        <w:rPr>
          <w:rStyle w:val="OtherTok"/>
          <w:sz w:val="20"/>
          <w:szCs w:val="20"/>
        </w:rPr>
        <w:t>&lt;-</w:t>
      </w:r>
      <w:r w:rsidR="00C0704C" w:rsidRPr="002679C6">
        <w:rPr>
          <w:rStyle w:val="NormalTok"/>
          <w:sz w:val="20"/>
          <w:szCs w:val="20"/>
        </w:rPr>
        <w:t xml:space="preserve"> igraph4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mutate</w:t>
      </w:r>
      <w:r w:rsidR="00C0704C" w:rsidRPr="002679C6">
        <w:rPr>
          <w:rStyle w:val="NormalTok"/>
          <w:sz w:val="20"/>
          <w:szCs w:val="20"/>
        </w:rPr>
        <w:t>(</w:t>
      </w:r>
      <w:r w:rsidR="00C0704C" w:rsidRPr="002679C6">
        <w:rPr>
          <w:rStyle w:val="AttributeTok"/>
          <w:sz w:val="20"/>
          <w:szCs w:val="20"/>
        </w:rPr>
        <w:t>Study_ID_from =</w:t>
      </w:r>
      <w:r w:rsidR="00C0704C" w:rsidRPr="002679C6">
        <w:rPr>
          <w:rStyle w:val="NormalTok"/>
          <w:sz w:val="20"/>
          <w:szCs w:val="20"/>
        </w:rPr>
        <w:t xml:space="preserve"> from,</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Study_ID =</w:t>
      </w:r>
      <w:r w:rsidR="00C0704C" w:rsidRPr="002679C6">
        <w:rPr>
          <w:rStyle w:val="NormalTok"/>
          <w:sz w:val="20"/>
          <w:szCs w:val="20"/>
        </w:rPr>
        <w:t xml:space="preserve"> to,</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from =</w:t>
      </w:r>
      <w:r w:rsidR="00C0704C" w:rsidRPr="002679C6">
        <w:rPr>
          <w:rStyle w:val="NormalTok"/>
          <w:sz w:val="20"/>
          <w:szCs w:val="20"/>
        </w:rPr>
        <w:t xml:space="preserve"> New_Intervention_Name_from,</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to =</w:t>
      </w:r>
      <w:r w:rsidR="00C0704C" w:rsidRPr="002679C6">
        <w:rPr>
          <w:rStyle w:val="NormalTok"/>
          <w:sz w:val="20"/>
          <w:szCs w:val="20"/>
        </w:rPr>
        <w:t xml:space="preserve"> New_Intervention_Name_to)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select</w:t>
      </w:r>
      <w:r w:rsidR="00C0704C" w:rsidRPr="002679C6">
        <w:rPr>
          <w:rStyle w:val="NormalTok"/>
          <w:sz w:val="20"/>
          <w:szCs w:val="20"/>
        </w:rPr>
        <w:t>(</w:t>
      </w:r>
      <w:r w:rsidR="00C0704C" w:rsidRPr="002679C6">
        <w:rPr>
          <w:rStyle w:val="SpecialCharTok"/>
          <w:sz w:val="20"/>
          <w:szCs w:val="20"/>
        </w:rPr>
        <w:t>-</w:t>
      </w:r>
      <w:r w:rsidR="00C0704C" w:rsidRPr="002679C6">
        <w:rPr>
          <w:rStyle w:val="FunctionTok"/>
          <w:sz w:val="20"/>
          <w:szCs w:val="20"/>
        </w:rPr>
        <w:t>c</w:t>
      </w:r>
      <w:r w:rsidR="00C0704C" w:rsidRPr="002679C6">
        <w:rPr>
          <w:rStyle w:val="NormalTok"/>
          <w:sz w:val="20"/>
          <w:szCs w:val="20"/>
        </w:rPr>
        <w:t>(</w:t>
      </w:r>
      <w:r w:rsidR="00C0704C" w:rsidRPr="002679C6">
        <w:rPr>
          <w:rStyle w:val="StringTok"/>
          <w:sz w:val="20"/>
          <w:szCs w:val="20"/>
        </w:rPr>
        <w:t>"New_Intervention_Name_from"</w:t>
      </w:r>
      <w:r w:rsidR="00C0704C" w:rsidRPr="002679C6">
        <w:rPr>
          <w:rStyle w:val="NormalTok"/>
          <w:sz w:val="20"/>
          <w:szCs w:val="20"/>
        </w:rPr>
        <w:t xml:space="preserve">, </w:t>
      </w:r>
      <w:r w:rsidR="00C0704C" w:rsidRPr="002679C6">
        <w:rPr>
          <w:rStyle w:val="StringTok"/>
          <w:sz w:val="20"/>
          <w:szCs w:val="20"/>
        </w:rPr>
        <w:t>"New_Intervention_Name_to"</w:t>
      </w:r>
      <w:r w:rsidR="00C0704C" w:rsidRPr="002679C6">
        <w:rPr>
          <w:rStyle w:val="NormalTok"/>
          <w:sz w:val="20"/>
          <w:szCs w:val="20"/>
        </w:rPr>
        <w:t>))</w:t>
      </w:r>
      <w:r w:rsidR="00C0704C" w:rsidRPr="002679C6">
        <w:rPr>
          <w:sz w:val="20"/>
          <w:szCs w:val="20"/>
        </w:rPr>
        <w:br/>
      </w:r>
      <w:r w:rsidR="00C0704C" w:rsidRPr="002679C6">
        <w:rPr>
          <w:sz w:val="20"/>
          <w:szCs w:val="20"/>
        </w:rPr>
        <w:br/>
      </w:r>
      <w:r w:rsidR="00C0704C" w:rsidRPr="002679C6">
        <w:rPr>
          <w:rStyle w:val="NormalTok"/>
          <w:sz w:val="20"/>
          <w:szCs w:val="20"/>
        </w:rPr>
        <w:t xml:space="preserve">igraph </w:t>
      </w:r>
      <w:r w:rsidR="00C0704C" w:rsidRPr="002679C6">
        <w:rPr>
          <w:rStyle w:val="OtherTok"/>
          <w:sz w:val="20"/>
          <w:szCs w:val="20"/>
        </w:rPr>
        <w:t>&lt;-</w:t>
      </w:r>
      <w:r w:rsidR="00C0704C" w:rsidRPr="002679C6">
        <w:rPr>
          <w:rStyle w:val="NormalTok"/>
          <w:sz w:val="20"/>
          <w:szCs w:val="20"/>
        </w:rPr>
        <w:t xml:space="preserve"> igraph5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mutate</w:t>
      </w:r>
      <w:r w:rsidR="00C0704C" w:rsidRPr="002679C6">
        <w:rPr>
          <w:rStyle w:val="NormalTok"/>
          <w:sz w:val="20"/>
          <w:szCs w:val="20"/>
        </w:rPr>
        <w:t>(</w:t>
      </w:r>
      <w:r w:rsidR="00C0704C" w:rsidRPr="002679C6">
        <w:rPr>
          <w:rStyle w:val="AttributeTok"/>
          <w:sz w:val="20"/>
          <w:szCs w:val="20"/>
        </w:rPr>
        <w:t>from =</w:t>
      </w:r>
      <w:r w:rsidR="00C0704C" w:rsidRPr="002679C6">
        <w:rPr>
          <w:rStyle w:val="NormalTok"/>
          <w:sz w:val="20"/>
          <w:szCs w:val="20"/>
        </w:rPr>
        <w:t xml:space="preserve"> </w:t>
      </w:r>
      <w:r w:rsidR="00C0704C" w:rsidRPr="002679C6">
        <w:rPr>
          <w:rStyle w:val="FunctionTok"/>
          <w:sz w:val="20"/>
          <w:szCs w:val="20"/>
        </w:rPr>
        <w:t>str_wrap</w:t>
      </w:r>
      <w:r w:rsidR="00C0704C" w:rsidRPr="002679C6">
        <w:rPr>
          <w:rStyle w:val="NormalTok"/>
          <w:sz w:val="20"/>
          <w:szCs w:val="20"/>
        </w:rPr>
        <w:t xml:space="preserve">(from, </w:t>
      </w:r>
      <w:r w:rsidR="00C0704C" w:rsidRPr="002679C6">
        <w:rPr>
          <w:rStyle w:val="AttributeTok"/>
          <w:sz w:val="20"/>
          <w:szCs w:val="20"/>
        </w:rPr>
        <w:t>width =</w:t>
      </w:r>
      <w:r w:rsidR="00C0704C" w:rsidRPr="002679C6">
        <w:rPr>
          <w:rStyle w:val="NormalTok"/>
          <w:sz w:val="20"/>
          <w:szCs w:val="20"/>
        </w:rPr>
        <w:t xml:space="preserve"> </w:t>
      </w:r>
      <w:r w:rsidR="00C0704C" w:rsidRPr="002679C6">
        <w:rPr>
          <w:rStyle w:val="DecValTok"/>
          <w:sz w:val="20"/>
          <w:szCs w:val="20"/>
        </w:rPr>
        <w:t>30</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to =</w:t>
      </w:r>
      <w:r w:rsidR="00C0704C" w:rsidRPr="002679C6">
        <w:rPr>
          <w:rStyle w:val="NormalTok"/>
          <w:sz w:val="20"/>
          <w:szCs w:val="20"/>
        </w:rPr>
        <w:t xml:space="preserve"> </w:t>
      </w:r>
      <w:r w:rsidR="00C0704C" w:rsidRPr="002679C6">
        <w:rPr>
          <w:rStyle w:val="FunctionTok"/>
          <w:sz w:val="20"/>
          <w:szCs w:val="20"/>
        </w:rPr>
        <w:t>str_wrap</w:t>
      </w:r>
      <w:r w:rsidR="00C0704C" w:rsidRPr="002679C6">
        <w:rPr>
          <w:rStyle w:val="NormalTok"/>
          <w:sz w:val="20"/>
          <w:szCs w:val="20"/>
        </w:rPr>
        <w:t xml:space="preserve">(to, </w:t>
      </w:r>
      <w:r w:rsidR="00C0704C" w:rsidRPr="002679C6">
        <w:rPr>
          <w:rStyle w:val="AttributeTok"/>
          <w:sz w:val="20"/>
          <w:szCs w:val="20"/>
        </w:rPr>
        <w:t>width =</w:t>
      </w:r>
      <w:r w:rsidR="00C0704C" w:rsidRPr="002679C6">
        <w:rPr>
          <w:rStyle w:val="NormalTok"/>
          <w:sz w:val="20"/>
          <w:szCs w:val="20"/>
        </w:rPr>
        <w:t xml:space="preserve"> </w:t>
      </w:r>
      <w:r w:rsidR="00C0704C" w:rsidRPr="002679C6">
        <w:rPr>
          <w:rStyle w:val="DecValTok"/>
          <w:sz w:val="20"/>
          <w:szCs w:val="20"/>
        </w:rPr>
        <w:t>30</w:t>
      </w:r>
      <w:r w:rsidR="00C0704C" w:rsidRPr="002679C6">
        <w:rPr>
          <w:rStyle w:val="NormalTok"/>
          <w:sz w:val="20"/>
          <w:szCs w:val="20"/>
        </w:rPr>
        <w:t xml:space="preserve">))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tidygraph</w:t>
      </w:r>
      <w:r w:rsidR="00C0704C" w:rsidRPr="002679C6">
        <w:rPr>
          <w:rStyle w:val="SpecialCharTok"/>
          <w:sz w:val="20"/>
          <w:szCs w:val="20"/>
        </w:rPr>
        <w:t>::</w:t>
      </w:r>
      <w:r w:rsidR="00C0704C" w:rsidRPr="002679C6">
        <w:rPr>
          <w:rStyle w:val="FunctionTok"/>
          <w:sz w:val="20"/>
          <w:szCs w:val="20"/>
        </w:rPr>
        <w:t>as_tbl_graph</w:t>
      </w:r>
      <w:r w:rsidR="00C0704C" w:rsidRPr="002679C6">
        <w:rPr>
          <w:rStyle w:val="NormalTok"/>
          <w:sz w:val="20"/>
          <w:szCs w:val="20"/>
        </w:rPr>
        <w:t>(</w:t>
      </w:r>
      <w:r w:rsidR="00C0704C" w:rsidRPr="002679C6">
        <w:rPr>
          <w:rStyle w:val="AttributeTok"/>
          <w:sz w:val="20"/>
          <w:szCs w:val="20"/>
        </w:rPr>
        <w:t>directed =</w:t>
      </w:r>
      <w:r w:rsidR="00C0704C" w:rsidRPr="002679C6">
        <w:rPr>
          <w:rStyle w:val="NormalTok"/>
          <w:sz w:val="20"/>
          <w:szCs w:val="20"/>
        </w:rPr>
        <w:t xml:space="preserve"> </w:t>
      </w:r>
      <w:r w:rsidR="00C0704C" w:rsidRPr="002679C6">
        <w:rPr>
          <w:rStyle w:val="ConstantTok"/>
          <w:sz w:val="20"/>
          <w:szCs w:val="20"/>
        </w:rPr>
        <w:t>TRUE</w:t>
      </w:r>
      <w:r w:rsidR="00C0704C" w:rsidRPr="002679C6">
        <w:rPr>
          <w:rStyle w:val="NormalTok"/>
          <w:sz w:val="20"/>
          <w:szCs w:val="20"/>
        </w:rPr>
        <w:t xml:space="preserve">)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igraph</w:t>
      </w:r>
      <w:r w:rsidR="00C0704C" w:rsidRPr="002679C6">
        <w:rPr>
          <w:rStyle w:val="SpecialCharTok"/>
          <w:sz w:val="20"/>
          <w:szCs w:val="20"/>
        </w:rPr>
        <w:t>::</w:t>
      </w:r>
      <w:r w:rsidR="00C0704C" w:rsidRPr="002679C6">
        <w:rPr>
          <w:rStyle w:val="FunctionTok"/>
          <w:sz w:val="20"/>
          <w:szCs w:val="20"/>
        </w:rPr>
        <w:t>as.igraph</w:t>
      </w:r>
      <w:r w:rsidR="00C0704C" w:rsidRPr="002679C6">
        <w:rPr>
          <w:rStyle w:val="NormalTok"/>
          <w:sz w:val="20"/>
          <w:szCs w:val="20"/>
        </w:rPr>
        <w:t>()</w:t>
      </w:r>
      <w:r w:rsidR="00C0704C" w:rsidRPr="002679C6">
        <w:rPr>
          <w:sz w:val="20"/>
          <w:szCs w:val="20"/>
        </w:rPr>
        <w:br/>
      </w:r>
      <w:r w:rsidR="00C0704C" w:rsidRPr="002679C6">
        <w:rPr>
          <w:sz w:val="20"/>
          <w:szCs w:val="20"/>
        </w:rPr>
        <w:br/>
      </w:r>
      <w:r w:rsidR="00C0704C" w:rsidRPr="002679C6">
        <w:rPr>
          <w:rStyle w:val="NormalTok"/>
          <w:sz w:val="20"/>
          <w:szCs w:val="20"/>
        </w:rPr>
        <w:t xml:space="preserve">e </w:t>
      </w:r>
      <w:r w:rsidR="00C0704C" w:rsidRPr="002679C6">
        <w:rPr>
          <w:rStyle w:val="OtherTok"/>
          <w:sz w:val="20"/>
          <w:szCs w:val="20"/>
        </w:rPr>
        <w:t>&lt;-</w:t>
      </w:r>
      <w:r w:rsidR="00C0704C" w:rsidRPr="002679C6">
        <w:rPr>
          <w:rStyle w:val="NormalTok"/>
          <w:sz w:val="20"/>
          <w:szCs w:val="20"/>
        </w:rPr>
        <w:t xml:space="preserve"> igraph</w:t>
      </w:r>
      <w:r w:rsidR="00C0704C" w:rsidRPr="002679C6">
        <w:rPr>
          <w:rStyle w:val="SpecialCharTok"/>
          <w:sz w:val="20"/>
          <w:szCs w:val="20"/>
        </w:rPr>
        <w:t>::</w:t>
      </w:r>
      <w:r w:rsidR="00C0704C" w:rsidRPr="002679C6">
        <w:rPr>
          <w:rStyle w:val="FunctionTok"/>
          <w:sz w:val="20"/>
          <w:szCs w:val="20"/>
        </w:rPr>
        <w:t>get.edgelist</w:t>
      </w:r>
      <w:r w:rsidR="00C0704C" w:rsidRPr="002679C6">
        <w:rPr>
          <w:rStyle w:val="NormalTok"/>
          <w:sz w:val="20"/>
          <w:szCs w:val="20"/>
        </w:rPr>
        <w:t xml:space="preserve">(igraph, </w:t>
      </w:r>
      <w:r w:rsidR="00C0704C" w:rsidRPr="002679C6">
        <w:rPr>
          <w:rStyle w:val="AttributeTok"/>
          <w:sz w:val="20"/>
          <w:szCs w:val="20"/>
        </w:rPr>
        <w:t>names=</w:t>
      </w:r>
      <w:r w:rsidR="00C0704C" w:rsidRPr="002679C6">
        <w:rPr>
          <w:rStyle w:val="ConstantTok"/>
          <w:sz w:val="20"/>
          <w:szCs w:val="20"/>
        </w:rPr>
        <w:t>FALSE</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l </w:t>
      </w:r>
      <w:r w:rsidR="00C0704C" w:rsidRPr="002679C6">
        <w:rPr>
          <w:rStyle w:val="OtherTok"/>
          <w:sz w:val="20"/>
          <w:szCs w:val="20"/>
        </w:rPr>
        <w:t>&lt;-</w:t>
      </w:r>
      <w:r w:rsidR="00C0704C" w:rsidRPr="002679C6">
        <w:rPr>
          <w:rStyle w:val="NormalTok"/>
          <w:sz w:val="20"/>
          <w:szCs w:val="20"/>
        </w:rPr>
        <w:t xml:space="preserve"> qgraph</w:t>
      </w:r>
      <w:r w:rsidR="00C0704C" w:rsidRPr="002679C6">
        <w:rPr>
          <w:rStyle w:val="SpecialCharTok"/>
          <w:sz w:val="20"/>
          <w:szCs w:val="20"/>
        </w:rPr>
        <w:t>::</w:t>
      </w:r>
      <w:r w:rsidR="00C0704C" w:rsidRPr="002679C6">
        <w:rPr>
          <w:rStyle w:val="FunctionTok"/>
          <w:sz w:val="20"/>
          <w:szCs w:val="20"/>
        </w:rPr>
        <w:t>qgraph.layout.fruchtermanreingold</w:t>
      </w:r>
      <w:r w:rsidR="00C0704C" w:rsidRPr="002679C6">
        <w:rPr>
          <w:rStyle w:val="NormalTok"/>
          <w:sz w:val="20"/>
          <w:szCs w:val="20"/>
        </w:rPr>
        <w:t xml:space="preserve">(e, </w:t>
      </w:r>
      <w:r w:rsidR="00C0704C" w:rsidRPr="002679C6">
        <w:rPr>
          <w:rStyle w:val="AttributeTok"/>
          <w:sz w:val="20"/>
          <w:szCs w:val="20"/>
        </w:rPr>
        <w:t>vcount=</w:t>
      </w:r>
      <w:r w:rsidR="00C0704C" w:rsidRPr="002679C6">
        <w:rPr>
          <w:rStyle w:val="FunctionTok"/>
          <w:sz w:val="20"/>
          <w:szCs w:val="20"/>
        </w:rPr>
        <w:t>vcount</w:t>
      </w:r>
      <w:r w:rsidR="00C0704C" w:rsidRPr="002679C6">
        <w:rPr>
          <w:rStyle w:val="NormalTok"/>
          <w:sz w:val="20"/>
          <w:szCs w:val="20"/>
        </w:rPr>
        <w:t xml:space="preserve">(igraph), </w:t>
      </w:r>
      <w:r w:rsidR="00C0704C" w:rsidRPr="002679C6">
        <w:rPr>
          <w:rStyle w:val="AttributeTok"/>
          <w:sz w:val="20"/>
          <w:szCs w:val="20"/>
        </w:rPr>
        <w:t>area=</w:t>
      </w:r>
      <w:r w:rsidR="00C0704C" w:rsidRPr="002679C6">
        <w:rPr>
          <w:rStyle w:val="DecValTok"/>
          <w:sz w:val="20"/>
          <w:szCs w:val="20"/>
        </w:rPr>
        <w:t>30</w:t>
      </w:r>
      <w:r w:rsidR="00C0704C" w:rsidRPr="002679C6">
        <w:rPr>
          <w:rStyle w:val="SpecialCharTok"/>
          <w:sz w:val="20"/>
          <w:szCs w:val="20"/>
        </w:rPr>
        <w:t>*</w:t>
      </w:r>
      <w:r w:rsidR="00C0704C" w:rsidRPr="002679C6">
        <w:rPr>
          <w:rStyle w:val="NormalTok"/>
          <w:sz w:val="20"/>
          <w:szCs w:val="20"/>
        </w:rPr>
        <w:t>(</w:t>
      </w:r>
      <w:r w:rsidR="00C0704C" w:rsidRPr="002679C6">
        <w:rPr>
          <w:rStyle w:val="FunctionTok"/>
          <w:sz w:val="20"/>
          <w:szCs w:val="20"/>
        </w:rPr>
        <w:t>vcount</w:t>
      </w:r>
      <w:r w:rsidR="00C0704C" w:rsidRPr="002679C6">
        <w:rPr>
          <w:rStyle w:val="NormalTok"/>
          <w:sz w:val="20"/>
          <w:szCs w:val="20"/>
        </w:rPr>
        <w:t>(igraph)</w:t>
      </w:r>
      <w:r w:rsidR="00C0704C" w:rsidRPr="002679C6">
        <w:rPr>
          <w:rStyle w:val="SpecialCharTok"/>
          <w:sz w:val="20"/>
          <w:szCs w:val="20"/>
        </w:rPr>
        <w:t>^</w:t>
      </w:r>
      <w:r w:rsidR="00C0704C" w:rsidRPr="002679C6">
        <w:rPr>
          <w:rStyle w:val="DecValTok"/>
          <w:sz w:val="20"/>
          <w:szCs w:val="20"/>
        </w:rPr>
        <w:t>2</w:t>
      </w:r>
      <w:r w:rsidR="00C0704C" w:rsidRPr="002679C6">
        <w:rPr>
          <w:rStyle w:val="NormalTok"/>
          <w:sz w:val="20"/>
          <w:szCs w:val="20"/>
        </w:rPr>
        <w:t>),</w:t>
      </w:r>
      <w:r w:rsidR="00C0704C" w:rsidRPr="002679C6">
        <w:rPr>
          <w:rStyle w:val="AttributeTok"/>
          <w:sz w:val="20"/>
          <w:szCs w:val="20"/>
        </w:rPr>
        <w:t>repulse.rad=</w:t>
      </w:r>
      <w:r w:rsidR="00C0704C" w:rsidRPr="002679C6">
        <w:rPr>
          <w:rStyle w:val="NormalTok"/>
          <w:sz w:val="20"/>
          <w:szCs w:val="20"/>
        </w:rPr>
        <w:t>(</w:t>
      </w:r>
      <w:r w:rsidR="00C0704C" w:rsidRPr="002679C6">
        <w:rPr>
          <w:rStyle w:val="FunctionTok"/>
          <w:sz w:val="20"/>
          <w:szCs w:val="20"/>
        </w:rPr>
        <w:t>vcount</w:t>
      </w:r>
      <w:r w:rsidR="00C0704C" w:rsidRPr="002679C6">
        <w:rPr>
          <w:rStyle w:val="NormalTok"/>
          <w:sz w:val="20"/>
          <w:szCs w:val="20"/>
        </w:rPr>
        <w:t>(igraph)</w:t>
      </w:r>
      <w:r w:rsidR="00C0704C" w:rsidRPr="002679C6">
        <w:rPr>
          <w:rStyle w:val="SpecialCharTok"/>
          <w:sz w:val="20"/>
          <w:szCs w:val="20"/>
        </w:rPr>
        <w:t>^</w:t>
      </w:r>
      <w:r w:rsidR="00C0704C" w:rsidRPr="002679C6">
        <w:rPr>
          <w:rStyle w:val="FloatTok"/>
          <w:sz w:val="20"/>
          <w:szCs w:val="20"/>
        </w:rPr>
        <w:t>2.1</w:t>
      </w:r>
      <w:r w:rsidR="00C0704C" w:rsidRPr="002679C6">
        <w:rPr>
          <w:rStyle w:val="NormalTok"/>
          <w:sz w:val="20"/>
          <w:szCs w:val="20"/>
        </w:rPr>
        <w:t>));</w:t>
      </w:r>
      <w:r w:rsidR="00C0704C" w:rsidRPr="002679C6">
        <w:rPr>
          <w:sz w:val="20"/>
          <w:szCs w:val="20"/>
        </w:rPr>
        <w:br/>
      </w:r>
      <w:r w:rsidR="00C0704C" w:rsidRPr="002679C6">
        <w:rPr>
          <w:sz w:val="20"/>
          <w:szCs w:val="20"/>
        </w:rPr>
        <w:br/>
      </w:r>
      <w:r w:rsidR="00C0704C" w:rsidRPr="002679C6">
        <w:rPr>
          <w:rStyle w:val="CommentTok"/>
          <w:sz w:val="20"/>
          <w:szCs w:val="20"/>
        </w:rPr>
        <w:t># ########## Do this for a simpler graph just before plotting;</w:t>
      </w:r>
      <w:r w:rsidR="00C0704C" w:rsidRPr="002679C6">
        <w:rPr>
          <w:sz w:val="20"/>
          <w:szCs w:val="20"/>
        </w:rPr>
        <w:br/>
      </w:r>
      <w:r w:rsidR="00C0704C" w:rsidRPr="002679C6">
        <w:rPr>
          <w:rStyle w:val="NormalTok"/>
          <w:sz w:val="20"/>
          <w:szCs w:val="20"/>
        </w:rPr>
        <w:t xml:space="preserve">igraph_simplified </w:t>
      </w:r>
      <w:r w:rsidR="00C0704C" w:rsidRPr="002679C6">
        <w:rPr>
          <w:rStyle w:val="OtherTok"/>
          <w:sz w:val="20"/>
          <w:szCs w:val="20"/>
        </w:rPr>
        <w:t>&lt;-</w:t>
      </w:r>
      <w:r w:rsidR="00C0704C" w:rsidRPr="002679C6">
        <w:rPr>
          <w:rStyle w:val="NormalTok"/>
          <w:sz w:val="20"/>
          <w:szCs w:val="20"/>
        </w:rPr>
        <w:t xml:space="preserve"> igraph</w:t>
      </w:r>
      <w:r w:rsidR="00C0704C" w:rsidRPr="002679C6">
        <w:rPr>
          <w:sz w:val="20"/>
          <w:szCs w:val="20"/>
        </w:rPr>
        <w:br/>
      </w:r>
      <w:r w:rsidR="00C0704C" w:rsidRPr="002679C6">
        <w:rPr>
          <w:rStyle w:val="FunctionTok"/>
          <w:sz w:val="20"/>
          <w:szCs w:val="20"/>
        </w:rPr>
        <w:t>E</w:t>
      </w:r>
      <w:r w:rsidR="00C0704C" w:rsidRPr="002679C6">
        <w:rPr>
          <w:rStyle w:val="NormalTok"/>
          <w:sz w:val="20"/>
          <w:szCs w:val="20"/>
        </w:rPr>
        <w:t>(igraph_simplified)</w:t>
      </w:r>
      <w:r w:rsidR="00C0704C" w:rsidRPr="002679C6">
        <w:rPr>
          <w:rStyle w:val="SpecialCharTok"/>
          <w:sz w:val="20"/>
          <w:szCs w:val="20"/>
        </w:rPr>
        <w:t>$</w:t>
      </w:r>
      <w:r w:rsidR="00C0704C" w:rsidRPr="002679C6">
        <w:rPr>
          <w:rStyle w:val="NormalTok"/>
          <w:sz w:val="20"/>
          <w:szCs w:val="20"/>
        </w:rPr>
        <w:t xml:space="preserve">weight </w:t>
      </w:r>
      <w:r w:rsidR="00C0704C" w:rsidRPr="002679C6">
        <w:rPr>
          <w:rStyle w:val="OtherTok"/>
          <w:sz w:val="20"/>
          <w:szCs w:val="20"/>
        </w:rPr>
        <w:t>&lt;-</w:t>
      </w:r>
      <w:r w:rsidR="00C0704C" w:rsidRPr="002679C6">
        <w:rPr>
          <w:rStyle w:val="NormalTok"/>
          <w:sz w:val="20"/>
          <w:szCs w:val="20"/>
        </w:rPr>
        <w:t xml:space="preserve"> </w:t>
      </w:r>
      <w:r w:rsidR="00C0704C" w:rsidRPr="002679C6">
        <w:rPr>
          <w:rStyle w:val="DecValTok"/>
          <w:sz w:val="20"/>
          <w:szCs w:val="20"/>
        </w:rPr>
        <w:t>1</w:t>
      </w:r>
      <w:r w:rsidR="00C0704C" w:rsidRPr="002679C6">
        <w:rPr>
          <w:sz w:val="20"/>
          <w:szCs w:val="20"/>
        </w:rPr>
        <w:br/>
      </w:r>
      <w:r w:rsidR="00C0704C" w:rsidRPr="002679C6">
        <w:rPr>
          <w:rStyle w:val="NormalTok"/>
          <w:sz w:val="20"/>
          <w:szCs w:val="20"/>
        </w:rPr>
        <w:t xml:space="preserve">igraph_simplified </w:t>
      </w:r>
      <w:r w:rsidR="00C0704C" w:rsidRPr="002679C6">
        <w:rPr>
          <w:rStyle w:val="OtherTok"/>
          <w:sz w:val="20"/>
          <w:szCs w:val="20"/>
        </w:rPr>
        <w:t>&lt;-</w:t>
      </w:r>
      <w:r w:rsidR="00C0704C" w:rsidRPr="002679C6">
        <w:rPr>
          <w:rStyle w:val="NormalTok"/>
          <w:sz w:val="20"/>
          <w:szCs w:val="20"/>
        </w:rPr>
        <w:t xml:space="preserve"> igraph</w:t>
      </w:r>
      <w:r w:rsidR="00C0704C" w:rsidRPr="002679C6">
        <w:rPr>
          <w:rStyle w:val="SpecialCharTok"/>
          <w:sz w:val="20"/>
          <w:szCs w:val="20"/>
        </w:rPr>
        <w:t>::</w:t>
      </w:r>
      <w:r w:rsidR="00C0704C" w:rsidRPr="002679C6">
        <w:rPr>
          <w:rStyle w:val="FunctionTok"/>
          <w:sz w:val="20"/>
          <w:szCs w:val="20"/>
        </w:rPr>
        <w:t>simplify</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igraph_simplified,</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remove.multiple =</w:t>
      </w:r>
      <w:r w:rsidR="00C0704C" w:rsidRPr="002679C6">
        <w:rPr>
          <w:rStyle w:val="NormalTok"/>
          <w:sz w:val="20"/>
          <w:szCs w:val="20"/>
        </w:rPr>
        <w:t xml:space="preserve"> 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remove.loops =</w:t>
      </w:r>
      <w:r w:rsidR="00C0704C" w:rsidRPr="002679C6">
        <w:rPr>
          <w:rStyle w:val="NormalTok"/>
          <w:sz w:val="20"/>
          <w:szCs w:val="20"/>
        </w:rPr>
        <w:t xml:space="preserve"> F,</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edge.attr.comb =</w:t>
      </w:r>
      <w:r w:rsidR="00C0704C" w:rsidRPr="002679C6">
        <w:rPr>
          <w:rStyle w:val="NormalTok"/>
          <w:sz w:val="20"/>
          <w:szCs w:val="20"/>
        </w:rPr>
        <w:t xml:space="preserve"> </w:t>
      </w:r>
      <w:r w:rsidR="00C0704C" w:rsidRPr="002679C6">
        <w:rPr>
          <w:rStyle w:val="FunctionTok"/>
          <w:sz w:val="20"/>
          <w:szCs w:val="20"/>
        </w:rPr>
        <w:t>list</w:t>
      </w:r>
      <w:r w:rsidR="00C0704C" w:rsidRPr="002679C6">
        <w:rPr>
          <w:rStyle w:val="NormalTok"/>
          <w:sz w:val="20"/>
          <w:szCs w:val="20"/>
        </w:rPr>
        <w:t>(</w:t>
      </w:r>
      <w:r w:rsidR="00C0704C" w:rsidRPr="002679C6">
        <w:rPr>
          <w:rStyle w:val="AttributeTok"/>
          <w:sz w:val="20"/>
          <w:szCs w:val="20"/>
        </w:rPr>
        <w:t>weight =</w:t>
      </w:r>
      <w:r w:rsidR="00C0704C" w:rsidRPr="002679C6">
        <w:rPr>
          <w:rStyle w:val="NormalTok"/>
          <w:sz w:val="20"/>
          <w:szCs w:val="20"/>
        </w:rPr>
        <w:t xml:space="preserve"> </w:t>
      </w:r>
      <w:r w:rsidR="00C0704C" w:rsidRPr="002679C6">
        <w:rPr>
          <w:rStyle w:val="StringTok"/>
          <w:sz w:val="20"/>
          <w:szCs w:val="20"/>
        </w:rPr>
        <w:t>"sum"</w:t>
      </w:r>
      <w:r w:rsidR="00C0704C" w:rsidRPr="002679C6">
        <w:rPr>
          <w:rStyle w:val="NormalTok"/>
          <w:sz w:val="20"/>
          <w:szCs w:val="20"/>
        </w:rPr>
        <w:t xml:space="preserve">, </w:t>
      </w:r>
      <w:r w:rsidR="00C0704C" w:rsidRPr="002679C6">
        <w:rPr>
          <w:rStyle w:val="StringTok"/>
          <w:sz w:val="20"/>
          <w:szCs w:val="20"/>
        </w:rPr>
        <w:t>"ignore"</w:t>
      </w:r>
      <w:r w:rsidR="00C0704C" w:rsidRPr="002679C6">
        <w:rPr>
          <w:rStyle w:val="NormalTok"/>
          <w:sz w:val="20"/>
          <w:szCs w:val="20"/>
        </w:rPr>
        <w:t>)</w:t>
      </w:r>
      <w:r w:rsidR="00C0704C" w:rsidRPr="002679C6">
        <w:rPr>
          <w:sz w:val="20"/>
          <w:szCs w:val="20"/>
        </w:rPr>
        <w:br/>
      </w:r>
      <w:r w:rsidR="00C0704C" w:rsidRPr="002679C6">
        <w:rPr>
          <w:rStyle w:val="NormalTok"/>
          <w:sz w:val="20"/>
          <w:szCs w:val="20"/>
        </w:rPr>
        <w:t>)</w:t>
      </w:r>
      <w:r w:rsidR="00C0704C" w:rsidRPr="002679C6">
        <w:rPr>
          <w:sz w:val="20"/>
          <w:szCs w:val="20"/>
        </w:rPr>
        <w:br/>
      </w:r>
      <w:r w:rsidR="00C0704C" w:rsidRPr="002679C6">
        <w:rPr>
          <w:rStyle w:val="FunctionTok"/>
          <w:sz w:val="20"/>
          <w:szCs w:val="20"/>
        </w:rPr>
        <w:t>E</w:t>
      </w:r>
      <w:r w:rsidR="00C0704C" w:rsidRPr="002679C6">
        <w:rPr>
          <w:rStyle w:val="NormalTok"/>
          <w:sz w:val="20"/>
          <w:szCs w:val="20"/>
        </w:rPr>
        <w:t>(igraph_simplified)</w:t>
      </w:r>
      <w:r w:rsidR="00C0704C" w:rsidRPr="002679C6">
        <w:rPr>
          <w:rStyle w:val="SpecialCharTok"/>
          <w:sz w:val="20"/>
          <w:szCs w:val="20"/>
        </w:rPr>
        <w:t>$</w:t>
      </w:r>
      <w:r w:rsidR="00C0704C" w:rsidRPr="002679C6">
        <w:rPr>
          <w:rStyle w:val="NormalTok"/>
          <w:sz w:val="20"/>
          <w:szCs w:val="20"/>
        </w:rPr>
        <w:t xml:space="preserve">label </w:t>
      </w:r>
      <w:r w:rsidR="00C0704C" w:rsidRPr="002679C6">
        <w:rPr>
          <w:rStyle w:val="OtherTok"/>
          <w:sz w:val="20"/>
          <w:szCs w:val="20"/>
        </w:rPr>
        <w:t>&lt;-</w:t>
      </w:r>
      <w:r w:rsidR="00C0704C" w:rsidRPr="002679C6">
        <w:rPr>
          <w:rStyle w:val="NormalTok"/>
          <w:sz w:val="20"/>
          <w:szCs w:val="20"/>
        </w:rPr>
        <w:t xml:space="preserve"> </w:t>
      </w:r>
      <w:r w:rsidR="00C0704C" w:rsidRPr="002679C6">
        <w:rPr>
          <w:rStyle w:val="FunctionTok"/>
          <w:sz w:val="20"/>
          <w:szCs w:val="20"/>
        </w:rPr>
        <w:t>E</w:t>
      </w:r>
      <w:r w:rsidR="00C0704C" w:rsidRPr="002679C6">
        <w:rPr>
          <w:rStyle w:val="NormalTok"/>
          <w:sz w:val="20"/>
          <w:szCs w:val="20"/>
        </w:rPr>
        <w:t>(igraph_simplified)</w:t>
      </w:r>
      <w:r w:rsidR="00C0704C" w:rsidRPr="002679C6">
        <w:rPr>
          <w:rStyle w:val="SpecialCharTok"/>
          <w:sz w:val="20"/>
          <w:szCs w:val="20"/>
        </w:rPr>
        <w:t>$</w:t>
      </w:r>
      <w:r w:rsidR="00C0704C" w:rsidRPr="002679C6">
        <w:rPr>
          <w:rStyle w:val="NormalTok"/>
          <w:sz w:val="20"/>
          <w:szCs w:val="20"/>
        </w:rPr>
        <w:t>weight</w:t>
      </w:r>
      <w:r w:rsidR="00C0704C" w:rsidRPr="002679C6">
        <w:rPr>
          <w:sz w:val="20"/>
          <w:szCs w:val="20"/>
        </w:rPr>
        <w:br/>
      </w:r>
      <w:r w:rsidR="00C0704C" w:rsidRPr="002679C6">
        <w:rPr>
          <w:sz w:val="20"/>
          <w:szCs w:val="20"/>
        </w:rPr>
        <w:br/>
      </w:r>
      <w:r w:rsidR="00C0704C" w:rsidRPr="002679C6">
        <w:rPr>
          <w:sz w:val="20"/>
          <w:szCs w:val="20"/>
        </w:rPr>
        <w:br/>
      </w:r>
      <w:r w:rsidR="00C0704C" w:rsidRPr="002679C6">
        <w:rPr>
          <w:rStyle w:val="CommentTok"/>
          <w:sz w:val="20"/>
          <w:szCs w:val="20"/>
        </w:rPr>
        <w:t># FOR VISUALS IN THIS REPORT</w:t>
      </w:r>
      <w:r w:rsidR="00C0704C" w:rsidRPr="002679C6">
        <w:rPr>
          <w:sz w:val="20"/>
          <w:szCs w:val="20"/>
        </w:rPr>
        <w:br/>
      </w:r>
      <w:r w:rsidR="00C0704C" w:rsidRPr="002679C6">
        <w:rPr>
          <w:sz w:val="20"/>
          <w:szCs w:val="20"/>
        </w:rPr>
        <w:br/>
      </w:r>
      <w:r w:rsidR="00C0704C" w:rsidRPr="002679C6">
        <w:rPr>
          <w:rStyle w:val="CommentTok"/>
          <w:sz w:val="20"/>
          <w:szCs w:val="20"/>
        </w:rPr>
        <w:t># Figure 1</w:t>
      </w:r>
      <w:r w:rsidR="00C0704C" w:rsidRPr="002679C6">
        <w:rPr>
          <w:sz w:val="20"/>
          <w:szCs w:val="20"/>
        </w:rPr>
        <w:br/>
      </w:r>
      <w:r w:rsidR="00C0704C" w:rsidRPr="002679C6">
        <w:rPr>
          <w:sz w:val="20"/>
          <w:szCs w:val="20"/>
        </w:rPr>
        <w:br/>
      </w:r>
      <w:r w:rsidR="00C0704C" w:rsidRPr="002679C6">
        <w:rPr>
          <w:rStyle w:val="NormalTok"/>
          <w:sz w:val="20"/>
          <w:szCs w:val="20"/>
        </w:rPr>
        <w:t xml:space="preserve">g_directed </w:t>
      </w:r>
      <w:r w:rsidR="00C0704C" w:rsidRPr="002679C6">
        <w:rPr>
          <w:rStyle w:val="OtherTok"/>
          <w:sz w:val="20"/>
          <w:szCs w:val="20"/>
        </w:rPr>
        <w:t>&lt;-</w:t>
      </w:r>
      <w:r w:rsidR="00C0704C" w:rsidRPr="002679C6">
        <w:rPr>
          <w:rStyle w:val="NormalTok"/>
          <w:sz w:val="20"/>
          <w:szCs w:val="20"/>
        </w:rPr>
        <w:t xml:space="preserve"> </w:t>
      </w:r>
      <w:r w:rsidR="00C0704C" w:rsidRPr="002679C6">
        <w:rPr>
          <w:rStyle w:val="FunctionTok"/>
          <w:sz w:val="20"/>
          <w:szCs w:val="20"/>
        </w:rPr>
        <w:t>graph</w:t>
      </w:r>
      <w:r w:rsidR="00C0704C" w:rsidRPr="002679C6">
        <w:rPr>
          <w:rStyle w:val="NormalTok"/>
          <w:sz w:val="20"/>
          <w:szCs w:val="20"/>
        </w:rPr>
        <w:t>(</w:t>
      </w:r>
      <w:r w:rsidR="00C0704C" w:rsidRPr="002679C6">
        <w:rPr>
          <w:rStyle w:val="FunctionTok"/>
          <w:sz w:val="20"/>
          <w:szCs w:val="20"/>
        </w:rPr>
        <w:t>c</w:t>
      </w:r>
      <w:r w:rsidR="00C0704C" w:rsidRPr="002679C6">
        <w:rPr>
          <w:rStyle w:val="NormalTok"/>
          <w:sz w:val="20"/>
          <w:szCs w:val="20"/>
        </w:rPr>
        <w:t>(</w:t>
      </w:r>
      <w:r w:rsidR="00C0704C" w:rsidRPr="002679C6">
        <w:rPr>
          <w:rStyle w:val="DecValTok"/>
          <w:sz w:val="20"/>
          <w:szCs w:val="20"/>
        </w:rPr>
        <w:t>1</w:t>
      </w:r>
      <w:r w:rsidR="00C0704C" w:rsidRPr="002679C6">
        <w:rPr>
          <w:rStyle w:val="NormalTok"/>
          <w:sz w:val="20"/>
          <w:szCs w:val="20"/>
        </w:rPr>
        <w:t xml:space="preserve">, </w:t>
      </w:r>
      <w:r w:rsidR="00C0704C" w:rsidRPr="002679C6">
        <w:rPr>
          <w:rStyle w:val="DecValTok"/>
          <w:sz w:val="20"/>
          <w:szCs w:val="20"/>
        </w:rPr>
        <w:t>2</w:t>
      </w:r>
      <w:r w:rsidR="00C0704C" w:rsidRPr="002679C6">
        <w:rPr>
          <w:rStyle w:val="NormalTok"/>
          <w:sz w:val="20"/>
          <w:szCs w:val="20"/>
        </w:rPr>
        <w:t xml:space="preserve">, </w:t>
      </w:r>
      <w:r w:rsidR="00C0704C" w:rsidRPr="002679C6">
        <w:rPr>
          <w:rStyle w:val="DecValTok"/>
          <w:sz w:val="20"/>
          <w:szCs w:val="20"/>
        </w:rPr>
        <w:t>2</w:t>
      </w:r>
      <w:r w:rsidR="00C0704C" w:rsidRPr="002679C6">
        <w:rPr>
          <w:rStyle w:val="NormalTok"/>
          <w:sz w:val="20"/>
          <w:szCs w:val="20"/>
        </w:rPr>
        <w:t xml:space="preserve">, </w:t>
      </w:r>
      <w:r w:rsidR="00C0704C" w:rsidRPr="002679C6">
        <w:rPr>
          <w:rStyle w:val="DecValTok"/>
          <w:sz w:val="20"/>
          <w:szCs w:val="20"/>
        </w:rPr>
        <w:t>3</w:t>
      </w:r>
      <w:r w:rsidR="00C0704C" w:rsidRPr="002679C6">
        <w:rPr>
          <w:rStyle w:val="NormalTok"/>
          <w:sz w:val="20"/>
          <w:szCs w:val="20"/>
        </w:rPr>
        <w:t xml:space="preserve">, </w:t>
      </w:r>
      <w:r w:rsidR="00C0704C" w:rsidRPr="002679C6">
        <w:rPr>
          <w:rStyle w:val="DecValTok"/>
          <w:sz w:val="20"/>
          <w:szCs w:val="20"/>
        </w:rPr>
        <w:t>3</w:t>
      </w:r>
      <w:r w:rsidR="00C0704C" w:rsidRPr="002679C6">
        <w:rPr>
          <w:rStyle w:val="NormalTok"/>
          <w:sz w:val="20"/>
          <w:szCs w:val="20"/>
        </w:rPr>
        <w:t xml:space="preserve">, </w:t>
      </w:r>
      <w:r w:rsidR="00C0704C" w:rsidRPr="002679C6">
        <w:rPr>
          <w:rStyle w:val="DecValTok"/>
          <w:sz w:val="20"/>
          <w:szCs w:val="20"/>
        </w:rPr>
        <w:t>1</w:t>
      </w:r>
      <w:r w:rsidR="00C0704C" w:rsidRPr="002679C6">
        <w:rPr>
          <w:rStyle w:val="NormalTok"/>
          <w:sz w:val="20"/>
          <w:szCs w:val="20"/>
        </w:rPr>
        <w:t xml:space="preserve">), </w:t>
      </w:r>
      <w:r w:rsidR="00C0704C" w:rsidRPr="002679C6">
        <w:rPr>
          <w:rStyle w:val="AttributeTok"/>
          <w:sz w:val="20"/>
          <w:szCs w:val="20"/>
        </w:rPr>
        <w:t>directed =</w:t>
      </w:r>
      <w:r w:rsidR="00C0704C" w:rsidRPr="002679C6">
        <w:rPr>
          <w:rStyle w:val="NormalTok"/>
          <w:sz w:val="20"/>
          <w:szCs w:val="20"/>
        </w:rPr>
        <w:t xml:space="preserve"> </w:t>
      </w:r>
      <w:r w:rsidR="00C0704C" w:rsidRPr="002679C6">
        <w:rPr>
          <w:rStyle w:val="ConstantTok"/>
          <w:sz w:val="20"/>
          <w:szCs w:val="20"/>
        </w:rPr>
        <w:t>TRUE</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g_undirected </w:t>
      </w:r>
      <w:r w:rsidR="00C0704C" w:rsidRPr="002679C6">
        <w:rPr>
          <w:rStyle w:val="OtherTok"/>
          <w:sz w:val="20"/>
          <w:szCs w:val="20"/>
        </w:rPr>
        <w:t>&lt;-</w:t>
      </w:r>
      <w:r w:rsidR="00C0704C" w:rsidRPr="002679C6">
        <w:rPr>
          <w:rStyle w:val="NormalTok"/>
          <w:sz w:val="20"/>
          <w:szCs w:val="20"/>
        </w:rPr>
        <w:t xml:space="preserve"> </w:t>
      </w:r>
      <w:r w:rsidR="00C0704C" w:rsidRPr="002679C6">
        <w:rPr>
          <w:rStyle w:val="FunctionTok"/>
          <w:sz w:val="20"/>
          <w:szCs w:val="20"/>
        </w:rPr>
        <w:t>as.undirected</w:t>
      </w:r>
      <w:r w:rsidR="00C0704C" w:rsidRPr="002679C6">
        <w:rPr>
          <w:rStyle w:val="NormalTok"/>
          <w:sz w:val="20"/>
          <w:szCs w:val="20"/>
        </w:rPr>
        <w:t>(g_directed)</w:t>
      </w:r>
      <w:r w:rsidR="00C0704C" w:rsidRPr="002679C6">
        <w:rPr>
          <w:sz w:val="20"/>
          <w:szCs w:val="20"/>
        </w:rPr>
        <w:br/>
      </w:r>
      <w:r w:rsidR="00C0704C" w:rsidRPr="002679C6">
        <w:rPr>
          <w:sz w:val="20"/>
          <w:szCs w:val="20"/>
        </w:rPr>
        <w:br/>
      </w:r>
      <w:r w:rsidR="00C0704C" w:rsidRPr="002679C6">
        <w:rPr>
          <w:rStyle w:val="FunctionTok"/>
          <w:sz w:val="20"/>
          <w:szCs w:val="20"/>
        </w:rPr>
        <w:t>V</w:t>
      </w:r>
      <w:r w:rsidR="00C0704C" w:rsidRPr="002679C6">
        <w:rPr>
          <w:rStyle w:val="NormalTok"/>
          <w:sz w:val="20"/>
          <w:szCs w:val="20"/>
        </w:rPr>
        <w:t>(g_directed)</w:t>
      </w:r>
      <w:r w:rsidR="00C0704C" w:rsidRPr="002679C6">
        <w:rPr>
          <w:rStyle w:val="SpecialCharTok"/>
          <w:sz w:val="20"/>
          <w:szCs w:val="20"/>
        </w:rPr>
        <w:t>$</w:t>
      </w:r>
      <w:r w:rsidR="00C0704C" w:rsidRPr="002679C6">
        <w:rPr>
          <w:rStyle w:val="NormalTok"/>
          <w:sz w:val="20"/>
          <w:szCs w:val="20"/>
        </w:rPr>
        <w:t xml:space="preserve">color </w:t>
      </w:r>
      <w:r w:rsidR="00C0704C" w:rsidRPr="002679C6">
        <w:rPr>
          <w:rStyle w:val="OtherTok"/>
          <w:sz w:val="20"/>
          <w:szCs w:val="20"/>
        </w:rPr>
        <w:t>&lt;-</w:t>
      </w:r>
      <w:r w:rsidR="00C0704C" w:rsidRPr="002679C6">
        <w:rPr>
          <w:rStyle w:val="NormalTok"/>
          <w:sz w:val="20"/>
          <w:szCs w:val="20"/>
        </w:rPr>
        <w:t xml:space="preserve"> </w:t>
      </w:r>
      <w:r w:rsidR="00C0704C" w:rsidRPr="002679C6">
        <w:rPr>
          <w:rStyle w:val="StringTok"/>
          <w:sz w:val="20"/>
          <w:szCs w:val="20"/>
        </w:rPr>
        <w:t>"red"</w:t>
      </w:r>
      <w:r w:rsidR="00C0704C" w:rsidRPr="002679C6">
        <w:rPr>
          <w:sz w:val="20"/>
          <w:szCs w:val="20"/>
        </w:rPr>
        <w:br/>
      </w:r>
      <w:r w:rsidR="00C0704C" w:rsidRPr="002679C6">
        <w:rPr>
          <w:rStyle w:val="FunctionTok"/>
          <w:sz w:val="20"/>
          <w:szCs w:val="20"/>
        </w:rPr>
        <w:t>V</w:t>
      </w:r>
      <w:r w:rsidR="00C0704C" w:rsidRPr="002679C6">
        <w:rPr>
          <w:rStyle w:val="NormalTok"/>
          <w:sz w:val="20"/>
          <w:szCs w:val="20"/>
        </w:rPr>
        <w:t>(g_undirected)</w:t>
      </w:r>
      <w:r w:rsidR="00C0704C" w:rsidRPr="002679C6">
        <w:rPr>
          <w:rStyle w:val="SpecialCharTok"/>
          <w:sz w:val="20"/>
          <w:szCs w:val="20"/>
        </w:rPr>
        <w:t>$</w:t>
      </w:r>
      <w:r w:rsidR="00C0704C" w:rsidRPr="002679C6">
        <w:rPr>
          <w:rStyle w:val="NormalTok"/>
          <w:sz w:val="20"/>
          <w:szCs w:val="20"/>
        </w:rPr>
        <w:t xml:space="preserve">color </w:t>
      </w:r>
      <w:r w:rsidR="00C0704C" w:rsidRPr="002679C6">
        <w:rPr>
          <w:rStyle w:val="OtherTok"/>
          <w:sz w:val="20"/>
          <w:szCs w:val="20"/>
        </w:rPr>
        <w:t>&lt;-</w:t>
      </w:r>
      <w:r w:rsidR="00C0704C" w:rsidRPr="002679C6">
        <w:rPr>
          <w:rStyle w:val="NormalTok"/>
          <w:sz w:val="20"/>
          <w:szCs w:val="20"/>
        </w:rPr>
        <w:t xml:space="preserve"> </w:t>
      </w:r>
      <w:r w:rsidR="00C0704C" w:rsidRPr="002679C6">
        <w:rPr>
          <w:rStyle w:val="StringTok"/>
          <w:sz w:val="20"/>
          <w:szCs w:val="20"/>
        </w:rPr>
        <w:t>"red"</w:t>
      </w:r>
      <w:r w:rsidR="00C0704C" w:rsidRPr="002679C6">
        <w:rPr>
          <w:sz w:val="20"/>
          <w:szCs w:val="20"/>
        </w:rPr>
        <w:br/>
      </w:r>
      <w:r w:rsidR="00C0704C" w:rsidRPr="002679C6">
        <w:rPr>
          <w:rStyle w:val="FunctionTok"/>
          <w:sz w:val="20"/>
          <w:szCs w:val="20"/>
        </w:rPr>
        <w:t>E</w:t>
      </w:r>
      <w:r w:rsidR="00C0704C" w:rsidRPr="002679C6">
        <w:rPr>
          <w:rStyle w:val="NormalTok"/>
          <w:sz w:val="20"/>
          <w:szCs w:val="20"/>
        </w:rPr>
        <w:t>(g_directed)</w:t>
      </w:r>
      <w:r w:rsidR="00C0704C" w:rsidRPr="002679C6">
        <w:rPr>
          <w:rStyle w:val="SpecialCharTok"/>
          <w:sz w:val="20"/>
          <w:szCs w:val="20"/>
        </w:rPr>
        <w:t>$</w:t>
      </w:r>
      <w:r w:rsidR="00C0704C" w:rsidRPr="002679C6">
        <w:rPr>
          <w:rStyle w:val="NormalTok"/>
          <w:sz w:val="20"/>
          <w:szCs w:val="20"/>
        </w:rPr>
        <w:t xml:space="preserve">color </w:t>
      </w:r>
      <w:r w:rsidR="00C0704C" w:rsidRPr="002679C6">
        <w:rPr>
          <w:rStyle w:val="OtherTok"/>
          <w:sz w:val="20"/>
          <w:szCs w:val="20"/>
        </w:rPr>
        <w:t>&lt;-</w:t>
      </w:r>
      <w:r w:rsidR="00C0704C" w:rsidRPr="002679C6">
        <w:rPr>
          <w:rStyle w:val="NormalTok"/>
          <w:sz w:val="20"/>
          <w:szCs w:val="20"/>
        </w:rPr>
        <w:t xml:space="preserve"> </w:t>
      </w:r>
      <w:r w:rsidR="00C0704C" w:rsidRPr="002679C6">
        <w:rPr>
          <w:rStyle w:val="StringTok"/>
          <w:sz w:val="20"/>
          <w:szCs w:val="20"/>
        </w:rPr>
        <w:t>"black"</w:t>
      </w:r>
      <w:r w:rsidR="00C0704C" w:rsidRPr="002679C6">
        <w:rPr>
          <w:sz w:val="20"/>
          <w:szCs w:val="20"/>
        </w:rPr>
        <w:br/>
      </w:r>
      <w:r w:rsidR="00C0704C" w:rsidRPr="002679C6">
        <w:rPr>
          <w:rStyle w:val="FunctionTok"/>
          <w:sz w:val="20"/>
          <w:szCs w:val="20"/>
        </w:rPr>
        <w:t>E</w:t>
      </w:r>
      <w:r w:rsidR="00C0704C" w:rsidRPr="002679C6">
        <w:rPr>
          <w:rStyle w:val="NormalTok"/>
          <w:sz w:val="20"/>
          <w:szCs w:val="20"/>
        </w:rPr>
        <w:t>(g_undirected)</w:t>
      </w:r>
      <w:r w:rsidR="00C0704C" w:rsidRPr="002679C6">
        <w:rPr>
          <w:rStyle w:val="SpecialCharTok"/>
          <w:sz w:val="20"/>
          <w:szCs w:val="20"/>
        </w:rPr>
        <w:t>$</w:t>
      </w:r>
      <w:r w:rsidR="00C0704C" w:rsidRPr="002679C6">
        <w:rPr>
          <w:rStyle w:val="NormalTok"/>
          <w:sz w:val="20"/>
          <w:szCs w:val="20"/>
        </w:rPr>
        <w:t xml:space="preserve">color </w:t>
      </w:r>
      <w:r w:rsidR="00C0704C" w:rsidRPr="002679C6">
        <w:rPr>
          <w:rStyle w:val="OtherTok"/>
          <w:sz w:val="20"/>
          <w:szCs w:val="20"/>
        </w:rPr>
        <w:t>&lt;-</w:t>
      </w:r>
      <w:r w:rsidR="00C0704C" w:rsidRPr="002679C6">
        <w:rPr>
          <w:rStyle w:val="NormalTok"/>
          <w:sz w:val="20"/>
          <w:szCs w:val="20"/>
        </w:rPr>
        <w:t xml:space="preserve"> </w:t>
      </w:r>
      <w:r w:rsidR="00C0704C" w:rsidRPr="002679C6">
        <w:rPr>
          <w:rStyle w:val="StringTok"/>
          <w:sz w:val="20"/>
          <w:szCs w:val="20"/>
        </w:rPr>
        <w:t>"black"</w:t>
      </w:r>
      <w:r w:rsidR="00C0704C" w:rsidRPr="002679C6">
        <w:rPr>
          <w:sz w:val="20"/>
          <w:szCs w:val="20"/>
        </w:rPr>
        <w:br/>
      </w:r>
      <w:r w:rsidR="00C0704C" w:rsidRPr="002679C6">
        <w:rPr>
          <w:rStyle w:val="FunctionTok"/>
          <w:sz w:val="20"/>
          <w:szCs w:val="20"/>
        </w:rPr>
        <w:t>set.seed</w:t>
      </w:r>
      <w:r w:rsidR="00C0704C" w:rsidRPr="002679C6">
        <w:rPr>
          <w:rStyle w:val="NormalTok"/>
          <w:sz w:val="20"/>
          <w:szCs w:val="20"/>
        </w:rPr>
        <w:t>(</w:t>
      </w:r>
      <w:r w:rsidR="00C0704C" w:rsidRPr="002679C6">
        <w:rPr>
          <w:rStyle w:val="DecValTok"/>
          <w:sz w:val="20"/>
          <w:szCs w:val="20"/>
        </w:rPr>
        <w:t>5208</w:t>
      </w:r>
      <w:r w:rsidR="00C0704C" w:rsidRPr="002679C6">
        <w:rPr>
          <w:rStyle w:val="NormalTok"/>
          <w:sz w:val="20"/>
          <w:szCs w:val="20"/>
        </w:rPr>
        <w:t>)</w:t>
      </w:r>
      <w:r w:rsidR="00C0704C" w:rsidRPr="002679C6">
        <w:rPr>
          <w:sz w:val="20"/>
          <w:szCs w:val="20"/>
        </w:rPr>
        <w:br/>
      </w:r>
      <w:r w:rsidR="00C0704C" w:rsidRPr="002679C6">
        <w:rPr>
          <w:rStyle w:val="FunctionTok"/>
          <w:sz w:val="20"/>
          <w:szCs w:val="20"/>
        </w:rPr>
        <w:t>par</w:t>
      </w:r>
      <w:r w:rsidR="00C0704C" w:rsidRPr="002679C6">
        <w:rPr>
          <w:rStyle w:val="NormalTok"/>
          <w:sz w:val="20"/>
          <w:szCs w:val="20"/>
        </w:rPr>
        <w:t>(</w:t>
      </w:r>
      <w:r w:rsidR="00C0704C" w:rsidRPr="002679C6">
        <w:rPr>
          <w:rStyle w:val="AttributeTok"/>
          <w:sz w:val="20"/>
          <w:szCs w:val="20"/>
        </w:rPr>
        <w:t>mfrow=</w:t>
      </w:r>
      <w:r w:rsidR="00C0704C" w:rsidRPr="002679C6">
        <w:rPr>
          <w:rStyle w:val="NormalTok"/>
          <w:sz w:val="20"/>
          <w:szCs w:val="20"/>
        </w:rPr>
        <w:t xml:space="preserve"> </w:t>
      </w:r>
      <w:r w:rsidR="00C0704C" w:rsidRPr="002679C6">
        <w:rPr>
          <w:rStyle w:val="FunctionTok"/>
          <w:sz w:val="20"/>
          <w:szCs w:val="20"/>
        </w:rPr>
        <w:t>c</w:t>
      </w:r>
      <w:r w:rsidR="00C0704C" w:rsidRPr="002679C6">
        <w:rPr>
          <w:rStyle w:val="NormalTok"/>
          <w:sz w:val="20"/>
          <w:szCs w:val="20"/>
        </w:rPr>
        <w:t>(</w:t>
      </w:r>
      <w:r w:rsidR="00C0704C" w:rsidRPr="002679C6">
        <w:rPr>
          <w:rStyle w:val="DecValTok"/>
          <w:sz w:val="20"/>
          <w:szCs w:val="20"/>
        </w:rPr>
        <w:t>1</w:t>
      </w:r>
      <w:r w:rsidR="00C0704C" w:rsidRPr="002679C6">
        <w:rPr>
          <w:rStyle w:val="NormalTok"/>
          <w:sz w:val="20"/>
          <w:szCs w:val="20"/>
        </w:rPr>
        <w:t>,</w:t>
      </w:r>
      <w:r w:rsidR="00C0704C" w:rsidRPr="002679C6">
        <w:rPr>
          <w:rStyle w:val="DecValTok"/>
          <w:sz w:val="20"/>
          <w:szCs w:val="20"/>
        </w:rPr>
        <w:t>2</w:t>
      </w:r>
      <w:r w:rsidR="00C0704C" w:rsidRPr="002679C6">
        <w:rPr>
          <w:rStyle w:val="NormalTok"/>
          <w:sz w:val="20"/>
          <w:szCs w:val="20"/>
        </w:rPr>
        <w:t>),</w:t>
      </w:r>
      <w:r w:rsidR="00C0704C" w:rsidRPr="002679C6">
        <w:rPr>
          <w:rStyle w:val="AttributeTok"/>
          <w:sz w:val="20"/>
          <w:szCs w:val="20"/>
        </w:rPr>
        <w:t>mar=</w:t>
      </w:r>
      <w:r w:rsidR="00C0704C" w:rsidRPr="002679C6">
        <w:rPr>
          <w:rStyle w:val="FunctionTok"/>
          <w:sz w:val="20"/>
          <w:szCs w:val="20"/>
        </w:rPr>
        <w:t>c</w:t>
      </w:r>
      <w:r w:rsidR="00C0704C" w:rsidRPr="002679C6">
        <w:rPr>
          <w:rStyle w:val="NormalTok"/>
          <w:sz w:val="20"/>
          <w:szCs w:val="20"/>
        </w:rPr>
        <w:t>(</w:t>
      </w:r>
      <w:r w:rsidR="00C0704C" w:rsidRPr="002679C6">
        <w:rPr>
          <w:rStyle w:val="DecValTok"/>
          <w:sz w:val="20"/>
          <w:szCs w:val="20"/>
        </w:rPr>
        <w:t>0</w:t>
      </w:r>
      <w:r w:rsidR="00C0704C" w:rsidRPr="002679C6">
        <w:rPr>
          <w:rStyle w:val="NormalTok"/>
          <w:sz w:val="20"/>
          <w:szCs w:val="20"/>
        </w:rPr>
        <w:t>,</w:t>
      </w:r>
      <w:r w:rsidR="00C0704C" w:rsidRPr="002679C6">
        <w:rPr>
          <w:rStyle w:val="DecValTok"/>
          <w:sz w:val="20"/>
          <w:szCs w:val="20"/>
        </w:rPr>
        <w:t>0</w:t>
      </w:r>
      <w:r w:rsidR="00C0704C" w:rsidRPr="002679C6">
        <w:rPr>
          <w:rStyle w:val="NormalTok"/>
          <w:sz w:val="20"/>
          <w:szCs w:val="20"/>
        </w:rPr>
        <w:t>,</w:t>
      </w:r>
      <w:r w:rsidR="00C0704C" w:rsidRPr="002679C6">
        <w:rPr>
          <w:rStyle w:val="DecValTok"/>
          <w:sz w:val="20"/>
          <w:szCs w:val="20"/>
        </w:rPr>
        <w:t>0</w:t>
      </w:r>
      <w:r w:rsidR="00C0704C" w:rsidRPr="002679C6">
        <w:rPr>
          <w:rStyle w:val="NormalTok"/>
          <w:sz w:val="20"/>
          <w:szCs w:val="20"/>
        </w:rPr>
        <w:t>,</w:t>
      </w:r>
      <w:r w:rsidR="00C0704C" w:rsidRPr="002679C6">
        <w:rPr>
          <w:rStyle w:val="DecValTok"/>
          <w:sz w:val="20"/>
          <w:szCs w:val="20"/>
        </w:rPr>
        <w:t>0</w:t>
      </w:r>
      <w:r w:rsidR="00C0704C" w:rsidRPr="002679C6">
        <w:rPr>
          <w:rStyle w:val="NormalTok"/>
          <w:sz w:val="20"/>
          <w:szCs w:val="20"/>
        </w:rPr>
        <w:t>)</w:t>
      </w:r>
      <w:r w:rsidR="00C0704C" w:rsidRPr="002679C6">
        <w:rPr>
          <w:rStyle w:val="SpecialCharTok"/>
          <w:sz w:val="20"/>
          <w:szCs w:val="20"/>
        </w:rPr>
        <w:t>+</w:t>
      </w:r>
      <w:r w:rsidR="00C0704C" w:rsidRPr="002679C6">
        <w:rPr>
          <w:rStyle w:val="NormalTok"/>
          <w:sz w:val="20"/>
          <w:szCs w:val="20"/>
        </w:rPr>
        <w:t>.</w:t>
      </w:r>
      <w:r w:rsidR="00C0704C" w:rsidRPr="002679C6">
        <w:rPr>
          <w:rStyle w:val="DecValTok"/>
          <w:sz w:val="20"/>
          <w:szCs w:val="20"/>
        </w:rPr>
        <w:t>1</w:t>
      </w:r>
      <w:r w:rsidR="00C0704C" w:rsidRPr="002679C6">
        <w:rPr>
          <w:rStyle w:val="NormalTok"/>
          <w:sz w:val="20"/>
          <w:szCs w:val="20"/>
        </w:rPr>
        <w:t>)</w:t>
      </w:r>
      <w:r w:rsidR="00C0704C" w:rsidRPr="002679C6">
        <w:rPr>
          <w:sz w:val="20"/>
          <w:szCs w:val="20"/>
        </w:rPr>
        <w:br/>
      </w:r>
      <w:r w:rsidR="00C0704C" w:rsidRPr="002679C6">
        <w:rPr>
          <w:rStyle w:val="FunctionTok"/>
          <w:sz w:val="20"/>
          <w:szCs w:val="20"/>
        </w:rPr>
        <w:t>plot</w:t>
      </w:r>
      <w:r w:rsidR="00C0704C" w:rsidRPr="002679C6">
        <w:rPr>
          <w:rStyle w:val="NormalTok"/>
          <w:sz w:val="20"/>
          <w:szCs w:val="20"/>
        </w:rPr>
        <w:t>(g_undirected,</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vertex.label =</w:t>
      </w:r>
      <w:r w:rsidR="00C0704C" w:rsidRPr="002679C6">
        <w:rPr>
          <w:rStyle w:val="NormalTok"/>
          <w:sz w:val="20"/>
          <w:szCs w:val="20"/>
        </w:rPr>
        <w:t xml:space="preserve"> </w:t>
      </w:r>
      <w:r w:rsidR="00C0704C" w:rsidRPr="002679C6">
        <w:rPr>
          <w:rStyle w:val="StringTok"/>
          <w:sz w:val="20"/>
          <w:szCs w:val="20"/>
        </w:rPr>
        <w:t>""</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edge.arrow.size =</w:t>
      </w:r>
      <w:r w:rsidR="00C0704C" w:rsidRPr="002679C6">
        <w:rPr>
          <w:rStyle w:val="NormalTok"/>
          <w:sz w:val="20"/>
          <w:szCs w:val="20"/>
        </w:rPr>
        <w:t xml:space="preserve"> </w:t>
      </w:r>
      <w:r w:rsidR="00C0704C" w:rsidRPr="002679C6">
        <w:rPr>
          <w:rStyle w:val="FloatTok"/>
          <w:sz w:val="20"/>
          <w:szCs w:val="20"/>
        </w:rPr>
        <w:t>0.5</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vertex.size =</w:t>
      </w:r>
      <w:r w:rsidR="00C0704C" w:rsidRPr="002679C6">
        <w:rPr>
          <w:rStyle w:val="NormalTok"/>
          <w:sz w:val="20"/>
          <w:szCs w:val="20"/>
        </w:rPr>
        <w:t xml:space="preserve"> </w:t>
      </w:r>
      <w:r w:rsidR="00C0704C" w:rsidRPr="002679C6">
        <w:rPr>
          <w:rStyle w:val="DecValTok"/>
          <w:sz w:val="20"/>
          <w:szCs w:val="20"/>
        </w:rPr>
        <w:t>20</w:t>
      </w:r>
      <w:r w:rsidR="00C0704C" w:rsidRPr="002679C6">
        <w:rPr>
          <w:rStyle w:val="NormalTok"/>
          <w:sz w:val="20"/>
          <w:szCs w:val="20"/>
        </w:rPr>
        <w:t>)</w:t>
      </w:r>
      <w:r w:rsidR="00C0704C" w:rsidRPr="002679C6">
        <w:rPr>
          <w:sz w:val="20"/>
          <w:szCs w:val="20"/>
        </w:rPr>
        <w:br/>
      </w:r>
      <w:r w:rsidR="00C0704C" w:rsidRPr="002679C6">
        <w:rPr>
          <w:rStyle w:val="FunctionTok"/>
          <w:sz w:val="20"/>
          <w:szCs w:val="20"/>
        </w:rPr>
        <w:t>set.seed</w:t>
      </w:r>
      <w:r w:rsidR="00C0704C" w:rsidRPr="002679C6">
        <w:rPr>
          <w:rStyle w:val="NormalTok"/>
          <w:sz w:val="20"/>
          <w:szCs w:val="20"/>
        </w:rPr>
        <w:t>(</w:t>
      </w:r>
      <w:r w:rsidR="00C0704C" w:rsidRPr="002679C6">
        <w:rPr>
          <w:rStyle w:val="DecValTok"/>
          <w:sz w:val="20"/>
          <w:szCs w:val="20"/>
        </w:rPr>
        <w:t>5208</w:t>
      </w:r>
      <w:r w:rsidR="00C0704C" w:rsidRPr="002679C6">
        <w:rPr>
          <w:rStyle w:val="NormalTok"/>
          <w:sz w:val="20"/>
          <w:szCs w:val="20"/>
        </w:rPr>
        <w:t>)</w:t>
      </w:r>
      <w:r w:rsidR="00C0704C" w:rsidRPr="002679C6">
        <w:rPr>
          <w:sz w:val="20"/>
          <w:szCs w:val="20"/>
        </w:rPr>
        <w:br/>
      </w:r>
      <w:r w:rsidR="00C0704C" w:rsidRPr="002679C6">
        <w:rPr>
          <w:rStyle w:val="FunctionTok"/>
          <w:sz w:val="20"/>
          <w:szCs w:val="20"/>
        </w:rPr>
        <w:t>plot</w:t>
      </w:r>
      <w:r w:rsidR="00C0704C" w:rsidRPr="002679C6">
        <w:rPr>
          <w:rStyle w:val="NormalTok"/>
          <w:sz w:val="20"/>
          <w:szCs w:val="20"/>
        </w:rPr>
        <w:t>(g_directed,</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vertex.label =</w:t>
      </w:r>
      <w:r w:rsidR="00C0704C" w:rsidRPr="002679C6">
        <w:rPr>
          <w:rStyle w:val="NormalTok"/>
          <w:sz w:val="20"/>
          <w:szCs w:val="20"/>
        </w:rPr>
        <w:t xml:space="preserve"> </w:t>
      </w:r>
      <w:r w:rsidR="00C0704C" w:rsidRPr="002679C6">
        <w:rPr>
          <w:rStyle w:val="StringTok"/>
          <w:sz w:val="20"/>
          <w:szCs w:val="20"/>
        </w:rPr>
        <w:t>""</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edge.arrow.size =</w:t>
      </w:r>
      <w:r w:rsidR="00C0704C" w:rsidRPr="002679C6">
        <w:rPr>
          <w:rStyle w:val="NormalTok"/>
          <w:sz w:val="20"/>
          <w:szCs w:val="20"/>
        </w:rPr>
        <w:t xml:space="preserve"> </w:t>
      </w:r>
      <w:r w:rsidR="00C0704C" w:rsidRPr="002679C6">
        <w:rPr>
          <w:rStyle w:val="FloatTok"/>
          <w:sz w:val="20"/>
          <w:szCs w:val="20"/>
        </w:rPr>
        <w:t>0.5</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vertex.size =</w:t>
      </w:r>
      <w:r w:rsidR="00C0704C" w:rsidRPr="002679C6">
        <w:rPr>
          <w:rStyle w:val="NormalTok"/>
          <w:sz w:val="20"/>
          <w:szCs w:val="20"/>
        </w:rPr>
        <w:t xml:space="preserve"> </w:t>
      </w:r>
      <w:r w:rsidR="00C0704C" w:rsidRPr="002679C6">
        <w:rPr>
          <w:rStyle w:val="DecValTok"/>
          <w:sz w:val="20"/>
          <w:szCs w:val="20"/>
        </w:rPr>
        <w:t>20</w:t>
      </w:r>
      <w:r w:rsidR="00C0704C" w:rsidRPr="002679C6">
        <w:rPr>
          <w:rStyle w:val="NormalTok"/>
          <w:sz w:val="20"/>
          <w:szCs w:val="20"/>
        </w:rPr>
        <w:t>)</w:t>
      </w:r>
      <w:r w:rsidR="00C0704C" w:rsidRPr="002679C6">
        <w:rPr>
          <w:sz w:val="20"/>
          <w:szCs w:val="20"/>
        </w:rPr>
        <w:br/>
      </w:r>
      <w:r w:rsidR="00C0704C" w:rsidRPr="002679C6">
        <w:rPr>
          <w:sz w:val="20"/>
          <w:szCs w:val="20"/>
        </w:rPr>
        <w:br/>
      </w:r>
      <w:r w:rsidR="00C0704C" w:rsidRPr="002679C6">
        <w:rPr>
          <w:rStyle w:val="CommentTok"/>
          <w:sz w:val="20"/>
          <w:szCs w:val="20"/>
        </w:rPr>
        <w:t># Figure 2</w:t>
      </w:r>
      <w:r w:rsidR="00C0704C" w:rsidRPr="002679C6">
        <w:rPr>
          <w:sz w:val="20"/>
          <w:szCs w:val="20"/>
        </w:rPr>
        <w:br/>
      </w:r>
      <w:r w:rsidR="00C0704C" w:rsidRPr="002679C6">
        <w:rPr>
          <w:sz w:val="20"/>
          <w:szCs w:val="20"/>
        </w:rPr>
        <w:br/>
      </w:r>
      <w:r w:rsidR="00C0704C" w:rsidRPr="002679C6">
        <w:rPr>
          <w:sz w:val="20"/>
          <w:szCs w:val="20"/>
        </w:rPr>
        <w:lastRenderedPageBreak/>
        <w:br/>
      </w:r>
      <w:r w:rsidR="00C0704C" w:rsidRPr="002679C6">
        <w:rPr>
          <w:sz w:val="20"/>
          <w:szCs w:val="20"/>
        </w:rPr>
        <w:br/>
      </w:r>
      <w:r w:rsidR="00C0704C" w:rsidRPr="002679C6">
        <w:rPr>
          <w:rStyle w:val="FunctionTok"/>
          <w:sz w:val="20"/>
          <w:szCs w:val="20"/>
        </w:rPr>
        <w:t>par</w:t>
      </w:r>
      <w:r w:rsidR="00C0704C" w:rsidRPr="002679C6">
        <w:rPr>
          <w:rStyle w:val="NormalTok"/>
          <w:sz w:val="20"/>
          <w:szCs w:val="20"/>
        </w:rPr>
        <w:t>(</w:t>
      </w:r>
      <w:r w:rsidR="00C0704C" w:rsidRPr="002679C6">
        <w:rPr>
          <w:rStyle w:val="AttributeTok"/>
          <w:sz w:val="20"/>
          <w:szCs w:val="20"/>
        </w:rPr>
        <w:t>mar=</w:t>
      </w:r>
      <w:r w:rsidR="00C0704C" w:rsidRPr="002679C6">
        <w:rPr>
          <w:rStyle w:val="FunctionTok"/>
          <w:sz w:val="20"/>
          <w:szCs w:val="20"/>
        </w:rPr>
        <w:t>c</w:t>
      </w:r>
      <w:r w:rsidR="00C0704C" w:rsidRPr="002679C6">
        <w:rPr>
          <w:rStyle w:val="NormalTok"/>
          <w:sz w:val="20"/>
          <w:szCs w:val="20"/>
        </w:rPr>
        <w:t>(</w:t>
      </w:r>
      <w:r w:rsidR="00C0704C" w:rsidRPr="002679C6">
        <w:rPr>
          <w:rStyle w:val="DecValTok"/>
          <w:sz w:val="20"/>
          <w:szCs w:val="20"/>
        </w:rPr>
        <w:t>0</w:t>
      </w:r>
      <w:r w:rsidR="00C0704C" w:rsidRPr="002679C6">
        <w:rPr>
          <w:rStyle w:val="NormalTok"/>
          <w:sz w:val="20"/>
          <w:szCs w:val="20"/>
        </w:rPr>
        <w:t>,</w:t>
      </w:r>
      <w:r w:rsidR="00C0704C" w:rsidRPr="002679C6">
        <w:rPr>
          <w:rStyle w:val="DecValTok"/>
          <w:sz w:val="20"/>
          <w:szCs w:val="20"/>
        </w:rPr>
        <w:t>0</w:t>
      </w:r>
      <w:r w:rsidR="00C0704C" w:rsidRPr="002679C6">
        <w:rPr>
          <w:rStyle w:val="NormalTok"/>
          <w:sz w:val="20"/>
          <w:szCs w:val="20"/>
        </w:rPr>
        <w:t>,</w:t>
      </w:r>
      <w:r w:rsidR="00C0704C" w:rsidRPr="002679C6">
        <w:rPr>
          <w:rStyle w:val="DecValTok"/>
          <w:sz w:val="20"/>
          <w:szCs w:val="20"/>
        </w:rPr>
        <w:t>0</w:t>
      </w:r>
      <w:r w:rsidR="00C0704C" w:rsidRPr="002679C6">
        <w:rPr>
          <w:rStyle w:val="NormalTok"/>
          <w:sz w:val="20"/>
          <w:szCs w:val="20"/>
        </w:rPr>
        <w:t>,</w:t>
      </w:r>
      <w:r w:rsidR="00C0704C" w:rsidRPr="002679C6">
        <w:rPr>
          <w:rStyle w:val="DecValTok"/>
          <w:sz w:val="20"/>
          <w:szCs w:val="20"/>
        </w:rPr>
        <w:t>0</w:t>
      </w:r>
      <w:r w:rsidR="00C0704C" w:rsidRPr="002679C6">
        <w:rPr>
          <w:rStyle w:val="NormalTok"/>
          <w:sz w:val="20"/>
          <w:szCs w:val="20"/>
        </w:rPr>
        <w:t>)</w:t>
      </w:r>
      <w:r w:rsidR="00C0704C" w:rsidRPr="002679C6">
        <w:rPr>
          <w:rStyle w:val="SpecialCharTok"/>
          <w:sz w:val="20"/>
          <w:szCs w:val="20"/>
        </w:rPr>
        <w:t>+</w:t>
      </w:r>
      <w:r w:rsidR="00C0704C" w:rsidRPr="002679C6">
        <w:rPr>
          <w:rStyle w:val="DecValTok"/>
          <w:sz w:val="20"/>
          <w:szCs w:val="20"/>
        </w:rPr>
        <w:t>1</w:t>
      </w:r>
      <w:r w:rsidR="00C0704C" w:rsidRPr="002679C6">
        <w:rPr>
          <w:rStyle w:val="NormalTok"/>
          <w:sz w:val="20"/>
          <w:szCs w:val="20"/>
        </w:rPr>
        <w:t>)</w:t>
      </w:r>
      <w:r w:rsidR="00C0704C" w:rsidRPr="002679C6">
        <w:rPr>
          <w:sz w:val="20"/>
          <w:szCs w:val="20"/>
        </w:rPr>
        <w:br/>
      </w:r>
      <w:r w:rsidR="00C0704C" w:rsidRPr="002679C6">
        <w:rPr>
          <w:rStyle w:val="FunctionTok"/>
          <w:sz w:val="20"/>
          <w:szCs w:val="20"/>
        </w:rPr>
        <w:t>plot</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igraph_simplified,</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edge.label.color =</w:t>
      </w:r>
      <w:r w:rsidR="00C0704C" w:rsidRPr="002679C6">
        <w:rPr>
          <w:rStyle w:val="NormalTok"/>
          <w:sz w:val="20"/>
          <w:szCs w:val="20"/>
        </w:rPr>
        <w:t xml:space="preserve"> </w:t>
      </w:r>
      <w:r w:rsidR="00C0704C" w:rsidRPr="002679C6">
        <w:rPr>
          <w:rStyle w:val="StringTok"/>
          <w:sz w:val="20"/>
          <w:szCs w:val="20"/>
        </w:rPr>
        <w:t>"#801818"</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edge.label =</w:t>
      </w:r>
      <w:r w:rsidR="00C0704C" w:rsidRPr="002679C6">
        <w:rPr>
          <w:rStyle w:val="NormalTok"/>
          <w:sz w:val="20"/>
          <w:szCs w:val="20"/>
        </w:rPr>
        <w:t xml:space="preserve"> </w:t>
      </w:r>
      <w:r w:rsidR="00C0704C" w:rsidRPr="002679C6">
        <w:rPr>
          <w:rStyle w:val="FunctionTok"/>
          <w:sz w:val="20"/>
          <w:szCs w:val="20"/>
        </w:rPr>
        <w:t>E</w:t>
      </w:r>
      <w:r w:rsidR="00C0704C" w:rsidRPr="002679C6">
        <w:rPr>
          <w:rStyle w:val="NormalTok"/>
          <w:sz w:val="20"/>
          <w:szCs w:val="20"/>
        </w:rPr>
        <w:t>(igraph)</w:t>
      </w:r>
      <w:r w:rsidR="00C0704C" w:rsidRPr="002679C6">
        <w:rPr>
          <w:rStyle w:val="SpecialCharTok"/>
          <w:sz w:val="20"/>
          <w:szCs w:val="20"/>
        </w:rPr>
        <w:t>$</w:t>
      </w:r>
      <w:r w:rsidR="00C0704C" w:rsidRPr="002679C6">
        <w:rPr>
          <w:rStyle w:val="NormalTok"/>
          <w:sz w:val="20"/>
          <w:szCs w:val="20"/>
        </w:rPr>
        <w:t>label,</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edge.label.cex =</w:t>
      </w:r>
      <w:r w:rsidR="00C0704C" w:rsidRPr="002679C6">
        <w:rPr>
          <w:rStyle w:val="NormalTok"/>
          <w:sz w:val="20"/>
          <w:szCs w:val="20"/>
        </w:rPr>
        <w:t xml:space="preserve"> </w:t>
      </w:r>
      <w:r w:rsidR="00C0704C" w:rsidRPr="002679C6">
        <w:rPr>
          <w:rStyle w:val="DecValTok"/>
          <w:sz w:val="20"/>
          <w:szCs w:val="20"/>
        </w:rPr>
        <w:t>1</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edge.color =</w:t>
      </w:r>
      <w:r w:rsidR="00C0704C" w:rsidRPr="002679C6">
        <w:rPr>
          <w:rStyle w:val="NormalTok"/>
          <w:sz w:val="20"/>
          <w:szCs w:val="20"/>
        </w:rPr>
        <w:t xml:space="preserve"> </w:t>
      </w:r>
      <w:r w:rsidR="00C0704C" w:rsidRPr="002679C6">
        <w:rPr>
          <w:rStyle w:val="StringTok"/>
          <w:sz w:val="20"/>
          <w:szCs w:val="20"/>
        </w:rPr>
        <w:t>"grey"</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edge.arrow.size =</w:t>
      </w:r>
      <w:r w:rsidR="00C0704C" w:rsidRPr="002679C6">
        <w:rPr>
          <w:rStyle w:val="NormalTok"/>
          <w:sz w:val="20"/>
          <w:szCs w:val="20"/>
        </w:rPr>
        <w:t xml:space="preserve"> </w:t>
      </w:r>
      <w:r w:rsidR="00C0704C" w:rsidRPr="002679C6">
        <w:rPr>
          <w:rStyle w:val="FloatTok"/>
          <w:sz w:val="20"/>
          <w:szCs w:val="20"/>
        </w:rPr>
        <w:t>0.3</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vertex.size =</w:t>
      </w:r>
      <w:r w:rsidR="00C0704C" w:rsidRPr="002679C6">
        <w:rPr>
          <w:rStyle w:val="NormalTok"/>
          <w:sz w:val="20"/>
          <w:szCs w:val="20"/>
        </w:rPr>
        <w:t xml:space="preserve"> </w:t>
      </w:r>
      <w:r w:rsidR="00C0704C" w:rsidRPr="002679C6">
        <w:rPr>
          <w:rStyle w:val="DecValTok"/>
          <w:sz w:val="20"/>
          <w:szCs w:val="20"/>
        </w:rPr>
        <w:t>5</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vertex.shape =</w:t>
      </w:r>
      <w:r w:rsidR="00C0704C" w:rsidRPr="002679C6">
        <w:rPr>
          <w:rStyle w:val="NormalTok"/>
          <w:sz w:val="20"/>
          <w:szCs w:val="20"/>
        </w:rPr>
        <w:t xml:space="preserve"> </w:t>
      </w:r>
      <w:r w:rsidR="00C0704C" w:rsidRPr="002679C6">
        <w:rPr>
          <w:rStyle w:val="StringTok"/>
          <w:sz w:val="20"/>
          <w:szCs w:val="20"/>
        </w:rPr>
        <w:t>"square"</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vertex.color =</w:t>
      </w:r>
      <w:r w:rsidR="00C0704C" w:rsidRPr="002679C6">
        <w:rPr>
          <w:rStyle w:val="NormalTok"/>
          <w:sz w:val="20"/>
          <w:szCs w:val="20"/>
        </w:rPr>
        <w:t xml:space="preserve"> </w:t>
      </w:r>
      <w:r w:rsidR="00C0704C" w:rsidRPr="002679C6">
        <w:rPr>
          <w:rStyle w:val="StringTok"/>
          <w:sz w:val="20"/>
          <w:szCs w:val="20"/>
        </w:rPr>
        <w:t>"orange"</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vertex.label =</w:t>
      </w:r>
      <w:r w:rsidR="00C0704C" w:rsidRPr="002679C6">
        <w:rPr>
          <w:rStyle w:val="NormalTok"/>
          <w:sz w:val="20"/>
          <w:szCs w:val="20"/>
        </w:rPr>
        <w:t xml:space="preserve"> </w:t>
      </w:r>
      <w:r w:rsidR="00C0704C" w:rsidRPr="002679C6">
        <w:rPr>
          <w:rStyle w:val="FunctionTok"/>
          <w:sz w:val="20"/>
          <w:szCs w:val="20"/>
        </w:rPr>
        <w:t>V</w:t>
      </w:r>
      <w:r w:rsidR="00C0704C" w:rsidRPr="002679C6">
        <w:rPr>
          <w:rStyle w:val="NormalTok"/>
          <w:sz w:val="20"/>
          <w:szCs w:val="20"/>
        </w:rPr>
        <w:t>(igraph)</w:t>
      </w:r>
      <w:r w:rsidR="00C0704C" w:rsidRPr="002679C6">
        <w:rPr>
          <w:rStyle w:val="SpecialCharTok"/>
          <w:sz w:val="20"/>
          <w:szCs w:val="20"/>
        </w:rPr>
        <w:t>$</w:t>
      </w:r>
      <w:r w:rsidR="00C0704C" w:rsidRPr="002679C6">
        <w:rPr>
          <w:rStyle w:val="NormalTok"/>
          <w:sz w:val="20"/>
          <w:szCs w:val="20"/>
        </w:rPr>
        <w:t>name,</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vertex.label.cex =</w:t>
      </w:r>
      <w:r w:rsidR="00C0704C" w:rsidRPr="002679C6">
        <w:rPr>
          <w:rStyle w:val="NormalTok"/>
          <w:sz w:val="20"/>
          <w:szCs w:val="20"/>
        </w:rPr>
        <w:t xml:space="preserve"> </w:t>
      </w:r>
      <w:r w:rsidR="00C0704C" w:rsidRPr="002679C6">
        <w:rPr>
          <w:rStyle w:val="FloatTok"/>
          <w:sz w:val="20"/>
          <w:szCs w:val="20"/>
        </w:rPr>
        <w:t>1.0</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vertex.label.dist =</w:t>
      </w:r>
      <w:r w:rsidR="00C0704C" w:rsidRPr="002679C6">
        <w:rPr>
          <w:rStyle w:val="NormalTok"/>
          <w:sz w:val="20"/>
          <w:szCs w:val="20"/>
        </w:rPr>
        <w:t xml:space="preserve"> </w:t>
      </w:r>
      <w:r w:rsidR="00C0704C" w:rsidRPr="002679C6">
        <w:rPr>
          <w:rStyle w:val="FloatTok"/>
          <w:sz w:val="20"/>
          <w:szCs w:val="20"/>
        </w:rPr>
        <w:t>1.5</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vertex.label.degree =</w:t>
      </w:r>
      <w:r w:rsidR="00C0704C" w:rsidRPr="002679C6">
        <w:rPr>
          <w:rStyle w:val="NormalTok"/>
          <w:sz w:val="20"/>
          <w:szCs w:val="20"/>
        </w:rPr>
        <w:t xml:space="preserve"> pi </w:t>
      </w:r>
      <w:r w:rsidR="00C0704C" w:rsidRPr="002679C6">
        <w:rPr>
          <w:rStyle w:val="SpecialCharTok"/>
          <w:sz w:val="20"/>
          <w:szCs w:val="20"/>
        </w:rPr>
        <w:t>/</w:t>
      </w:r>
      <w:r w:rsidR="00C0704C" w:rsidRPr="002679C6">
        <w:rPr>
          <w:rStyle w:val="NormalTok"/>
          <w:sz w:val="20"/>
          <w:szCs w:val="20"/>
        </w:rPr>
        <w:t xml:space="preserve"> </w:t>
      </w:r>
      <w:r w:rsidR="00C0704C" w:rsidRPr="002679C6">
        <w:rPr>
          <w:rStyle w:val="DecValTok"/>
          <w:sz w:val="20"/>
          <w:szCs w:val="20"/>
        </w:rPr>
        <w:t>2</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edge.curved =</w:t>
      </w:r>
      <w:r w:rsidR="00C0704C" w:rsidRPr="002679C6">
        <w:rPr>
          <w:rStyle w:val="NormalTok"/>
          <w:sz w:val="20"/>
          <w:szCs w:val="20"/>
        </w:rPr>
        <w:t xml:space="preserve"> </w:t>
      </w:r>
      <w:r w:rsidR="00C0704C" w:rsidRPr="002679C6">
        <w:rPr>
          <w:rStyle w:val="ConstantTok"/>
          <w:sz w:val="20"/>
          <w:szCs w:val="20"/>
        </w:rPr>
        <w:t>TRUE</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layout =</w:t>
      </w:r>
      <w:r w:rsidR="00C0704C" w:rsidRPr="002679C6">
        <w:rPr>
          <w:rStyle w:val="NormalTok"/>
          <w:sz w:val="20"/>
          <w:szCs w:val="20"/>
        </w:rPr>
        <w:t xml:space="preserve"> l</w:t>
      </w:r>
      <w:r w:rsidR="00C0704C" w:rsidRPr="002679C6">
        <w:rPr>
          <w:sz w:val="20"/>
          <w:szCs w:val="20"/>
        </w:rPr>
        <w:br/>
      </w:r>
      <w:r w:rsidR="00C0704C" w:rsidRPr="002679C6">
        <w:rPr>
          <w:rStyle w:val="NormalTok"/>
          <w:sz w:val="20"/>
          <w:szCs w:val="20"/>
        </w:rPr>
        <w:t>)</w:t>
      </w:r>
      <w:r w:rsidR="00C0704C" w:rsidRPr="002679C6">
        <w:rPr>
          <w:sz w:val="20"/>
          <w:szCs w:val="20"/>
        </w:rPr>
        <w:br/>
      </w:r>
      <w:r w:rsidR="00C0704C" w:rsidRPr="002679C6">
        <w:rPr>
          <w:sz w:val="20"/>
          <w:szCs w:val="20"/>
        </w:rPr>
        <w:br/>
      </w:r>
      <w:r w:rsidR="00C0704C" w:rsidRPr="002679C6">
        <w:rPr>
          <w:rStyle w:val="CommentTok"/>
          <w:sz w:val="20"/>
          <w:szCs w:val="20"/>
        </w:rPr>
        <w:t># Figure 3</w:t>
      </w:r>
      <w:r w:rsidR="00C0704C" w:rsidRPr="002679C6">
        <w:rPr>
          <w:sz w:val="20"/>
          <w:szCs w:val="20"/>
        </w:rPr>
        <w:br/>
      </w:r>
      <w:r w:rsidR="00C0704C" w:rsidRPr="002679C6">
        <w:rPr>
          <w:sz w:val="20"/>
          <w:szCs w:val="20"/>
        </w:rPr>
        <w:br/>
      </w:r>
      <w:r w:rsidR="00C0704C" w:rsidRPr="002679C6">
        <w:rPr>
          <w:sz w:val="20"/>
          <w:szCs w:val="20"/>
        </w:rPr>
        <w:br/>
      </w:r>
      <w:r w:rsidR="00C0704C" w:rsidRPr="002679C6">
        <w:rPr>
          <w:rStyle w:val="FunctionTok"/>
          <w:sz w:val="20"/>
          <w:szCs w:val="20"/>
        </w:rPr>
        <w:t>set.seed</w:t>
      </w:r>
      <w:r w:rsidR="00C0704C" w:rsidRPr="002679C6">
        <w:rPr>
          <w:rStyle w:val="NormalTok"/>
          <w:sz w:val="20"/>
          <w:szCs w:val="20"/>
        </w:rPr>
        <w:t>(</w:t>
      </w:r>
      <w:r w:rsidR="00C0704C" w:rsidRPr="002679C6">
        <w:rPr>
          <w:rStyle w:val="DecValTok"/>
          <w:sz w:val="20"/>
          <w:szCs w:val="20"/>
        </w:rPr>
        <w:t>5208</w:t>
      </w:r>
      <w:r w:rsidR="00C0704C" w:rsidRPr="002679C6">
        <w:rPr>
          <w:rStyle w:val="NormalTok"/>
          <w:sz w:val="20"/>
          <w:szCs w:val="20"/>
        </w:rPr>
        <w:t>)</w:t>
      </w:r>
      <w:r w:rsidR="00C0704C" w:rsidRPr="002679C6">
        <w:rPr>
          <w:sz w:val="20"/>
          <w:szCs w:val="20"/>
        </w:rPr>
        <w:br/>
      </w:r>
      <w:r w:rsidR="00C0704C" w:rsidRPr="002679C6">
        <w:rPr>
          <w:rStyle w:val="FunctionTok"/>
          <w:sz w:val="20"/>
          <w:szCs w:val="20"/>
        </w:rPr>
        <w:t>par</w:t>
      </w:r>
      <w:r w:rsidR="00C0704C" w:rsidRPr="002679C6">
        <w:rPr>
          <w:rStyle w:val="NormalTok"/>
          <w:sz w:val="20"/>
          <w:szCs w:val="20"/>
        </w:rPr>
        <w:t>(</w:t>
      </w:r>
      <w:r w:rsidR="00C0704C" w:rsidRPr="002679C6">
        <w:rPr>
          <w:rStyle w:val="AttributeTok"/>
          <w:sz w:val="20"/>
          <w:szCs w:val="20"/>
        </w:rPr>
        <w:t>mfrow=</w:t>
      </w:r>
      <w:r w:rsidR="00C0704C" w:rsidRPr="002679C6">
        <w:rPr>
          <w:rStyle w:val="NormalTok"/>
          <w:sz w:val="20"/>
          <w:szCs w:val="20"/>
        </w:rPr>
        <w:t xml:space="preserve"> </w:t>
      </w:r>
      <w:r w:rsidR="00C0704C" w:rsidRPr="002679C6">
        <w:rPr>
          <w:rStyle w:val="FunctionTok"/>
          <w:sz w:val="20"/>
          <w:szCs w:val="20"/>
        </w:rPr>
        <w:t>c</w:t>
      </w:r>
      <w:r w:rsidR="00C0704C" w:rsidRPr="002679C6">
        <w:rPr>
          <w:rStyle w:val="NormalTok"/>
          <w:sz w:val="20"/>
          <w:szCs w:val="20"/>
        </w:rPr>
        <w:t>(</w:t>
      </w:r>
      <w:r w:rsidR="00C0704C" w:rsidRPr="002679C6">
        <w:rPr>
          <w:rStyle w:val="DecValTok"/>
          <w:sz w:val="20"/>
          <w:szCs w:val="20"/>
        </w:rPr>
        <w:t>1</w:t>
      </w:r>
      <w:r w:rsidR="00C0704C" w:rsidRPr="002679C6">
        <w:rPr>
          <w:rStyle w:val="NormalTok"/>
          <w:sz w:val="20"/>
          <w:szCs w:val="20"/>
        </w:rPr>
        <w:t>,</w:t>
      </w:r>
      <w:r w:rsidR="00C0704C" w:rsidRPr="002679C6">
        <w:rPr>
          <w:rStyle w:val="DecValTok"/>
          <w:sz w:val="20"/>
          <w:szCs w:val="20"/>
        </w:rPr>
        <w:t>1</w:t>
      </w:r>
      <w:r w:rsidR="00C0704C" w:rsidRPr="002679C6">
        <w:rPr>
          <w:rStyle w:val="NormalTok"/>
          <w:sz w:val="20"/>
          <w:szCs w:val="20"/>
        </w:rPr>
        <w:t>),</w:t>
      </w:r>
      <w:r w:rsidR="00C0704C" w:rsidRPr="002679C6">
        <w:rPr>
          <w:rStyle w:val="AttributeTok"/>
          <w:sz w:val="20"/>
          <w:szCs w:val="20"/>
        </w:rPr>
        <w:t>mar=</w:t>
      </w:r>
      <w:r w:rsidR="00C0704C" w:rsidRPr="002679C6">
        <w:rPr>
          <w:rStyle w:val="FunctionTok"/>
          <w:sz w:val="20"/>
          <w:szCs w:val="20"/>
        </w:rPr>
        <w:t>c</w:t>
      </w:r>
      <w:r w:rsidR="00C0704C" w:rsidRPr="002679C6">
        <w:rPr>
          <w:rStyle w:val="NormalTok"/>
          <w:sz w:val="20"/>
          <w:szCs w:val="20"/>
        </w:rPr>
        <w:t>(</w:t>
      </w:r>
      <w:r w:rsidR="00C0704C" w:rsidRPr="002679C6">
        <w:rPr>
          <w:rStyle w:val="DecValTok"/>
          <w:sz w:val="20"/>
          <w:szCs w:val="20"/>
        </w:rPr>
        <w:t>0</w:t>
      </w:r>
      <w:r w:rsidR="00C0704C" w:rsidRPr="002679C6">
        <w:rPr>
          <w:rStyle w:val="NormalTok"/>
          <w:sz w:val="20"/>
          <w:szCs w:val="20"/>
        </w:rPr>
        <w:t>,</w:t>
      </w:r>
      <w:r w:rsidR="00C0704C" w:rsidRPr="002679C6">
        <w:rPr>
          <w:rStyle w:val="DecValTok"/>
          <w:sz w:val="20"/>
          <w:szCs w:val="20"/>
        </w:rPr>
        <w:t>0</w:t>
      </w:r>
      <w:r w:rsidR="00C0704C" w:rsidRPr="002679C6">
        <w:rPr>
          <w:rStyle w:val="NormalTok"/>
          <w:sz w:val="20"/>
          <w:szCs w:val="20"/>
        </w:rPr>
        <w:t>,</w:t>
      </w:r>
      <w:r w:rsidR="00C0704C" w:rsidRPr="002679C6">
        <w:rPr>
          <w:rStyle w:val="DecValTok"/>
          <w:sz w:val="20"/>
          <w:szCs w:val="20"/>
        </w:rPr>
        <w:t>0</w:t>
      </w:r>
      <w:r w:rsidR="00C0704C" w:rsidRPr="002679C6">
        <w:rPr>
          <w:rStyle w:val="NormalTok"/>
          <w:sz w:val="20"/>
          <w:szCs w:val="20"/>
        </w:rPr>
        <w:t>,</w:t>
      </w:r>
      <w:r w:rsidR="00C0704C" w:rsidRPr="002679C6">
        <w:rPr>
          <w:rStyle w:val="DecValTok"/>
          <w:sz w:val="20"/>
          <w:szCs w:val="20"/>
        </w:rPr>
        <w:t>0</w:t>
      </w:r>
      <w:r w:rsidR="00C0704C" w:rsidRPr="002679C6">
        <w:rPr>
          <w:rStyle w:val="NormalTok"/>
          <w:sz w:val="20"/>
          <w:szCs w:val="20"/>
        </w:rPr>
        <w:t>)</w:t>
      </w:r>
      <w:r w:rsidR="00C0704C" w:rsidRPr="002679C6">
        <w:rPr>
          <w:rStyle w:val="SpecialCharTok"/>
          <w:sz w:val="20"/>
          <w:szCs w:val="20"/>
        </w:rPr>
        <w:t>+</w:t>
      </w:r>
      <w:r w:rsidR="00C0704C" w:rsidRPr="002679C6">
        <w:rPr>
          <w:rStyle w:val="NormalTok"/>
          <w:sz w:val="20"/>
          <w:szCs w:val="20"/>
        </w:rPr>
        <w:t>.</w:t>
      </w:r>
      <w:r w:rsidR="00C0704C" w:rsidRPr="002679C6">
        <w:rPr>
          <w:rStyle w:val="DecValTok"/>
          <w:sz w:val="20"/>
          <w:szCs w:val="20"/>
        </w:rPr>
        <w:t>1</w:t>
      </w:r>
      <w:r w:rsidR="00C0704C" w:rsidRPr="002679C6">
        <w:rPr>
          <w:rStyle w:val="NormalTok"/>
          <w:sz w:val="20"/>
          <w:szCs w:val="20"/>
        </w:rPr>
        <w:t>)</w:t>
      </w:r>
      <w:r w:rsidR="00C0704C" w:rsidRPr="002679C6">
        <w:rPr>
          <w:sz w:val="20"/>
          <w:szCs w:val="20"/>
        </w:rPr>
        <w:br/>
      </w:r>
      <w:r w:rsidR="00C0704C" w:rsidRPr="002679C6">
        <w:rPr>
          <w:rStyle w:val="CommentTok"/>
          <w:sz w:val="20"/>
          <w:szCs w:val="20"/>
        </w:rPr>
        <w:t># Create two clusters</w:t>
      </w:r>
      <w:r w:rsidR="00C0704C" w:rsidRPr="002679C6">
        <w:rPr>
          <w:sz w:val="20"/>
          <w:szCs w:val="20"/>
        </w:rPr>
        <w:br/>
      </w:r>
      <w:r w:rsidR="00C0704C" w:rsidRPr="002679C6">
        <w:rPr>
          <w:rStyle w:val="NormalTok"/>
          <w:sz w:val="20"/>
          <w:szCs w:val="20"/>
        </w:rPr>
        <w:t xml:space="preserve">cluster1 </w:t>
      </w:r>
      <w:r w:rsidR="00C0704C" w:rsidRPr="002679C6">
        <w:rPr>
          <w:rStyle w:val="OtherTok"/>
          <w:sz w:val="20"/>
          <w:szCs w:val="20"/>
        </w:rPr>
        <w:t>&lt;-</w:t>
      </w:r>
      <w:r w:rsidR="00C0704C" w:rsidRPr="002679C6">
        <w:rPr>
          <w:rStyle w:val="NormalTok"/>
          <w:sz w:val="20"/>
          <w:szCs w:val="20"/>
        </w:rPr>
        <w:t xml:space="preserve"> </w:t>
      </w:r>
      <w:r w:rsidR="00C0704C" w:rsidRPr="002679C6">
        <w:rPr>
          <w:rStyle w:val="FunctionTok"/>
          <w:sz w:val="20"/>
          <w:szCs w:val="20"/>
        </w:rPr>
        <w:t>sample</w:t>
      </w:r>
      <w:r w:rsidR="00C0704C" w:rsidRPr="002679C6">
        <w:rPr>
          <w:rStyle w:val="NormalTok"/>
          <w:sz w:val="20"/>
          <w:szCs w:val="20"/>
        </w:rPr>
        <w:t>(</w:t>
      </w:r>
      <w:r w:rsidR="00C0704C" w:rsidRPr="002679C6">
        <w:rPr>
          <w:rStyle w:val="DecValTok"/>
          <w:sz w:val="20"/>
          <w:szCs w:val="20"/>
        </w:rPr>
        <w:t>1</w:t>
      </w:r>
      <w:r w:rsidR="00C0704C" w:rsidRPr="002679C6">
        <w:rPr>
          <w:rStyle w:val="SpecialCharTok"/>
          <w:sz w:val="20"/>
          <w:szCs w:val="20"/>
        </w:rPr>
        <w:t>:</w:t>
      </w:r>
      <w:r w:rsidR="00C0704C" w:rsidRPr="002679C6">
        <w:rPr>
          <w:rStyle w:val="DecValTok"/>
          <w:sz w:val="20"/>
          <w:szCs w:val="20"/>
        </w:rPr>
        <w:t>10</w:t>
      </w:r>
      <w:r w:rsidR="00C0704C" w:rsidRPr="002679C6">
        <w:rPr>
          <w:rStyle w:val="NormalTok"/>
          <w:sz w:val="20"/>
          <w:szCs w:val="20"/>
        </w:rPr>
        <w:t xml:space="preserve">, </w:t>
      </w:r>
      <w:r w:rsidR="00C0704C" w:rsidRPr="002679C6">
        <w:rPr>
          <w:rStyle w:val="DecValTok"/>
          <w:sz w:val="20"/>
          <w:szCs w:val="20"/>
        </w:rPr>
        <w:t>5</w:t>
      </w:r>
      <w:r w:rsidR="00C0704C" w:rsidRPr="002679C6">
        <w:rPr>
          <w:rStyle w:val="NormalTok"/>
          <w:sz w:val="20"/>
          <w:szCs w:val="20"/>
        </w:rPr>
        <w:t xml:space="preserve">, </w:t>
      </w:r>
      <w:r w:rsidR="00C0704C" w:rsidRPr="002679C6">
        <w:rPr>
          <w:rStyle w:val="AttributeTok"/>
          <w:sz w:val="20"/>
          <w:szCs w:val="20"/>
        </w:rPr>
        <w:t>replace =</w:t>
      </w:r>
      <w:r w:rsidR="00C0704C" w:rsidRPr="002679C6">
        <w:rPr>
          <w:rStyle w:val="NormalTok"/>
          <w:sz w:val="20"/>
          <w:szCs w:val="20"/>
        </w:rPr>
        <w:t xml:space="preserve"> </w:t>
      </w:r>
      <w:r w:rsidR="00C0704C" w:rsidRPr="002679C6">
        <w:rPr>
          <w:rStyle w:val="ConstantTok"/>
          <w:sz w:val="20"/>
          <w:szCs w:val="20"/>
        </w:rPr>
        <w:t>FALSE</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cluster2 </w:t>
      </w:r>
      <w:r w:rsidR="00C0704C" w:rsidRPr="002679C6">
        <w:rPr>
          <w:rStyle w:val="OtherTok"/>
          <w:sz w:val="20"/>
          <w:szCs w:val="20"/>
        </w:rPr>
        <w:t>&lt;-</w:t>
      </w:r>
      <w:r w:rsidR="00C0704C" w:rsidRPr="002679C6">
        <w:rPr>
          <w:rStyle w:val="NormalTok"/>
          <w:sz w:val="20"/>
          <w:szCs w:val="20"/>
        </w:rPr>
        <w:t xml:space="preserve"> </w:t>
      </w:r>
      <w:r w:rsidR="00C0704C" w:rsidRPr="002679C6">
        <w:rPr>
          <w:rStyle w:val="FunctionTok"/>
          <w:sz w:val="20"/>
          <w:szCs w:val="20"/>
        </w:rPr>
        <w:t>sample</w:t>
      </w:r>
      <w:r w:rsidR="00C0704C" w:rsidRPr="002679C6">
        <w:rPr>
          <w:rStyle w:val="NormalTok"/>
          <w:sz w:val="20"/>
          <w:szCs w:val="20"/>
        </w:rPr>
        <w:t>(</w:t>
      </w:r>
      <w:r w:rsidR="00C0704C" w:rsidRPr="002679C6">
        <w:rPr>
          <w:rStyle w:val="DecValTok"/>
          <w:sz w:val="20"/>
          <w:szCs w:val="20"/>
        </w:rPr>
        <w:t>11</w:t>
      </w:r>
      <w:r w:rsidR="00C0704C" w:rsidRPr="002679C6">
        <w:rPr>
          <w:rStyle w:val="SpecialCharTok"/>
          <w:sz w:val="20"/>
          <w:szCs w:val="20"/>
        </w:rPr>
        <w:t>:</w:t>
      </w:r>
      <w:r w:rsidR="00C0704C" w:rsidRPr="002679C6">
        <w:rPr>
          <w:rStyle w:val="DecValTok"/>
          <w:sz w:val="20"/>
          <w:szCs w:val="20"/>
        </w:rPr>
        <w:t>20</w:t>
      </w:r>
      <w:r w:rsidR="00C0704C" w:rsidRPr="002679C6">
        <w:rPr>
          <w:rStyle w:val="NormalTok"/>
          <w:sz w:val="20"/>
          <w:szCs w:val="20"/>
        </w:rPr>
        <w:t xml:space="preserve">, </w:t>
      </w:r>
      <w:r w:rsidR="00C0704C" w:rsidRPr="002679C6">
        <w:rPr>
          <w:rStyle w:val="DecValTok"/>
          <w:sz w:val="20"/>
          <w:szCs w:val="20"/>
        </w:rPr>
        <w:t>5</w:t>
      </w:r>
      <w:r w:rsidR="00C0704C" w:rsidRPr="002679C6">
        <w:rPr>
          <w:rStyle w:val="NormalTok"/>
          <w:sz w:val="20"/>
          <w:szCs w:val="20"/>
        </w:rPr>
        <w:t xml:space="preserve">, </w:t>
      </w:r>
      <w:r w:rsidR="00C0704C" w:rsidRPr="002679C6">
        <w:rPr>
          <w:rStyle w:val="AttributeTok"/>
          <w:sz w:val="20"/>
          <w:szCs w:val="20"/>
        </w:rPr>
        <w:t>replace =</w:t>
      </w:r>
      <w:r w:rsidR="00C0704C" w:rsidRPr="002679C6">
        <w:rPr>
          <w:rStyle w:val="NormalTok"/>
          <w:sz w:val="20"/>
          <w:szCs w:val="20"/>
        </w:rPr>
        <w:t xml:space="preserve"> </w:t>
      </w:r>
      <w:r w:rsidR="00C0704C" w:rsidRPr="002679C6">
        <w:rPr>
          <w:rStyle w:val="ConstantTok"/>
          <w:sz w:val="20"/>
          <w:szCs w:val="20"/>
        </w:rPr>
        <w:t>FALSE</w:t>
      </w:r>
      <w:r w:rsidR="00C0704C" w:rsidRPr="002679C6">
        <w:rPr>
          <w:rStyle w:val="NormalTok"/>
          <w:sz w:val="20"/>
          <w:szCs w:val="20"/>
        </w:rPr>
        <w:t>)</w:t>
      </w:r>
      <w:r w:rsidR="00C0704C" w:rsidRPr="002679C6">
        <w:rPr>
          <w:sz w:val="20"/>
          <w:szCs w:val="20"/>
        </w:rPr>
        <w:br/>
      </w:r>
      <w:r w:rsidR="00C0704C" w:rsidRPr="002679C6">
        <w:rPr>
          <w:rStyle w:val="CommentTok"/>
          <w:sz w:val="20"/>
          <w:szCs w:val="20"/>
        </w:rPr>
        <w:t># Create edges within clusters</w:t>
      </w:r>
      <w:r w:rsidR="00C0704C" w:rsidRPr="002679C6">
        <w:rPr>
          <w:sz w:val="20"/>
          <w:szCs w:val="20"/>
        </w:rPr>
        <w:br/>
      </w:r>
      <w:r w:rsidR="00C0704C" w:rsidRPr="002679C6">
        <w:rPr>
          <w:rStyle w:val="NormalTok"/>
          <w:sz w:val="20"/>
          <w:szCs w:val="20"/>
        </w:rPr>
        <w:t xml:space="preserve">edges_within_cluster1 </w:t>
      </w:r>
      <w:r w:rsidR="00C0704C" w:rsidRPr="002679C6">
        <w:rPr>
          <w:rStyle w:val="OtherTok"/>
          <w:sz w:val="20"/>
          <w:szCs w:val="20"/>
        </w:rPr>
        <w:t>&lt;-</w:t>
      </w:r>
      <w:r w:rsidR="00C0704C" w:rsidRPr="002679C6">
        <w:rPr>
          <w:rStyle w:val="NormalTok"/>
          <w:sz w:val="20"/>
          <w:szCs w:val="20"/>
        </w:rPr>
        <w:t xml:space="preserve"> </w:t>
      </w:r>
      <w:r w:rsidR="00C0704C" w:rsidRPr="002679C6">
        <w:rPr>
          <w:rStyle w:val="FunctionTok"/>
          <w:sz w:val="20"/>
          <w:szCs w:val="20"/>
        </w:rPr>
        <w:t>t</w:t>
      </w:r>
      <w:r w:rsidR="00C0704C" w:rsidRPr="002679C6">
        <w:rPr>
          <w:rStyle w:val="NormalTok"/>
          <w:sz w:val="20"/>
          <w:szCs w:val="20"/>
        </w:rPr>
        <w:t>(</w:t>
      </w:r>
      <w:r w:rsidR="00C0704C" w:rsidRPr="002679C6">
        <w:rPr>
          <w:rStyle w:val="FunctionTok"/>
          <w:sz w:val="20"/>
          <w:szCs w:val="20"/>
        </w:rPr>
        <w:t>combn</w:t>
      </w:r>
      <w:r w:rsidR="00C0704C" w:rsidRPr="002679C6">
        <w:rPr>
          <w:rStyle w:val="NormalTok"/>
          <w:sz w:val="20"/>
          <w:szCs w:val="20"/>
        </w:rPr>
        <w:t xml:space="preserve">(cluster1, </w:t>
      </w:r>
      <w:r w:rsidR="00C0704C" w:rsidRPr="002679C6">
        <w:rPr>
          <w:rStyle w:val="DecValTok"/>
          <w:sz w:val="20"/>
          <w:szCs w:val="20"/>
        </w:rPr>
        <w:t>2</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edges_within_cluster2 </w:t>
      </w:r>
      <w:r w:rsidR="00C0704C" w:rsidRPr="002679C6">
        <w:rPr>
          <w:rStyle w:val="OtherTok"/>
          <w:sz w:val="20"/>
          <w:szCs w:val="20"/>
        </w:rPr>
        <w:t>&lt;-</w:t>
      </w:r>
      <w:r w:rsidR="00C0704C" w:rsidRPr="002679C6">
        <w:rPr>
          <w:rStyle w:val="NormalTok"/>
          <w:sz w:val="20"/>
          <w:szCs w:val="20"/>
        </w:rPr>
        <w:t xml:space="preserve"> </w:t>
      </w:r>
      <w:r w:rsidR="00C0704C" w:rsidRPr="002679C6">
        <w:rPr>
          <w:rStyle w:val="FunctionTok"/>
          <w:sz w:val="20"/>
          <w:szCs w:val="20"/>
        </w:rPr>
        <w:t>t</w:t>
      </w:r>
      <w:r w:rsidR="00C0704C" w:rsidRPr="002679C6">
        <w:rPr>
          <w:rStyle w:val="NormalTok"/>
          <w:sz w:val="20"/>
          <w:szCs w:val="20"/>
        </w:rPr>
        <w:t>(</w:t>
      </w:r>
      <w:r w:rsidR="00C0704C" w:rsidRPr="002679C6">
        <w:rPr>
          <w:rStyle w:val="FunctionTok"/>
          <w:sz w:val="20"/>
          <w:szCs w:val="20"/>
        </w:rPr>
        <w:t>combn</w:t>
      </w:r>
      <w:r w:rsidR="00C0704C" w:rsidRPr="002679C6">
        <w:rPr>
          <w:rStyle w:val="NormalTok"/>
          <w:sz w:val="20"/>
          <w:szCs w:val="20"/>
        </w:rPr>
        <w:t xml:space="preserve">(cluster2, </w:t>
      </w:r>
      <w:r w:rsidR="00C0704C" w:rsidRPr="002679C6">
        <w:rPr>
          <w:rStyle w:val="DecValTok"/>
          <w:sz w:val="20"/>
          <w:szCs w:val="20"/>
        </w:rPr>
        <w:t>2</w:t>
      </w:r>
      <w:r w:rsidR="00C0704C" w:rsidRPr="002679C6">
        <w:rPr>
          <w:rStyle w:val="NormalTok"/>
          <w:sz w:val="20"/>
          <w:szCs w:val="20"/>
        </w:rPr>
        <w:t>))</w:t>
      </w:r>
      <w:r w:rsidR="00C0704C" w:rsidRPr="002679C6">
        <w:rPr>
          <w:sz w:val="20"/>
          <w:szCs w:val="20"/>
        </w:rPr>
        <w:br/>
      </w:r>
      <w:r w:rsidR="00C0704C" w:rsidRPr="002679C6">
        <w:rPr>
          <w:rStyle w:val="CommentTok"/>
          <w:sz w:val="20"/>
          <w:szCs w:val="20"/>
        </w:rPr>
        <w:t># Create edge connecting the clusters</w:t>
      </w:r>
      <w:r w:rsidR="00C0704C" w:rsidRPr="002679C6">
        <w:rPr>
          <w:sz w:val="20"/>
          <w:szCs w:val="20"/>
        </w:rPr>
        <w:br/>
      </w:r>
      <w:r w:rsidR="00C0704C" w:rsidRPr="002679C6">
        <w:rPr>
          <w:rStyle w:val="NormalTok"/>
          <w:sz w:val="20"/>
          <w:szCs w:val="20"/>
        </w:rPr>
        <w:t xml:space="preserve">edge_between_clusters </w:t>
      </w:r>
      <w:r w:rsidR="00C0704C" w:rsidRPr="002679C6">
        <w:rPr>
          <w:rStyle w:val="OtherTok"/>
          <w:sz w:val="20"/>
          <w:szCs w:val="20"/>
        </w:rPr>
        <w:t>&lt;-</w:t>
      </w:r>
      <w:r w:rsidR="00C0704C" w:rsidRPr="002679C6">
        <w:rPr>
          <w:rStyle w:val="NormalTok"/>
          <w:sz w:val="20"/>
          <w:szCs w:val="20"/>
        </w:rPr>
        <w:t xml:space="preserve"> </w:t>
      </w:r>
      <w:r w:rsidR="00C0704C" w:rsidRPr="002679C6">
        <w:rPr>
          <w:rStyle w:val="FunctionTok"/>
          <w:sz w:val="20"/>
          <w:szCs w:val="20"/>
        </w:rPr>
        <w:t>matrix</w:t>
      </w:r>
      <w:r w:rsidR="00C0704C" w:rsidRPr="002679C6">
        <w:rPr>
          <w:rStyle w:val="NormalTok"/>
          <w:sz w:val="20"/>
          <w:szCs w:val="20"/>
        </w:rPr>
        <w:t>(</w:t>
      </w:r>
      <w:r w:rsidR="00C0704C" w:rsidRPr="002679C6">
        <w:rPr>
          <w:rStyle w:val="FunctionTok"/>
          <w:sz w:val="20"/>
          <w:szCs w:val="20"/>
        </w:rPr>
        <w:t>c</w:t>
      </w:r>
      <w:r w:rsidR="00C0704C" w:rsidRPr="002679C6">
        <w:rPr>
          <w:rStyle w:val="NormalTok"/>
          <w:sz w:val="20"/>
          <w:szCs w:val="20"/>
        </w:rPr>
        <w:t>(</w:t>
      </w:r>
      <w:r w:rsidR="00C0704C" w:rsidRPr="002679C6">
        <w:rPr>
          <w:rStyle w:val="FunctionTok"/>
          <w:sz w:val="20"/>
          <w:szCs w:val="20"/>
        </w:rPr>
        <w:t>sample</w:t>
      </w:r>
      <w:r w:rsidR="00C0704C" w:rsidRPr="002679C6">
        <w:rPr>
          <w:rStyle w:val="NormalTok"/>
          <w:sz w:val="20"/>
          <w:szCs w:val="20"/>
        </w:rPr>
        <w:t xml:space="preserve">(cluster1, </w:t>
      </w:r>
      <w:r w:rsidR="00C0704C" w:rsidRPr="002679C6">
        <w:rPr>
          <w:rStyle w:val="DecValTok"/>
          <w:sz w:val="20"/>
          <w:szCs w:val="20"/>
        </w:rPr>
        <w:t>1</w:t>
      </w:r>
      <w:r w:rsidR="00C0704C" w:rsidRPr="002679C6">
        <w:rPr>
          <w:rStyle w:val="NormalTok"/>
          <w:sz w:val="20"/>
          <w:szCs w:val="20"/>
        </w:rPr>
        <w:t xml:space="preserve">), </w:t>
      </w:r>
      <w:r w:rsidR="00C0704C" w:rsidRPr="002679C6">
        <w:rPr>
          <w:rStyle w:val="FunctionTok"/>
          <w:sz w:val="20"/>
          <w:szCs w:val="20"/>
        </w:rPr>
        <w:t>sample</w:t>
      </w:r>
      <w:r w:rsidR="00C0704C" w:rsidRPr="002679C6">
        <w:rPr>
          <w:rStyle w:val="NormalTok"/>
          <w:sz w:val="20"/>
          <w:szCs w:val="20"/>
        </w:rPr>
        <w:t xml:space="preserve">(cluster2, </w:t>
      </w:r>
      <w:r w:rsidR="00C0704C" w:rsidRPr="002679C6">
        <w:rPr>
          <w:rStyle w:val="DecValTok"/>
          <w:sz w:val="20"/>
          <w:szCs w:val="20"/>
        </w:rPr>
        <w:t>1</w:t>
      </w:r>
      <w:r w:rsidR="00C0704C" w:rsidRPr="002679C6">
        <w:rPr>
          <w:rStyle w:val="NormalTok"/>
          <w:sz w:val="20"/>
          <w:szCs w:val="20"/>
        </w:rPr>
        <w:t xml:space="preserve">)), </w:t>
      </w:r>
      <w:r w:rsidR="00C0704C" w:rsidRPr="002679C6">
        <w:rPr>
          <w:rStyle w:val="AttributeTok"/>
          <w:sz w:val="20"/>
          <w:szCs w:val="20"/>
        </w:rPr>
        <w:t>ncol =</w:t>
      </w:r>
      <w:r w:rsidR="00C0704C" w:rsidRPr="002679C6">
        <w:rPr>
          <w:rStyle w:val="NormalTok"/>
          <w:sz w:val="20"/>
          <w:szCs w:val="20"/>
        </w:rPr>
        <w:t xml:space="preserve"> </w:t>
      </w:r>
      <w:r w:rsidR="00C0704C" w:rsidRPr="002679C6">
        <w:rPr>
          <w:rStyle w:val="DecValTok"/>
          <w:sz w:val="20"/>
          <w:szCs w:val="20"/>
        </w:rPr>
        <w:t>2</w:t>
      </w:r>
      <w:r w:rsidR="00C0704C" w:rsidRPr="002679C6">
        <w:rPr>
          <w:rStyle w:val="NormalTok"/>
          <w:sz w:val="20"/>
          <w:szCs w:val="20"/>
        </w:rPr>
        <w:t>)</w:t>
      </w:r>
      <w:r w:rsidR="00C0704C" w:rsidRPr="002679C6">
        <w:rPr>
          <w:sz w:val="20"/>
          <w:szCs w:val="20"/>
        </w:rPr>
        <w:br/>
      </w:r>
      <w:r w:rsidR="00C0704C" w:rsidRPr="002679C6">
        <w:rPr>
          <w:rStyle w:val="CommentTok"/>
          <w:sz w:val="20"/>
          <w:szCs w:val="20"/>
        </w:rPr>
        <w:t># Combine edges</w:t>
      </w:r>
      <w:r w:rsidR="00C0704C" w:rsidRPr="002679C6">
        <w:rPr>
          <w:sz w:val="20"/>
          <w:szCs w:val="20"/>
        </w:rPr>
        <w:br/>
      </w:r>
      <w:r w:rsidR="00C0704C" w:rsidRPr="002679C6">
        <w:rPr>
          <w:rStyle w:val="NormalTok"/>
          <w:sz w:val="20"/>
          <w:szCs w:val="20"/>
        </w:rPr>
        <w:t xml:space="preserve">edges </w:t>
      </w:r>
      <w:r w:rsidR="00C0704C" w:rsidRPr="002679C6">
        <w:rPr>
          <w:rStyle w:val="OtherTok"/>
          <w:sz w:val="20"/>
          <w:szCs w:val="20"/>
        </w:rPr>
        <w:t>&lt;-</w:t>
      </w:r>
      <w:r w:rsidR="00C0704C" w:rsidRPr="002679C6">
        <w:rPr>
          <w:rStyle w:val="NormalTok"/>
          <w:sz w:val="20"/>
          <w:szCs w:val="20"/>
        </w:rPr>
        <w:t xml:space="preserve"> </w:t>
      </w:r>
      <w:r w:rsidR="00C0704C" w:rsidRPr="002679C6">
        <w:rPr>
          <w:rStyle w:val="FunctionTok"/>
          <w:sz w:val="20"/>
          <w:szCs w:val="20"/>
        </w:rPr>
        <w:t>rbind</w:t>
      </w:r>
      <w:r w:rsidR="00C0704C" w:rsidRPr="002679C6">
        <w:rPr>
          <w:rStyle w:val="NormalTok"/>
          <w:sz w:val="20"/>
          <w:szCs w:val="20"/>
        </w:rPr>
        <w:t>(edges_within_cluster1, edges_within_cluster2, edge_between_clusters)</w:t>
      </w:r>
      <w:r w:rsidR="00C0704C" w:rsidRPr="002679C6">
        <w:rPr>
          <w:sz w:val="20"/>
          <w:szCs w:val="20"/>
        </w:rPr>
        <w:br/>
      </w:r>
      <w:r w:rsidR="00C0704C" w:rsidRPr="002679C6">
        <w:rPr>
          <w:rStyle w:val="CommentTok"/>
          <w:sz w:val="20"/>
          <w:szCs w:val="20"/>
        </w:rPr>
        <w:t># Create graph</w:t>
      </w:r>
      <w:r w:rsidR="00C0704C" w:rsidRPr="002679C6">
        <w:rPr>
          <w:sz w:val="20"/>
          <w:szCs w:val="20"/>
        </w:rPr>
        <w:br/>
      </w:r>
      <w:r w:rsidR="00C0704C" w:rsidRPr="002679C6">
        <w:rPr>
          <w:rStyle w:val="NormalTok"/>
          <w:sz w:val="20"/>
          <w:szCs w:val="20"/>
        </w:rPr>
        <w:t xml:space="preserve">g </w:t>
      </w:r>
      <w:r w:rsidR="00C0704C" w:rsidRPr="002679C6">
        <w:rPr>
          <w:rStyle w:val="OtherTok"/>
          <w:sz w:val="20"/>
          <w:szCs w:val="20"/>
        </w:rPr>
        <w:t>&lt;-</w:t>
      </w:r>
      <w:r w:rsidR="00C0704C" w:rsidRPr="002679C6">
        <w:rPr>
          <w:rStyle w:val="NormalTok"/>
          <w:sz w:val="20"/>
          <w:szCs w:val="20"/>
        </w:rPr>
        <w:t xml:space="preserve"> igraph</w:t>
      </w:r>
      <w:r w:rsidR="00C0704C" w:rsidRPr="002679C6">
        <w:rPr>
          <w:rStyle w:val="SpecialCharTok"/>
          <w:sz w:val="20"/>
          <w:szCs w:val="20"/>
        </w:rPr>
        <w:t>::</w:t>
      </w:r>
      <w:r w:rsidR="00C0704C" w:rsidRPr="002679C6">
        <w:rPr>
          <w:rStyle w:val="FunctionTok"/>
          <w:sz w:val="20"/>
          <w:szCs w:val="20"/>
        </w:rPr>
        <w:t>graph_from_edgelist</w:t>
      </w:r>
      <w:r w:rsidR="00C0704C" w:rsidRPr="002679C6">
        <w:rPr>
          <w:rStyle w:val="NormalTok"/>
          <w:sz w:val="20"/>
          <w:szCs w:val="20"/>
        </w:rPr>
        <w:t xml:space="preserve">(edges, </w:t>
      </w:r>
      <w:r w:rsidR="00C0704C" w:rsidRPr="002679C6">
        <w:rPr>
          <w:rStyle w:val="AttributeTok"/>
          <w:sz w:val="20"/>
          <w:szCs w:val="20"/>
        </w:rPr>
        <w:t>directed =</w:t>
      </w:r>
      <w:r w:rsidR="00C0704C" w:rsidRPr="002679C6">
        <w:rPr>
          <w:rStyle w:val="NormalTok"/>
          <w:sz w:val="20"/>
          <w:szCs w:val="20"/>
        </w:rPr>
        <w:t xml:space="preserve"> </w:t>
      </w:r>
      <w:r w:rsidR="00C0704C" w:rsidRPr="002679C6">
        <w:rPr>
          <w:rStyle w:val="ConstantTok"/>
          <w:sz w:val="20"/>
          <w:szCs w:val="20"/>
        </w:rPr>
        <w:t>FALSE</w:t>
      </w:r>
      <w:r w:rsidR="00C0704C" w:rsidRPr="002679C6">
        <w:rPr>
          <w:rStyle w:val="NormalTok"/>
          <w:sz w:val="20"/>
          <w:szCs w:val="20"/>
        </w:rPr>
        <w:t>)</w:t>
      </w:r>
      <w:r w:rsidR="00C0704C" w:rsidRPr="002679C6">
        <w:rPr>
          <w:sz w:val="20"/>
          <w:szCs w:val="20"/>
        </w:rPr>
        <w:br/>
      </w:r>
      <w:r w:rsidR="00C0704C" w:rsidRPr="002679C6">
        <w:rPr>
          <w:rStyle w:val="CommentTok"/>
          <w:sz w:val="20"/>
          <w:szCs w:val="20"/>
        </w:rPr>
        <w:t># Calculate betweenness centrality</w:t>
      </w:r>
      <w:r w:rsidR="00C0704C" w:rsidRPr="002679C6">
        <w:rPr>
          <w:sz w:val="20"/>
          <w:szCs w:val="20"/>
        </w:rPr>
        <w:br/>
      </w:r>
      <w:r w:rsidR="00C0704C" w:rsidRPr="002679C6">
        <w:rPr>
          <w:rStyle w:val="NormalTok"/>
          <w:sz w:val="20"/>
          <w:szCs w:val="20"/>
        </w:rPr>
        <w:t xml:space="preserve">betweenness_values </w:t>
      </w:r>
      <w:r w:rsidR="00C0704C" w:rsidRPr="002679C6">
        <w:rPr>
          <w:rStyle w:val="OtherTok"/>
          <w:sz w:val="20"/>
          <w:szCs w:val="20"/>
        </w:rPr>
        <w:t>&lt;-</w:t>
      </w:r>
      <w:r w:rsidR="00C0704C" w:rsidRPr="002679C6">
        <w:rPr>
          <w:rStyle w:val="NormalTok"/>
          <w:sz w:val="20"/>
          <w:szCs w:val="20"/>
        </w:rPr>
        <w:t xml:space="preserve"> igraph</w:t>
      </w:r>
      <w:r w:rsidR="00C0704C" w:rsidRPr="002679C6">
        <w:rPr>
          <w:rStyle w:val="SpecialCharTok"/>
          <w:sz w:val="20"/>
          <w:szCs w:val="20"/>
        </w:rPr>
        <w:t>::</w:t>
      </w:r>
      <w:r w:rsidR="00C0704C" w:rsidRPr="002679C6">
        <w:rPr>
          <w:rStyle w:val="FunctionTok"/>
          <w:sz w:val="20"/>
          <w:szCs w:val="20"/>
        </w:rPr>
        <w:t>edge_betweenness</w:t>
      </w:r>
      <w:r w:rsidR="00C0704C" w:rsidRPr="002679C6">
        <w:rPr>
          <w:rStyle w:val="NormalTok"/>
          <w:sz w:val="20"/>
          <w:szCs w:val="20"/>
        </w:rPr>
        <w:t>(g)</w:t>
      </w:r>
      <w:r w:rsidR="00C0704C" w:rsidRPr="002679C6">
        <w:rPr>
          <w:sz w:val="20"/>
          <w:szCs w:val="20"/>
        </w:rPr>
        <w:br/>
      </w:r>
      <w:r w:rsidR="00C0704C" w:rsidRPr="002679C6">
        <w:rPr>
          <w:rStyle w:val="CommentTok"/>
          <w:sz w:val="20"/>
          <w:szCs w:val="20"/>
        </w:rPr>
        <w:t># Get the edge with the highest betweenness</w:t>
      </w:r>
      <w:r w:rsidR="00C0704C" w:rsidRPr="002679C6">
        <w:rPr>
          <w:sz w:val="20"/>
          <w:szCs w:val="20"/>
        </w:rPr>
        <w:br/>
      </w:r>
      <w:r w:rsidR="00C0704C" w:rsidRPr="002679C6">
        <w:rPr>
          <w:rStyle w:val="NormalTok"/>
          <w:sz w:val="20"/>
          <w:szCs w:val="20"/>
        </w:rPr>
        <w:t xml:space="preserve">max_betweenness_edge </w:t>
      </w:r>
      <w:r w:rsidR="00C0704C" w:rsidRPr="002679C6">
        <w:rPr>
          <w:rStyle w:val="OtherTok"/>
          <w:sz w:val="20"/>
          <w:szCs w:val="20"/>
        </w:rPr>
        <w:t>&lt;-</w:t>
      </w:r>
      <w:r w:rsidR="00C0704C" w:rsidRPr="002679C6">
        <w:rPr>
          <w:rStyle w:val="NormalTok"/>
          <w:sz w:val="20"/>
          <w:szCs w:val="20"/>
        </w:rPr>
        <w:t xml:space="preserve"> </w:t>
      </w:r>
      <w:r w:rsidR="00C0704C" w:rsidRPr="002679C6">
        <w:rPr>
          <w:rStyle w:val="FunctionTok"/>
          <w:sz w:val="20"/>
          <w:szCs w:val="20"/>
        </w:rPr>
        <w:t>which.max</w:t>
      </w:r>
      <w:r w:rsidR="00C0704C" w:rsidRPr="002679C6">
        <w:rPr>
          <w:rStyle w:val="NormalTok"/>
          <w:sz w:val="20"/>
          <w:szCs w:val="20"/>
        </w:rPr>
        <w:t>(betweenness_values)</w:t>
      </w:r>
      <w:r w:rsidR="00C0704C" w:rsidRPr="002679C6">
        <w:rPr>
          <w:sz w:val="20"/>
          <w:szCs w:val="20"/>
        </w:rPr>
        <w:br/>
      </w:r>
      <w:r w:rsidR="00C0704C" w:rsidRPr="002679C6">
        <w:rPr>
          <w:rStyle w:val="CommentTok"/>
          <w:sz w:val="20"/>
          <w:szCs w:val="20"/>
        </w:rPr>
        <w:t># Set edge color</w:t>
      </w:r>
      <w:r w:rsidR="00C0704C" w:rsidRPr="002679C6">
        <w:rPr>
          <w:sz w:val="20"/>
          <w:szCs w:val="20"/>
        </w:rPr>
        <w:br/>
      </w:r>
      <w:r w:rsidR="00C0704C" w:rsidRPr="002679C6">
        <w:rPr>
          <w:rStyle w:val="NormalTok"/>
          <w:sz w:val="20"/>
          <w:szCs w:val="20"/>
        </w:rPr>
        <w:t>igraph</w:t>
      </w:r>
      <w:r w:rsidR="00C0704C" w:rsidRPr="002679C6">
        <w:rPr>
          <w:rStyle w:val="SpecialCharTok"/>
          <w:sz w:val="20"/>
          <w:szCs w:val="20"/>
        </w:rPr>
        <w:t>::</w:t>
      </w:r>
      <w:r w:rsidR="00C0704C" w:rsidRPr="002679C6">
        <w:rPr>
          <w:rStyle w:val="FunctionTok"/>
          <w:sz w:val="20"/>
          <w:szCs w:val="20"/>
        </w:rPr>
        <w:t>E</w:t>
      </w:r>
      <w:r w:rsidR="00C0704C" w:rsidRPr="002679C6">
        <w:rPr>
          <w:rStyle w:val="NormalTok"/>
          <w:sz w:val="20"/>
          <w:szCs w:val="20"/>
        </w:rPr>
        <w:t>(g)</w:t>
      </w:r>
      <w:r w:rsidR="00C0704C" w:rsidRPr="002679C6">
        <w:rPr>
          <w:rStyle w:val="SpecialCharTok"/>
          <w:sz w:val="20"/>
          <w:szCs w:val="20"/>
        </w:rPr>
        <w:t>$</w:t>
      </w:r>
      <w:r w:rsidR="00C0704C" w:rsidRPr="002679C6">
        <w:rPr>
          <w:rStyle w:val="NormalTok"/>
          <w:sz w:val="20"/>
          <w:szCs w:val="20"/>
        </w:rPr>
        <w:t xml:space="preserve">color </w:t>
      </w:r>
      <w:r w:rsidR="00C0704C" w:rsidRPr="002679C6">
        <w:rPr>
          <w:rStyle w:val="OtherTok"/>
          <w:sz w:val="20"/>
          <w:szCs w:val="20"/>
        </w:rPr>
        <w:t>&lt;-</w:t>
      </w:r>
      <w:r w:rsidR="00C0704C" w:rsidRPr="002679C6">
        <w:rPr>
          <w:rStyle w:val="NormalTok"/>
          <w:sz w:val="20"/>
          <w:szCs w:val="20"/>
        </w:rPr>
        <w:t xml:space="preserve"> </w:t>
      </w:r>
      <w:r w:rsidR="00C0704C" w:rsidRPr="002679C6">
        <w:rPr>
          <w:rStyle w:val="StringTok"/>
          <w:sz w:val="20"/>
          <w:szCs w:val="20"/>
        </w:rPr>
        <w:t>"black"</w:t>
      </w:r>
      <w:r w:rsidR="00C0704C" w:rsidRPr="002679C6">
        <w:rPr>
          <w:sz w:val="20"/>
          <w:szCs w:val="20"/>
        </w:rPr>
        <w:br/>
      </w:r>
      <w:r w:rsidR="00C0704C" w:rsidRPr="002679C6">
        <w:rPr>
          <w:rStyle w:val="NormalTok"/>
          <w:sz w:val="20"/>
          <w:szCs w:val="20"/>
        </w:rPr>
        <w:t>igraph</w:t>
      </w:r>
      <w:r w:rsidR="00C0704C" w:rsidRPr="002679C6">
        <w:rPr>
          <w:rStyle w:val="SpecialCharTok"/>
          <w:sz w:val="20"/>
          <w:szCs w:val="20"/>
        </w:rPr>
        <w:t>::</w:t>
      </w:r>
      <w:r w:rsidR="00C0704C" w:rsidRPr="002679C6">
        <w:rPr>
          <w:rStyle w:val="FunctionTok"/>
          <w:sz w:val="20"/>
          <w:szCs w:val="20"/>
        </w:rPr>
        <w:t>E</w:t>
      </w:r>
      <w:r w:rsidR="00C0704C" w:rsidRPr="002679C6">
        <w:rPr>
          <w:rStyle w:val="NormalTok"/>
          <w:sz w:val="20"/>
          <w:szCs w:val="20"/>
        </w:rPr>
        <w:t>(g)[max_betweenness_edge]</w:t>
      </w:r>
      <w:r w:rsidR="00C0704C" w:rsidRPr="002679C6">
        <w:rPr>
          <w:rStyle w:val="SpecialCharTok"/>
          <w:sz w:val="20"/>
          <w:szCs w:val="20"/>
        </w:rPr>
        <w:t>$</w:t>
      </w:r>
      <w:r w:rsidR="00C0704C" w:rsidRPr="002679C6">
        <w:rPr>
          <w:rStyle w:val="NormalTok"/>
          <w:sz w:val="20"/>
          <w:szCs w:val="20"/>
        </w:rPr>
        <w:t xml:space="preserve">color </w:t>
      </w:r>
      <w:r w:rsidR="00C0704C" w:rsidRPr="002679C6">
        <w:rPr>
          <w:rStyle w:val="OtherTok"/>
          <w:sz w:val="20"/>
          <w:szCs w:val="20"/>
        </w:rPr>
        <w:t>&lt;-</w:t>
      </w:r>
      <w:r w:rsidR="00C0704C" w:rsidRPr="002679C6">
        <w:rPr>
          <w:rStyle w:val="NormalTok"/>
          <w:sz w:val="20"/>
          <w:szCs w:val="20"/>
        </w:rPr>
        <w:t xml:space="preserve"> </w:t>
      </w:r>
      <w:r w:rsidR="00C0704C" w:rsidRPr="002679C6">
        <w:rPr>
          <w:rStyle w:val="StringTok"/>
          <w:sz w:val="20"/>
          <w:szCs w:val="20"/>
        </w:rPr>
        <w:t>"red"</w:t>
      </w:r>
      <w:r w:rsidR="00C0704C" w:rsidRPr="002679C6">
        <w:rPr>
          <w:sz w:val="20"/>
          <w:szCs w:val="20"/>
        </w:rPr>
        <w:br/>
      </w:r>
      <w:r w:rsidR="00C0704C" w:rsidRPr="002679C6">
        <w:rPr>
          <w:rStyle w:val="NormalTok"/>
          <w:sz w:val="20"/>
          <w:szCs w:val="20"/>
        </w:rPr>
        <w:t xml:space="preserve">g </w:t>
      </w:r>
      <w:r w:rsidR="00C0704C" w:rsidRPr="002679C6">
        <w:rPr>
          <w:rStyle w:val="OtherTok"/>
          <w:sz w:val="20"/>
          <w:szCs w:val="20"/>
        </w:rPr>
        <w:t>&lt;-</w:t>
      </w:r>
      <w:r w:rsidR="00C0704C" w:rsidRPr="002679C6">
        <w:rPr>
          <w:rStyle w:val="NormalTok"/>
          <w:sz w:val="20"/>
          <w:szCs w:val="20"/>
        </w:rPr>
        <w:t xml:space="preserve"> igraph</w:t>
      </w:r>
      <w:r w:rsidR="00C0704C" w:rsidRPr="002679C6">
        <w:rPr>
          <w:rStyle w:val="SpecialCharTok"/>
          <w:sz w:val="20"/>
          <w:szCs w:val="20"/>
        </w:rPr>
        <w:t>::</w:t>
      </w:r>
      <w:r w:rsidR="00C0704C" w:rsidRPr="002679C6">
        <w:rPr>
          <w:rStyle w:val="FunctionTok"/>
          <w:sz w:val="20"/>
          <w:szCs w:val="20"/>
        </w:rPr>
        <w:t>induced_subgraph</w:t>
      </w:r>
      <w:r w:rsidR="00C0704C" w:rsidRPr="002679C6">
        <w:rPr>
          <w:rStyle w:val="NormalTok"/>
          <w:sz w:val="20"/>
          <w:szCs w:val="20"/>
        </w:rPr>
        <w:t xml:space="preserve">(g, </w:t>
      </w:r>
      <w:r w:rsidR="00C0704C" w:rsidRPr="002679C6">
        <w:rPr>
          <w:rStyle w:val="FunctionTok"/>
          <w:sz w:val="20"/>
          <w:szCs w:val="20"/>
        </w:rPr>
        <w:t>which</w:t>
      </w:r>
      <w:r w:rsidR="00C0704C" w:rsidRPr="002679C6">
        <w:rPr>
          <w:rStyle w:val="NormalTok"/>
          <w:sz w:val="20"/>
          <w:szCs w:val="20"/>
        </w:rPr>
        <w:t>(igraph</w:t>
      </w:r>
      <w:r w:rsidR="00C0704C" w:rsidRPr="002679C6">
        <w:rPr>
          <w:rStyle w:val="SpecialCharTok"/>
          <w:sz w:val="20"/>
          <w:szCs w:val="20"/>
        </w:rPr>
        <w:t>::</w:t>
      </w:r>
      <w:r w:rsidR="00C0704C" w:rsidRPr="002679C6">
        <w:rPr>
          <w:rStyle w:val="FunctionTok"/>
          <w:sz w:val="20"/>
          <w:szCs w:val="20"/>
        </w:rPr>
        <w:t>degree</w:t>
      </w:r>
      <w:r w:rsidR="00C0704C" w:rsidRPr="002679C6">
        <w:rPr>
          <w:rStyle w:val="NormalTok"/>
          <w:sz w:val="20"/>
          <w:szCs w:val="20"/>
        </w:rPr>
        <w:t xml:space="preserve">(g) </w:t>
      </w:r>
      <w:r w:rsidR="00C0704C" w:rsidRPr="002679C6">
        <w:rPr>
          <w:rStyle w:val="SpecialCharTok"/>
          <w:sz w:val="20"/>
          <w:szCs w:val="20"/>
        </w:rPr>
        <w:t>&gt;</w:t>
      </w:r>
      <w:r w:rsidR="00C0704C" w:rsidRPr="002679C6">
        <w:rPr>
          <w:rStyle w:val="NormalTok"/>
          <w:sz w:val="20"/>
          <w:szCs w:val="20"/>
        </w:rPr>
        <w:t xml:space="preserve"> </w:t>
      </w:r>
      <w:r w:rsidR="00C0704C" w:rsidRPr="002679C6">
        <w:rPr>
          <w:rStyle w:val="DecValTok"/>
          <w:sz w:val="20"/>
          <w:szCs w:val="20"/>
        </w:rPr>
        <w:t>0</w:t>
      </w:r>
      <w:r w:rsidR="00C0704C" w:rsidRPr="002679C6">
        <w:rPr>
          <w:rStyle w:val="NormalTok"/>
          <w:sz w:val="20"/>
          <w:szCs w:val="20"/>
        </w:rPr>
        <w:t>))</w:t>
      </w:r>
      <w:r w:rsidR="00C0704C" w:rsidRPr="002679C6">
        <w:rPr>
          <w:sz w:val="20"/>
          <w:szCs w:val="20"/>
        </w:rPr>
        <w:br/>
      </w:r>
      <w:r w:rsidR="00C0704C" w:rsidRPr="002679C6">
        <w:rPr>
          <w:rStyle w:val="CommentTok"/>
          <w:sz w:val="20"/>
          <w:szCs w:val="20"/>
        </w:rPr>
        <w:t># Plot the graph</w:t>
      </w:r>
      <w:r w:rsidR="00C0704C" w:rsidRPr="002679C6">
        <w:rPr>
          <w:sz w:val="20"/>
          <w:szCs w:val="20"/>
        </w:rPr>
        <w:br/>
      </w:r>
      <w:r w:rsidR="00C0704C" w:rsidRPr="002679C6">
        <w:rPr>
          <w:rStyle w:val="FunctionTok"/>
          <w:sz w:val="20"/>
          <w:szCs w:val="20"/>
        </w:rPr>
        <w:t>plot</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g,</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vertex.label =</w:t>
      </w:r>
      <w:r w:rsidR="00C0704C" w:rsidRPr="002679C6">
        <w:rPr>
          <w:rStyle w:val="NormalTok"/>
          <w:sz w:val="20"/>
          <w:szCs w:val="20"/>
        </w:rPr>
        <w:t xml:space="preserve"> </w:t>
      </w:r>
      <w:r w:rsidR="00C0704C" w:rsidRPr="002679C6">
        <w:rPr>
          <w:rStyle w:val="StringTok"/>
          <w:sz w:val="20"/>
          <w:szCs w:val="20"/>
        </w:rPr>
        <w:t>""</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vertex.color =</w:t>
      </w:r>
      <w:r w:rsidR="00C0704C" w:rsidRPr="002679C6">
        <w:rPr>
          <w:rStyle w:val="NormalTok"/>
          <w:sz w:val="20"/>
          <w:szCs w:val="20"/>
        </w:rPr>
        <w:t xml:space="preserve"> </w:t>
      </w:r>
      <w:r w:rsidR="00C0704C" w:rsidRPr="002679C6">
        <w:rPr>
          <w:rStyle w:val="StringTok"/>
          <w:sz w:val="20"/>
          <w:szCs w:val="20"/>
        </w:rPr>
        <w:t>"grey"</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edge.curved =</w:t>
      </w:r>
      <w:r w:rsidR="00C0704C" w:rsidRPr="002679C6">
        <w:rPr>
          <w:rStyle w:val="NormalTok"/>
          <w:sz w:val="20"/>
          <w:szCs w:val="20"/>
        </w:rPr>
        <w:t xml:space="preserve"> </w:t>
      </w:r>
      <w:r w:rsidR="00C0704C" w:rsidRPr="002679C6">
        <w:rPr>
          <w:rStyle w:val="ConstantTok"/>
          <w:sz w:val="20"/>
          <w:szCs w:val="20"/>
        </w:rPr>
        <w:t>FALSE</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edge.label =</w:t>
      </w:r>
      <w:r w:rsidR="00C0704C" w:rsidRPr="002679C6">
        <w:rPr>
          <w:rStyle w:val="NormalTok"/>
          <w:sz w:val="20"/>
          <w:szCs w:val="20"/>
        </w:rPr>
        <w:t xml:space="preserve"> </w:t>
      </w:r>
      <w:r w:rsidR="00C0704C" w:rsidRPr="002679C6">
        <w:rPr>
          <w:rStyle w:val="ConstantTok"/>
          <w:sz w:val="20"/>
          <w:szCs w:val="20"/>
        </w:rPr>
        <w:t>NA</w:t>
      </w:r>
      <w:r w:rsidR="00C0704C" w:rsidRPr="002679C6">
        <w:rPr>
          <w:sz w:val="20"/>
          <w:szCs w:val="20"/>
        </w:rPr>
        <w:br/>
      </w:r>
      <w:r w:rsidR="00C0704C" w:rsidRPr="002679C6">
        <w:rPr>
          <w:rStyle w:val="NormalTok"/>
          <w:sz w:val="20"/>
          <w:szCs w:val="20"/>
        </w:rPr>
        <w:t>)</w:t>
      </w:r>
      <w:r w:rsidR="00C0704C" w:rsidRPr="002679C6">
        <w:rPr>
          <w:sz w:val="20"/>
          <w:szCs w:val="20"/>
        </w:rPr>
        <w:br/>
      </w:r>
      <w:r w:rsidR="00C0704C" w:rsidRPr="002679C6">
        <w:rPr>
          <w:sz w:val="20"/>
          <w:szCs w:val="20"/>
        </w:rPr>
        <w:lastRenderedPageBreak/>
        <w:br/>
      </w:r>
      <w:r w:rsidR="00C0704C" w:rsidRPr="002679C6">
        <w:rPr>
          <w:rStyle w:val="CommentTok"/>
          <w:sz w:val="20"/>
          <w:szCs w:val="20"/>
        </w:rPr>
        <w:t># Figure 5</w:t>
      </w:r>
      <w:r w:rsidR="00C0704C" w:rsidRPr="002679C6">
        <w:rPr>
          <w:sz w:val="20"/>
          <w:szCs w:val="20"/>
        </w:rPr>
        <w:br/>
      </w:r>
      <w:r w:rsidR="00C0704C" w:rsidRPr="002679C6">
        <w:rPr>
          <w:sz w:val="20"/>
          <w:szCs w:val="20"/>
        </w:rPr>
        <w:br/>
      </w:r>
      <w:r w:rsidR="00C0704C" w:rsidRPr="002679C6">
        <w:rPr>
          <w:rStyle w:val="FunctionTok"/>
          <w:sz w:val="20"/>
          <w:szCs w:val="20"/>
        </w:rPr>
        <w:t>set.seed</w:t>
      </w:r>
      <w:r w:rsidR="00C0704C" w:rsidRPr="002679C6">
        <w:rPr>
          <w:rStyle w:val="NormalTok"/>
          <w:sz w:val="20"/>
          <w:szCs w:val="20"/>
        </w:rPr>
        <w:t>(</w:t>
      </w:r>
      <w:r w:rsidR="00C0704C" w:rsidRPr="002679C6">
        <w:rPr>
          <w:rStyle w:val="DecValTok"/>
          <w:sz w:val="20"/>
          <w:szCs w:val="20"/>
        </w:rPr>
        <w:t>5208</w:t>
      </w:r>
      <w:r w:rsidR="00C0704C" w:rsidRPr="002679C6">
        <w:rPr>
          <w:rStyle w:val="NormalTok"/>
          <w:sz w:val="20"/>
          <w:szCs w:val="20"/>
        </w:rPr>
        <w:t>)</w:t>
      </w:r>
      <w:r w:rsidR="00C0704C" w:rsidRPr="002679C6">
        <w:rPr>
          <w:sz w:val="20"/>
          <w:szCs w:val="20"/>
        </w:rPr>
        <w:br/>
      </w:r>
      <w:r w:rsidR="00C0704C" w:rsidRPr="002679C6">
        <w:rPr>
          <w:rStyle w:val="FunctionTok"/>
          <w:sz w:val="20"/>
          <w:szCs w:val="20"/>
        </w:rPr>
        <w:t>par</w:t>
      </w:r>
      <w:r w:rsidR="00C0704C" w:rsidRPr="002679C6">
        <w:rPr>
          <w:rStyle w:val="NormalTok"/>
          <w:sz w:val="20"/>
          <w:szCs w:val="20"/>
        </w:rPr>
        <w:t>(</w:t>
      </w:r>
      <w:r w:rsidR="00C0704C" w:rsidRPr="002679C6">
        <w:rPr>
          <w:rStyle w:val="AttributeTok"/>
          <w:sz w:val="20"/>
          <w:szCs w:val="20"/>
        </w:rPr>
        <w:t>mfrow=</w:t>
      </w:r>
      <w:r w:rsidR="00C0704C" w:rsidRPr="002679C6">
        <w:rPr>
          <w:rStyle w:val="NormalTok"/>
          <w:sz w:val="20"/>
          <w:szCs w:val="20"/>
        </w:rPr>
        <w:t xml:space="preserve"> </w:t>
      </w:r>
      <w:r w:rsidR="00C0704C" w:rsidRPr="002679C6">
        <w:rPr>
          <w:rStyle w:val="FunctionTok"/>
          <w:sz w:val="20"/>
          <w:szCs w:val="20"/>
        </w:rPr>
        <w:t>c</w:t>
      </w:r>
      <w:r w:rsidR="00C0704C" w:rsidRPr="002679C6">
        <w:rPr>
          <w:rStyle w:val="NormalTok"/>
          <w:sz w:val="20"/>
          <w:szCs w:val="20"/>
        </w:rPr>
        <w:t>(</w:t>
      </w:r>
      <w:r w:rsidR="00C0704C" w:rsidRPr="002679C6">
        <w:rPr>
          <w:rStyle w:val="DecValTok"/>
          <w:sz w:val="20"/>
          <w:szCs w:val="20"/>
        </w:rPr>
        <w:t>1</w:t>
      </w:r>
      <w:r w:rsidR="00C0704C" w:rsidRPr="002679C6">
        <w:rPr>
          <w:rStyle w:val="NormalTok"/>
          <w:sz w:val="20"/>
          <w:szCs w:val="20"/>
        </w:rPr>
        <w:t>,</w:t>
      </w:r>
      <w:r w:rsidR="00C0704C" w:rsidRPr="002679C6">
        <w:rPr>
          <w:rStyle w:val="DecValTok"/>
          <w:sz w:val="20"/>
          <w:szCs w:val="20"/>
        </w:rPr>
        <w:t>1</w:t>
      </w:r>
      <w:r w:rsidR="00C0704C" w:rsidRPr="002679C6">
        <w:rPr>
          <w:rStyle w:val="NormalTok"/>
          <w:sz w:val="20"/>
          <w:szCs w:val="20"/>
        </w:rPr>
        <w:t>),</w:t>
      </w:r>
      <w:r w:rsidR="00C0704C" w:rsidRPr="002679C6">
        <w:rPr>
          <w:rStyle w:val="AttributeTok"/>
          <w:sz w:val="20"/>
          <w:szCs w:val="20"/>
        </w:rPr>
        <w:t>mar=</w:t>
      </w:r>
      <w:r w:rsidR="00C0704C" w:rsidRPr="002679C6">
        <w:rPr>
          <w:rStyle w:val="FunctionTok"/>
          <w:sz w:val="20"/>
          <w:szCs w:val="20"/>
        </w:rPr>
        <w:t>c</w:t>
      </w:r>
      <w:r w:rsidR="00C0704C" w:rsidRPr="002679C6">
        <w:rPr>
          <w:rStyle w:val="NormalTok"/>
          <w:sz w:val="20"/>
          <w:szCs w:val="20"/>
        </w:rPr>
        <w:t>(</w:t>
      </w:r>
      <w:r w:rsidR="00C0704C" w:rsidRPr="002679C6">
        <w:rPr>
          <w:rStyle w:val="DecValTok"/>
          <w:sz w:val="20"/>
          <w:szCs w:val="20"/>
        </w:rPr>
        <w:t>0</w:t>
      </w:r>
      <w:r w:rsidR="00C0704C" w:rsidRPr="002679C6">
        <w:rPr>
          <w:rStyle w:val="NormalTok"/>
          <w:sz w:val="20"/>
          <w:szCs w:val="20"/>
        </w:rPr>
        <w:t>,</w:t>
      </w:r>
      <w:r w:rsidR="00C0704C" w:rsidRPr="002679C6">
        <w:rPr>
          <w:rStyle w:val="DecValTok"/>
          <w:sz w:val="20"/>
          <w:szCs w:val="20"/>
        </w:rPr>
        <w:t>0</w:t>
      </w:r>
      <w:r w:rsidR="00C0704C" w:rsidRPr="002679C6">
        <w:rPr>
          <w:rStyle w:val="NormalTok"/>
          <w:sz w:val="20"/>
          <w:szCs w:val="20"/>
        </w:rPr>
        <w:t>,</w:t>
      </w:r>
      <w:r w:rsidR="00C0704C" w:rsidRPr="002679C6">
        <w:rPr>
          <w:rStyle w:val="DecValTok"/>
          <w:sz w:val="20"/>
          <w:szCs w:val="20"/>
        </w:rPr>
        <w:t>0</w:t>
      </w:r>
      <w:r w:rsidR="00C0704C" w:rsidRPr="002679C6">
        <w:rPr>
          <w:rStyle w:val="NormalTok"/>
          <w:sz w:val="20"/>
          <w:szCs w:val="20"/>
        </w:rPr>
        <w:t>,</w:t>
      </w:r>
      <w:r w:rsidR="00C0704C" w:rsidRPr="002679C6">
        <w:rPr>
          <w:rStyle w:val="DecValTok"/>
          <w:sz w:val="20"/>
          <w:szCs w:val="20"/>
        </w:rPr>
        <w:t>0</w:t>
      </w:r>
      <w:r w:rsidR="00C0704C" w:rsidRPr="002679C6">
        <w:rPr>
          <w:rStyle w:val="NormalTok"/>
          <w:sz w:val="20"/>
          <w:szCs w:val="20"/>
        </w:rPr>
        <w:t>)</w:t>
      </w:r>
      <w:r w:rsidR="00C0704C" w:rsidRPr="002679C6">
        <w:rPr>
          <w:rStyle w:val="SpecialCharTok"/>
          <w:sz w:val="20"/>
          <w:szCs w:val="20"/>
        </w:rPr>
        <w:t>+</w:t>
      </w:r>
      <w:r w:rsidR="00C0704C" w:rsidRPr="002679C6">
        <w:rPr>
          <w:rStyle w:val="NormalTok"/>
          <w:sz w:val="20"/>
          <w:szCs w:val="20"/>
        </w:rPr>
        <w:t>.</w:t>
      </w:r>
      <w:r w:rsidR="00C0704C" w:rsidRPr="002679C6">
        <w:rPr>
          <w:rStyle w:val="DecValTok"/>
          <w:sz w:val="20"/>
          <w:szCs w:val="20"/>
        </w:rPr>
        <w:t>1</w:t>
      </w:r>
      <w:r w:rsidR="00C0704C" w:rsidRPr="002679C6">
        <w:rPr>
          <w:rStyle w:val="NormalTok"/>
          <w:sz w:val="20"/>
          <w:szCs w:val="20"/>
        </w:rPr>
        <w:t>)</w:t>
      </w:r>
      <w:r w:rsidR="00C0704C" w:rsidRPr="002679C6">
        <w:rPr>
          <w:sz w:val="20"/>
          <w:szCs w:val="20"/>
        </w:rPr>
        <w:br/>
      </w:r>
      <w:r w:rsidR="00C0704C" w:rsidRPr="002679C6">
        <w:rPr>
          <w:sz w:val="20"/>
          <w:szCs w:val="20"/>
        </w:rPr>
        <w:br/>
      </w:r>
      <w:r w:rsidR="00C0704C" w:rsidRPr="002679C6">
        <w:rPr>
          <w:rStyle w:val="NormalTok"/>
          <w:sz w:val="20"/>
          <w:szCs w:val="20"/>
        </w:rPr>
        <w:t xml:space="preserve">num_nodes </w:t>
      </w:r>
      <w:r w:rsidR="00C0704C" w:rsidRPr="002679C6">
        <w:rPr>
          <w:rStyle w:val="OtherTok"/>
          <w:sz w:val="20"/>
          <w:szCs w:val="20"/>
        </w:rPr>
        <w:t>&lt;-</w:t>
      </w:r>
      <w:r w:rsidR="00C0704C" w:rsidRPr="002679C6">
        <w:rPr>
          <w:rStyle w:val="NormalTok"/>
          <w:sz w:val="20"/>
          <w:szCs w:val="20"/>
        </w:rPr>
        <w:t xml:space="preserve"> </w:t>
      </w:r>
      <w:r w:rsidR="00C0704C" w:rsidRPr="002679C6">
        <w:rPr>
          <w:rStyle w:val="DecValTok"/>
          <w:sz w:val="20"/>
          <w:szCs w:val="20"/>
        </w:rPr>
        <w:t>6</w:t>
      </w:r>
      <w:r w:rsidR="00C0704C" w:rsidRPr="002679C6">
        <w:rPr>
          <w:sz w:val="20"/>
          <w:szCs w:val="20"/>
        </w:rPr>
        <w:br/>
      </w:r>
      <w:r w:rsidR="00C0704C" w:rsidRPr="002679C6">
        <w:rPr>
          <w:sz w:val="20"/>
          <w:szCs w:val="20"/>
        </w:rPr>
        <w:br/>
      </w:r>
      <w:r w:rsidR="00C0704C" w:rsidRPr="002679C6">
        <w:rPr>
          <w:rStyle w:val="CommentTok"/>
          <w:sz w:val="20"/>
          <w:szCs w:val="20"/>
        </w:rPr>
        <w:t># Create an empty graph</w:t>
      </w:r>
      <w:r w:rsidR="00C0704C" w:rsidRPr="002679C6">
        <w:rPr>
          <w:sz w:val="20"/>
          <w:szCs w:val="20"/>
        </w:rPr>
        <w:br/>
      </w:r>
      <w:r w:rsidR="00C0704C" w:rsidRPr="002679C6">
        <w:rPr>
          <w:rStyle w:val="NormalTok"/>
          <w:sz w:val="20"/>
          <w:szCs w:val="20"/>
        </w:rPr>
        <w:t xml:space="preserve">g </w:t>
      </w:r>
      <w:r w:rsidR="00C0704C" w:rsidRPr="002679C6">
        <w:rPr>
          <w:rStyle w:val="OtherTok"/>
          <w:sz w:val="20"/>
          <w:szCs w:val="20"/>
        </w:rPr>
        <w:t>&lt;-</w:t>
      </w:r>
      <w:r w:rsidR="00C0704C" w:rsidRPr="002679C6">
        <w:rPr>
          <w:rStyle w:val="NormalTok"/>
          <w:sz w:val="20"/>
          <w:szCs w:val="20"/>
        </w:rPr>
        <w:t xml:space="preserve"> igraph</w:t>
      </w:r>
      <w:r w:rsidR="00C0704C" w:rsidRPr="002679C6">
        <w:rPr>
          <w:rStyle w:val="SpecialCharTok"/>
          <w:sz w:val="20"/>
          <w:szCs w:val="20"/>
        </w:rPr>
        <w:t>::</w:t>
      </w:r>
      <w:r w:rsidR="00C0704C" w:rsidRPr="002679C6">
        <w:rPr>
          <w:rStyle w:val="FunctionTok"/>
          <w:sz w:val="20"/>
          <w:szCs w:val="20"/>
        </w:rPr>
        <w:t>make_empty_graph</w:t>
      </w:r>
      <w:r w:rsidR="00C0704C" w:rsidRPr="002679C6">
        <w:rPr>
          <w:rStyle w:val="NormalTok"/>
          <w:sz w:val="20"/>
          <w:szCs w:val="20"/>
        </w:rPr>
        <w:t>(</w:t>
      </w:r>
      <w:r w:rsidR="00C0704C" w:rsidRPr="002679C6">
        <w:rPr>
          <w:rStyle w:val="AttributeTok"/>
          <w:sz w:val="20"/>
          <w:szCs w:val="20"/>
        </w:rPr>
        <w:t>n =</w:t>
      </w:r>
      <w:r w:rsidR="00C0704C" w:rsidRPr="002679C6">
        <w:rPr>
          <w:rStyle w:val="NormalTok"/>
          <w:sz w:val="20"/>
          <w:szCs w:val="20"/>
        </w:rPr>
        <w:t xml:space="preserve"> num_nodes)</w:t>
      </w:r>
      <w:r w:rsidR="00C0704C" w:rsidRPr="002679C6">
        <w:rPr>
          <w:sz w:val="20"/>
          <w:szCs w:val="20"/>
        </w:rPr>
        <w:br/>
      </w:r>
      <w:r w:rsidR="00C0704C" w:rsidRPr="002679C6">
        <w:rPr>
          <w:sz w:val="20"/>
          <w:szCs w:val="20"/>
        </w:rPr>
        <w:br/>
      </w:r>
      <w:r w:rsidR="00C0704C" w:rsidRPr="002679C6">
        <w:rPr>
          <w:rStyle w:val="CommentTok"/>
          <w:sz w:val="20"/>
          <w:szCs w:val="20"/>
        </w:rPr>
        <w:t># Add edges to connect all nodes to the central node (node 1)</w:t>
      </w:r>
      <w:r w:rsidR="00C0704C" w:rsidRPr="002679C6">
        <w:rPr>
          <w:sz w:val="20"/>
          <w:szCs w:val="20"/>
        </w:rPr>
        <w:br/>
      </w:r>
      <w:r w:rsidR="00C0704C" w:rsidRPr="002679C6">
        <w:rPr>
          <w:rStyle w:val="ControlFlowTok"/>
          <w:sz w:val="20"/>
          <w:szCs w:val="20"/>
        </w:rPr>
        <w:t>for</w:t>
      </w:r>
      <w:r w:rsidR="00C0704C" w:rsidRPr="002679C6">
        <w:rPr>
          <w:rStyle w:val="NormalTok"/>
          <w:sz w:val="20"/>
          <w:szCs w:val="20"/>
        </w:rPr>
        <w:t xml:space="preserve"> (i </w:t>
      </w:r>
      <w:r w:rsidR="00C0704C" w:rsidRPr="002679C6">
        <w:rPr>
          <w:rStyle w:val="ControlFlowTok"/>
          <w:sz w:val="20"/>
          <w:szCs w:val="20"/>
        </w:rPr>
        <w:t>in</w:t>
      </w:r>
      <w:r w:rsidR="00C0704C" w:rsidRPr="002679C6">
        <w:rPr>
          <w:rStyle w:val="NormalTok"/>
          <w:sz w:val="20"/>
          <w:szCs w:val="20"/>
        </w:rPr>
        <w:t xml:space="preserve"> </w:t>
      </w:r>
      <w:r w:rsidR="00C0704C" w:rsidRPr="002679C6">
        <w:rPr>
          <w:rStyle w:val="DecValTok"/>
          <w:sz w:val="20"/>
          <w:szCs w:val="20"/>
        </w:rPr>
        <w:t>2</w:t>
      </w:r>
      <w:r w:rsidR="00C0704C" w:rsidRPr="002679C6">
        <w:rPr>
          <w:rStyle w:val="SpecialCharTok"/>
          <w:sz w:val="20"/>
          <w:szCs w:val="20"/>
        </w:rPr>
        <w:t>:</w:t>
      </w:r>
      <w:r w:rsidR="00C0704C" w:rsidRPr="002679C6">
        <w:rPr>
          <w:rStyle w:val="NormalTok"/>
          <w:sz w:val="20"/>
          <w:szCs w:val="20"/>
        </w:rPr>
        <w:t>num_nodes) {</w:t>
      </w:r>
      <w:r w:rsidR="00C0704C" w:rsidRPr="002679C6">
        <w:rPr>
          <w:sz w:val="20"/>
          <w:szCs w:val="20"/>
        </w:rPr>
        <w:br/>
      </w:r>
      <w:r w:rsidR="00C0704C" w:rsidRPr="002679C6">
        <w:rPr>
          <w:rStyle w:val="NormalTok"/>
          <w:sz w:val="20"/>
          <w:szCs w:val="20"/>
        </w:rPr>
        <w:t xml:space="preserve">  g </w:t>
      </w:r>
      <w:r w:rsidR="00C0704C" w:rsidRPr="002679C6">
        <w:rPr>
          <w:rStyle w:val="OtherTok"/>
          <w:sz w:val="20"/>
          <w:szCs w:val="20"/>
        </w:rPr>
        <w:t>&lt;-</w:t>
      </w:r>
      <w:r w:rsidR="00C0704C" w:rsidRPr="002679C6">
        <w:rPr>
          <w:rStyle w:val="NormalTok"/>
          <w:sz w:val="20"/>
          <w:szCs w:val="20"/>
        </w:rPr>
        <w:t xml:space="preserve"> igraph</w:t>
      </w:r>
      <w:r w:rsidR="00C0704C" w:rsidRPr="002679C6">
        <w:rPr>
          <w:rStyle w:val="SpecialCharTok"/>
          <w:sz w:val="20"/>
          <w:szCs w:val="20"/>
        </w:rPr>
        <w:t>::</w:t>
      </w:r>
      <w:r w:rsidR="00C0704C" w:rsidRPr="002679C6">
        <w:rPr>
          <w:rStyle w:val="FunctionTok"/>
          <w:sz w:val="20"/>
          <w:szCs w:val="20"/>
        </w:rPr>
        <w:t>add_edges</w:t>
      </w:r>
      <w:r w:rsidR="00C0704C" w:rsidRPr="002679C6">
        <w:rPr>
          <w:rStyle w:val="NormalTok"/>
          <w:sz w:val="20"/>
          <w:szCs w:val="20"/>
        </w:rPr>
        <w:t xml:space="preserve">(g, </w:t>
      </w:r>
      <w:r w:rsidR="00C0704C" w:rsidRPr="002679C6">
        <w:rPr>
          <w:rStyle w:val="FunctionTok"/>
          <w:sz w:val="20"/>
          <w:szCs w:val="20"/>
        </w:rPr>
        <w:t>c</w:t>
      </w:r>
      <w:r w:rsidR="00C0704C" w:rsidRPr="002679C6">
        <w:rPr>
          <w:rStyle w:val="NormalTok"/>
          <w:sz w:val="20"/>
          <w:szCs w:val="20"/>
        </w:rPr>
        <w:t>(</w:t>
      </w:r>
      <w:r w:rsidR="00C0704C" w:rsidRPr="002679C6">
        <w:rPr>
          <w:rStyle w:val="DecValTok"/>
          <w:sz w:val="20"/>
          <w:szCs w:val="20"/>
        </w:rPr>
        <w:t>1</w:t>
      </w:r>
      <w:r w:rsidR="00C0704C" w:rsidRPr="002679C6">
        <w:rPr>
          <w:rStyle w:val="NormalTok"/>
          <w:sz w:val="20"/>
          <w:szCs w:val="20"/>
        </w:rPr>
        <w:t xml:space="preserve">, i)) </w:t>
      </w:r>
      <w:r w:rsidR="00C0704C" w:rsidRPr="002679C6">
        <w:rPr>
          <w:sz w:val="20"/>
          <w:szCs w:val="20"/>
        </w:rPr>
        <w:br/>
      </w:r>
      <w:r w:rsidR="00C0704C" w:rsidRPr="002679C6">
        <w:rPr>
          <w:rStyle w:val="NormalTok"/>
          <w:sz w:val="20"/>
          <w:szCs w:val="20"/>
        </w:rPr>
        <w:t>}</w:t>
      </w:r>
      <w:r w:rsidR="00C0704C" w:rsidRPr="002679C6">
        <w:rPr>
          <w:sz w:val="20"/>
          <w:szCs w:val="20"/>
        </w:rPr>
        <w:br/>
      </w:r>
      <w:r w:rsidR="00C0704C" w:rsidRPr="002679C6">
        <w:rPr>
          <w:sz w:val="20"/>
          <w:szCs w:val="20"/>
        </w:rPr>
        <w:br/>
      </w:r>
      <w:r w:rsidR="00C0704C" w:rsidRPr="002679C6">
        <w:rPr>
          <w:rStyle w:val="NormalTok"/>
          <w:sz w:val="20"/>
          <w:szCs w:val="20"/>
        </w:rPr>
        <w:t xml:space="preserve">g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igraph</w:t>
      </w:r>
      <w:r w:rsidR="00C0704C" w:rsidRPr="002679C6">
        <w:rPr>
          <w:rStyle w:val="SpecialCharTok"/>
          <w:sz w:val="20"/>
          <w:szCs w:val="20"/>
        </w:rPr>
        <w:t>::</w:t>
      </w:r>
      <w:r w:rsidR="00C0704C" w:rsidRPr="002679C6">
        <w:rPr>
          <w:rStyle w:val="FunctionTok"/>
          <w:sz w:val="20"/>
          <w:szCs w:val="20"/>
        </w:rPr>
        <w:t>as.undirected</w:t>
      </w:r>
      <w:r w:rsidR="00C0704C" w:rsidRPr="002679C6">
        <w:rPr>
          <w:rStyle w:val="NormalTok"/>
          <w:sz w:val="20"/>
          <w:szCs w:val="20"/>
        </w:rPr>
        <w:t>()</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w:t>
      </w:r>
      <w:r w:rsidR="00C0704C" w:rsidRPr="002679C6">
        <w:rPr>
          <w:rStyle w:val="FunctionTok"/>
          <w:sz w:val="20"/>
          <w:szCs w:val="20"/>
        </w:rPr>
        <w:t>plot</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vertex.label=</w:t>
      </w:r>
      <w:r w:rsidR="00C0704C" w:rsidRPr="002679C6">
        <w:rPr>
          <w:rStyle w:val="StringTok"/>
          <w:sz w:val="20"/>
          <w:szCs w:val="20"/>
        </w:rPr>
        <w:t>""</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vertex.color =</w:t>
      </w:r>
      <w:r w:rsidR="00C0704C" w:rsidRPr="002679C6">
        <w:rPr>
          <w:rStyle w:val="NormalTok"/>
          <w:sz w:val="20"/>
          <w:szCs w:val="20"/>
        </w:rPr>
        <w:t xml:space="preserve"> </w:t>
      </w:r>
      <w:r w:rsidR="00C0704C" w:rsidRPr="002679C6">
        <w:rPr>
          <w:rStyle w:val="FunctionTok"/>
          <w:sz w:val="20"/>
          <w:szCs w:val="20"/>
        </w:rPr>
        <w:t>ifelse</w:t>
      </w:r>
      <w:r w:rsidR="00C0704C" w:rsidRPr="002679C6">
        <w:rPr>
          <w:rStyle w:val="NormalTok"/>
          <w:sz w:val="20"/>
          <w:szCs w:val="20"/>
        </w:rPr>
        <w:t>(igraph</w:t>
      </w:r>
      <w:r w:rsidR="00C0704C" w:rsidRPr="002679C6">
        <w:rPr>
          <w:rStyle w:val="SpecialCharTok"/>
          <w:sz w:val="20"/>
          <w:szCs w:val="20"/>
        </w:rPr>
        <w:t>::</w:t>
      </w:r>
      <w:r w:rsidR="00C0704C" w:rsidRPr="002679C6">
        <w:rPr>
          <w:rStyle w:val="FunctionTok"/>
          <w:sz w:val="20"/>
          <w:szCs w:val="20"/>
        </w:rPr>
        <w:t>V</w:t>
      </w:r>
      <w:r w:rsidR="00C0704C" w:rsidRPr="002679C6">
        <w:rPr>
          <w:rStyle w:val="NormalTok"/>
          <w:sz w:val="20"/>
          <w:szCs w:val="20"/>
        </w:rPr>
        <w:t>(g)</w:t>
      </w:r>
      <w:r w:rsidR="00C0704C" w:rsidRPr="002679C6">
        <w:rPr>
          <w:rStyle w:val="SpecialCharTok"/>
          <w:sz w:val="20"/>
          <w:szCs w:val="20"/>
        </w:rPr>
        <w:t>==</w:t>
      </w:r>
      <w:r w:rsidR="00C0704C" w:rsidRPr="002679C6">
        <w:rPr>
          <w:rStyle w:val="NormalTok"/>
          <w:sz w:val="20"/>
          <w:szCs w:val="20"/>
        </w:rPr>
        <w:t xml:space="preserve"> </w:t>
      </w:r>
      <w:r w:rsidR="00C0704C" w:rsidRPr="002679C6">
        <w:rPr>
          <w:rStyle w:val="DecValTok"/>
          <w:sz w:val="20"/>
          <w:szCs w:val="20"/>
        </w:rPr>
        <w:t>1</w:t>
      </w:r>
      <w:r w:rsidR="00C0704C" w:rsidRPr="002679C6">
        <w:rPr>
          <w:rStyle w:val="NormalTok"/>
          <w:sz w:val="20"/>
          <w:szCs w:val="20"/>
        </w:rPr>
        <w:t xml:space="preserve">, </w:t>
      </w:r>
      <w:r w:rsidR="00C0704C" w:rsidRPr="002679C6">
        <w:rPr>
          <w:rStyle w:val="StringTok"/>
          <w:sz w:val="20"/>
          <w:szCs w:val="20"/>
        </w:rPr>
        <w:t>"red"</w:t>
      </w:r>
      <w:r w:rsidR="00C0704C" w:rsidRPr="002679C6">
        <w:rPr>
          <w:rStyle w:val="NormalTok"/>
          <w:sz w:val="20"/>
          <w:szCs w:val="20"/>
        </w:rPr>
        <w:t xml:space="preserve">, </w:t>
      </w:r>
      <w:r w:rsidR="00C0704C" w:rsidRPr="002679C6">
        <w:rPr>
          <w:rStyle w:val="StringTok"/>
          <w:sz w:val="20"/>
          <w:szCs w:val="20"/>
        </w:rPr>
        <w:t>"grey"</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edge.color =</w:t>
      </w:r>
      <w:r w:rsidR="00C0704C" w:rsidRPr="002679C6">
        <w:rPr>
          <w:rStyle w:val="NormalTok"/>
          <w:sz w:val="20"/>
          <w:szCs w:val="20"/>
        </w:rPr>
        <w:t xml:space="preserve"> </w:t>
      </w:r>
      <w:r w:rsidR="00C0704C" w:rsidRPr="002679C6">
        <w:rPr>
          <w:rStyle w:val="StringTok"/>
          <w:sz w:val="20"/>
          <w:szCs w:val="20"/>
        </w:rPr>
        <w:t>"black"</w:t>
      </w:r>
      <w:r w:rsidR="00C0704C" w:rsidRPr="002679C6">
        <w:rPr>
          <w:sz w:val="20"/>
          <w:szCs w:val="20"/>
        </w:rPr>
        <w:br/>
      </w:r>
      <w:r w:rsidR="00C0704C" w:rsidRPr="002679C6">
        <w:rPr>
          <w:rStyle w:val="NormalTok"/>
          <w:sz w:val="20"/>
          <w:szCs w:val="20"/>
        </w:rPr>
        <w:t xml:space="preserve">  )</w:t>
      </w:r>
      <w:r w:rsidR="00C0704C" w:rsidRPr="002679C6">
        <w:rPr>
          <w:sz w:val="20"/>
          <w:szCs w:val="20"/>
        </w:rPr>
        <w:br/>
      </w:r>
      <w:r w:rsidR="00C0704C" w:rsidRPr="002679C6">
        <w:rPr>
          <w:sz w:val="20"/>
          <w:szCs w:val="20"/>
        </w:rPr>
        <w:br/>
      </w:r>
      <w:r w:rsidR="00C0704C" w:rsidRPr="002679C6">
        <w:rPr>
          <w:sz w:val="20"/>
          <w:szCs w:val="20"/>
        </w:rPr>
        <w:br/>
      </w:r>
      <w:r w:rsidR="00C0704C" w:rsidRPr="002679C6">
        <w:rPr>
          <w:rStyle w:val="CommentTok"/>
          <w:sz w:val="20"/>
          <w:szCs w:val="20"/>
        </w:rPr>
        <w:t># Figures 7-10</w:t>
      </w:r>
      <w:r w:rsidR="00C0704C" w:rsidRPr="002679C6">
        <w:rPr>
          <w:sz w:val="20"/>
          <w:szCs w:val="20"/>
        </w:rPr>
        <w:br/>
      </w:r>
      <w:r w:rsidR="00C0704C" w:rsidRPr="002679C6">
        <w:rPr>
          <w:sz w:val="20"/>
          <w:szCs w:val="20"/>
        </w:rPr>
        <w:br/>
      </w:r>
      <w:r w:rsidR="00C0704C" w:rsidRPr="002679C6">
        <w:rPr>
          <w:sz w:val="20"/>
          <w:szCs w:val="20"/>
        </w:rPr>
        <w:br/>
      </w:r>
      <w:r w:rsidR="00C0704C" w:rsidRPr="002679C6">
        <w:rPr>
          <w:rStyle w:val="CommentTok"/>
          <w:sz w:val="20"/>
          <w:szCs w:val="20"/>
        </w:rPr>
        <w:t># Putting this chunk here</w:t>
      </w:r>
      <w:r w:rsidR="00C0704C" w:rsidRPr="002679C6">
        <w:rPr>
          <w:sz w:val="20"/>
          <w:szCs w:val="20"/>
        </w:rPr>
        <w:br/>
      </w:r>
      <w:r w:rsidR="00C0704C" w:rsidRPr="002679C6">
        <w:rPr>
          <w:rStyle w:val="NormalTok"/>
          <w:sz w:val="20"/>
          <w:szCs w:val="20"/>
        </w:rPr>
        <w:t xml:space="preserve">gn_igraph </w:t>
      </w:r>
      <w:r w:rsidR="00C0704C" w:rsidRPr="002679C6">
        <w:rPr>
          <w:rStyle w:val="OtherTok"/>
          <w:sz w:val="20"/>
          <w:szCs w:val="20"/>
        </w:rPr>
        <w:t>&lt;-</w:t>
      </w:r>
      <w:r w:rsidR="00C0704C" w:rsidRPr="002679C6">
        <w:rPr>
          <w:rStyle w:val="NormalTok"/>
          <w:sz w:val="20"/>
          <w:szCs w:val="20"/>
        </w:rPr>
        <w:t xml:space="preserve"> igraph</w:t>
      </w:r>
      <w:r w:rsidR="00C0704C" w:rsidRPr="002679C6">
        <w:rPr>
          <w:rStyle w:val="SpecialCharTok"/>
          <w:sz w:val="20"/>
          <w:szCs w:val="20"/>
        </w:rPr>
        <w:t>::</w:t>
      </w:r>
      <w:r w:rsidR="00C0704C" w:rsidRPr="002679C6">
        <w:rPr>
          <w:rStyle w:val="FunctionTok"/>
          <w:sz w:val="20"/>
          <w:szCs w:val="20"/>
        </w:rPr>
        <w:t>cluster_edge_betweenness</w:t>
      </w:r>
      <w:r w:rsidR="00C0704C" w:rsidRPr="002679C6">
        <w:rPr>
          <w:rStyle w:val="NormalTok"/>
          <w:sz w:val="20"/>
          <w:szCs w:val="20"/>
        </w:rPr>
        <w:t>(igraph)</w:t>
      </w:r>
      <w:r w:rsidR="00C0704C" w:rsidRPr="002679C6">
        <w:rPr>
          <w:sz w:val="20"/>
          <w:szCs w:val="20"/>
        </w:rPr>
        <w:br/>
      </w:r>
      <w:r w:rsidR="00C0704C" w:rsidRPr="002679C6">
        <w:rPr>
          <w:sz w:val="20"/>
          <w:szCs w:val="20"/>
        </w:rPr>
        <w:br/>
      </w:r>
      <w:r w:rsidR="00C0704C" w:rsidRPr="002679C6">
        <w:rPr>
          <w:rStyle w:val="NormalTok"/>
          <w:sz w:val="20"/>
          <w:szCs w:val="20"/>
        </w:rPr>
        <w:t xml:space="preserve">louvain_igraph </w:t>
      </w:r>
      <w:r w:rsidR="00C0704C" w:rsidRPr="002679C6">
        <w:rPr>
          <w:rStyle w:val="OtherTok"/>
          <w:sz w:val="20"/>
          <w:szCs w:val="20"/>
        </w:rPr>
        <w:t>&lt;-</w:t>
      </w:r>
      <w:r w:rsidR="00C0704C" w:rsidRPr="002679C6">
        <w:rPr>
          <w:rStyle w:val="NormalTok"/>
          <w:sz w:val="20"/>
          <w:szCs w:val="20"/>
        </w:rPr>
        <w:t xml:space="preserve"> igraph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igraph</w:t>
      </w:r>
      <w:r w:rsidR="00C0704C" w:rsidRPr="002679C6">
        <w:rPr>
          <w:rStyle w:val="SpecialCharTok"/>
          <w:sz w:val="20"/>
          <w:szCs w:val="20"/>
        </w:rPr>
        <w:t>::</w:t>
      </w:r>
      <w:r w:rsidR="00C0704C" w:rsidRPr="002679C6">
        <w:rPr>
          <w:rStyle w:val="FunctionTok"/>
          <w:sz w:val="20"/>
          <w:szCs w:val="20"/>
        </w:rPr>
        <w:t>as.undirected</w:t>
      </w:r>
      <w:r w:rsidR="00C0704C" w:rsidRPr="002679C6">
        <w:rPr>
          <w:rStyle w:val="NormalTok"/>
          <w:sz w:val="20"/>
          <w:szCs w:val="20"/>
        </w:rPr>
        <w:t xml:space="preserve">() </w:t>
      </w:r>
      <w:r w:rsidR="00C0704C" w:rsidRPr="002679C6">
        <w:rPr>
          <w:rStyle w:val="SpecialCharTok"/>
          <w:sz w:val="20"/>
          <w:szCs w:val="20"/>
        </w:rPr>
        <w:t>|&gt;</w:t>
      </w:r>
      <w:r w:rsidR="00C0704C" w:rsidRPr="002679C6">
        <w:rPr>
          <w:rStyle w:val="NormalTok"/>
          <w:sz w:val="20"/>
          <w:szCs w:val="20"/>
        </w:rPr>
        <w:t xml:space="preserve"> </w:t>
      </w:r>
      <w:r w:rsidR="00C0704C" w:rsidRPr="002679C6">
        <w:rPr>
          <w:sz w:val="20"/>
          <w:szCs w:val="20"/>
        </w:rPr>
        <w:br/>
      </w:r>
      <w:r w:rsidR="00C0704C" w:rsidRPr="002679C6">
        <w:rPr>
          <w:rStyle w:val="NormalTok"/>
          <w:sz w:val="20"/>
          <w:szCs w:val="20"/>
        </w:rPr>
        <w:t xml:space="preserve">  igraph</w:t>
      </w:r>
      <w:r w:rsidR="00C0704C" w:rsidRPr="002679C6">
        <w:rPr>
          <w:rStyle w:val="SpecialCharTok"/>
          <w:sz w:val="20"/>
          <w:szCs w:val="20"/>
        </w:rPr>
        <w:t>::</w:t>
      </w:r>
      <w:r w:rsidR="00C0704C" w:rsidRPr="002679C6">
        <w:rPr>
          <w:rStyle w:val="FunctionTok"/>
          <w:sz w:val="20"/>
          <w:szCs w:val="20"/>
        </w:rPr>
        <w:t>cluster_louvain</w:t>
      </w:r>
      <w:r w:rsidR="00C0704C" w:rsidRPr="002679C6">
        <w:rPr>
          <w:rStyle w:val="NormalTok"/>
          <w:sz w:val="20"/>
          <w:szCs w:val="20"/>
        </w:rPr>
        <w:t>()</w:t>
      </w:r>
      <w:r w:rsidR="00C0704C" w:rsidRPr="002679C6">
        <w:rPr>
          <w:sz w:val="20"/>
          <w:szCs w:val="20"/>
        </w:rPr>
        <w:br/>
      </w:r>
      <w:r w:rsidR="00C0704C" w:rsidRPr="002679C6">
        <w:rPr>
          <w:sz w:val="20"/>
          <w:szCs w:val="20"/>
        </w:rPr>
        <w:br/>
      </w:r>
      <w:r w:rsidR="00C0704C" w:rsidRPr="002679C6">
        <w:rPr>
          <w:rStyle w:val="NormalTok"/>
          <w:sz w:val="20"/>
          <w:szCs w:val="20"/>
        </w:rPr>
        <w:t xml:space="preserve">sp_igraph </w:t>
      </w:r>
      <w:r w:rsidR="00C0704C" w:rsidRPr="002679C6">
        <w:rPr>
          <w:rStyle w:val="OtherTok"/>
          <w:sz w:val="20"/>
          <w:szCs w:val="20"/>
        </w:rPr>
        <w:t>&lt;-</w:t>
      </w:r>
      <w:r w:rsidR="00C0704C" w:rsidRPr="002679C6">
        <w:rPr>
          <w:rStyle w:val="NormalTok"/>
          <w:sz w:val="20"/>
          <w:szCs w:val="20"/>
        </w:rPr>
        <w:t xml:space="preserve"> igraph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ig.degree.betweenness</w:t>
      </w:r>
      <w:r w:rsidR="00C0704C" w:rsidRPr="002679C6">
        <w:rPr>
          <w:rStyle w:val="SpecialCharTok"/>
          <w:sz w:val="20"/>
          <w:szCs w:val="20"/>
        </w:rPr>
        <w:t>::</w:t>
      </w:r>
      <w:r w:rsidR="00C0704C" w:rsidRPr="002679C6">
        <w:rPr>
          <w:rStyle w:val="FunctionTok"/>
          <w:sz w:val="20"/>
          <w:szCs w:val="20"/>
        </w:rPr>
        <w:t>cluster_degree_betweenness</w:t>
      </w:r>
      <w:r w:rsidR="00C0704C" w:rsidRPr="002679C6">
        <w:rPr>
          <w:rStyle w:val="NormalTok"/>
          <w:sz w:val="20"/>
          <w:szCs w:val="20"/>
        </w:rPr>
        <w:t>()</w:t>
      </w:r>
      <w:r w:rsidR="00C0704C" w:rsidRPr="002679C6">
        <w:rPr>
          <w:sz w:val="20"/>
          <w:szCs w:val="20"/>
        </w:rPr>
        <w:br/>
      </w:r>
      <w:r w:rsidR="00C0704C" w:rsidRPr="002679C6">
        <w:rPr>
          <w:sz w:val="20"/>
          <w:szCs w:val="20"/>
        </w:rPr>
        <w:br/>
      </w:r>
      <w:r w:rsidR="00C0704C" w:rsidRPr="002679C6">
        <w:rPr>
          <w:sz w:val="20"/>
          <w:szCs w:val="20"/>
        </w:rPr>
        <w:br/>
      </w:r>
      <w:r w:rsidR="00C0704C" w:rsidRPr="002679C6">
        <w:rPr>
          <w:rStyle w:val="CommentTok"/>
          <w:sz w:val="20"/>
          <w:szCs w:val="20"/>
        </w:rPr>
        <w:t># Figure 7</w:t>
      </w:r>
      <w:r w:rsidR="00C0704C" w:rsidRPr="002679C6">
        <w:rPr>
          <w:sz w:val="20"/>
          <w:szCs w:val="20"/>
        </w:rPr>
        <w:br/>
      </w:r>
      <w:r w:rsidR="00C0704C" w:rsidRPr="002679C6">
        <w:rPr>
          <w:sz w:val="20"/>
          <w:szCs w:val="20"/>
        </w:rPr>
        <w:br/>
      </w:r>
      <w:r w:rsidR="00C0704C" w:rsidRPr="002679C6">
        <w:rPr>
          <w:rStyle w:val="FunctionTok"/>
          <w:sz w:val="20"/>
          <w:szCs w:val="20"/>
        </w:rPr>
        <w:t>par</w:t>
      </w:r>
      <w:r w:rsidR="00C0704C" w:rsidRPr="002679C6">
        <w:rPr>
          <w:rStyle w:val="NormalTok"/>
          <w:sz w:val="20"/>
          <w:szCs w:val="20"/>
        </w:rPr>
        <w:t>(</w:t>
      </w:r>
      <w:r w:rsidR="00C0704C" w:rsidRPr="002679C6">
        <w:rPr>
          <w:rStyle w:val="AttributeTok"/>
          <w:sz w:val="20"/>
          <w:szCs w:val="20"/>
        </w:rPr>
        <w:t>mar=</w:t>
      </w:r>
      <w:r w:rsidR="00C0704C" w:rsidRPr="002679C6">
        <w:rPr>
          <w:rStyle w:val="FunctionTok"/>
          <w:sz w:val="20"/>
          <w:szCs w:val="20"/>
        </w:rPr>
        <w:t>c</w:t>
      </w:r>
      <w:r w:rsidR="00C0704C" w:rsidRPr="002679C6">
        <w:rPr>
          <w:rStyle w:val="NormalTok"/>
          <w:sz w:val="20"/>
          <w:szCs w:val="20"/>
        </w:rPr>
        <w:t>(</w:t>
      </w:r>
      <w:r w:rsidR="00C0704C" w:rsidRPr="002679C6">
        <w:rPr>
          <w:rStyle w:val="DecValTok"/>
          <w:sz w:val="20"/>
          <w:szCs w:val="20"/>
        </w:rPr>
        <w:t>0</w:t>
      </w:r>
      <w:r w:rsidR="00C0704C" w:rsidRPr="002679C6">
        <w:rPr>
          <w:rStyle w:val="NormalTok"/>
          <w:sz w:val="20"/>
          <w:szCs w:val="20"/>
        </w:rPr>
        <w:t>,</w:t>
      </w:r>
      <w:r w:rsidR="00C0704C" w:rsidRPr="002679C6">
        <w:rPr>
          <w:rStyle w:val="DecValTok"/>
          <w:sz w:val="20"/>
          <w:szCs w:val="20"/>
        </w:rPr>
        <w:t>0</w:t>
      </w:r>
      <w:r w:rsidR="00C0704C" w:rsidRPr="002679C6">
        <w:rPr>
          <w:rStyle w:val="NormalTok"/>
          <w:sz w:val="20"/>
          <w:szCs w:val="20"/>
        </w:rPr>
        <w:t>,</w:t>
      </w:r>
      <w:r w:rsidR="00C0704C" w:rsidRPr="002679C6">
        <w:rPr>
          <w:rStyle w:val="DecValTok"/>
          <w:sz w:val="20"/>
          <w:szCs w:val="20"/>
        </w:rPr>
        <w:t>0</w:t>
      </w:r>
      <w:r w:rsidR="00C0704C" w:rsidRPr="002679C6">
        <w:rPr>
          <w:rStyle w:val="NormalTok"/>
          <w:sz w:val="20"/>
          <w:szCs w:val="20"/>
        </w:rPr>
        <w:t>,</w:t>
      </w:r>
      <w:r w:rsidR="00C0704C" w:rsidRPr="002679C6">
        <w:rPr>
          <w:rStyle w:val="DecValTok"/>
          <w:sz w:val="20"/>
          <w:szCs w:val="20"/>
        </w:rPr>
        <w:t>0</w:t>
      </w:r>
      <w:r w:rsidR="00C0704C" w:rsidRPr="002679C6">
        <w:rPr>
          <w:rStyle w:val="NormalTok"/>
          <w:sz w:val="20"/>
          <w:szCs w:val="20"/>
        </w:rPr>
        <w:t>)</w:t>
      </w:r>
      <w:r w:rsidR="00C0704C" w:rsidRPr="002679C6">
        <w:rPr>
          <w:rStyle w:val="SpecialCharTok"/>
          <w:sz w:val="20"/>
          <w:szCs w:val="20"/>
        </w:rPr>
        <w:t>+</w:t>
      </w:r>
      <w:r w:rsidR="00C0704C" w:rsidRPr="002679C6">
        <w:rPr>
          <w:rStyle w:val="DecValTok"/>
          <w:sz w:val="20"/>
          <w:szCs w:val="20"/>
        </w:rPr>
        <w:t>1</w:t>
      </w:r>
      <w:r w:rsidR="00C0704C" w:rsidRPr="002679C6">
        <w:rPr>
          <w:rStyle w:val="NormalTok"/>
          <w:sz w:val="20"/>
          <w:szCs w:val="20"/>
        </w:rPr>
        <w:t>)</w:t>
      </w:r>
      <w:r w:rsidR="00C0704C" w:rsidRPr="002679C6">
        <w:rPr>
          <w:sz w:val="20"/>
          <w:szCs w:val="20"/>
        </w:rPr>
        <w:br/>
      </w:r>
      <w:r w:rsidR="00C0704C" w:rsidRPr="002679C6">
        <w:rPr>
          <w:rStyle w:val="FunctionTok"/>
          <w:sz w:val="20"/>
          <w:szCs w:val="20"/>
        </w:rPr>
        <w:t>plot</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gn_igraph,</w:t>
      </w:r>
      <w:r w:rsidR="00C0704C" w:rsidRPr="002679C6">
        <w:rPr>
          <w:sz w:val="20"/>
          <w:szCs w:val="20"/>
        </w:rPr>
        <w:br/>
      </w:r>
      <w:r w:rsidR="00C0704C" w:rsidRPr="002679C6">
        <w:rPr>
          <w:rStyle w:val="NormalTok"/>
          <w:sz w:val="20"/>
          <w:szCs w:val="20"/>
        </w:rPr>
        <w:t xml:space="preserve">  igraph_simplified,</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edge.label.color =</w:t>
      </w:r>
      <w:r w:rsidR="00C0704C" w:rsidRPr="002679C6">
        <w:rPr>
          <w:rStyle w:val="NormalTok"/>
          <w:sz w:val="20"/>
          <w:szCs w:val="20"/>
        </w:rPr>
        <w:t xml:space="preserve"> </w:t>
      </w:r>
      <w:r w:rsidR="00C0704C" w:rsidRPr="002679C6">
        <w:rPr>
          <w:rStyle w:val="StringTok"/>
          <w:sz w:val="20"/>
          <w:szCs w:val="20"/>
        </w:rPr>
        <w:t>"#801818"</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edge.label =</w:t>
      </w:r>
      <w:r w:rsidR="00C0704C" w:rsidRPr="002679C6">
        <w:rPr>
          <w:rStyle w:val="NormalTok"/>
          <w:sz w:val="20"/>
          <w:szCs w:val="20"/>
        </w:rPr>
        <w:t xml:space="preserve"> </w:t>
      </w:r>
      <w:r w:rsidR="00C0704C" w:rsidRPr="002679C6">
        <w:rPr>
          <w:rStyle w:val="FunctionTok"/>
          <w:sz w:val="20"/>
          <w:szCs w:val="20"/>
        </w:rPr>
        <w:t>E</w:t>
      </w:r>
      <w:r w:rsidR="00C0704C" w:rsidRPr="002679C6">
        <w:rPr>
          <w:rStyle w:val="NormalTok"/>
          <w:sz w:val="20"/>
          <w:szCs w:val="20"/>
        </w:rPr>
        <w:t>(igraph)</w:t>
      </w:r>
      <w:r w:rsidR="00C0704C" w:rsidRPr="002679C6">
        <w:rPr>
          <w:rStyle w:val="SpecialCharTok"/>
          <w:sz w:val="20"/>
          <w:szCs w:val="20"/>
        </w:rPr>
        <w:t>$</w:t>
      </w:r>
      <w:r w:rsidR="00C0704C" w:rsidRPr="002679C6">
        <w:rPr>
          <w:rStyle w:val="NormalTok"/>
          <w:sz w:val="20"/>
          <w:szCs w:val="20"/>
        </w:rPr>
        <w:t>label,</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edge.label.cex =</w:t>
      </w:r>
      <w:r w:rsidR="00C0704C" w:rsidRPr="002679C6">
        <w:rPr>
          <w:rStyle w:val="NormalTok"/>
          <w:sz w:val="20"/>
          <w:szCs w:val="20"/>
        </w:rPr>
        <w:t xml:space="preserve"> </w:t>
      </w:r>
      <w:r w:rsidR="00C0704C" w:rsidRPr="002679C6">
        <w:rPr>
          <w:rStyle w:val="DecValTok"/>
          <w:sz w:val="20"/>
          <w:szCs w:val="20"/>
        </w:rPr>
        <w:t>1</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edge.color =</w:t>
      </w:r>
      <w:r w:rsidR="00C0704C" w:rsidRPr="002679C6">
        <w:rPr>
          <w:rStyle w:val="NormalTok"/>
          <w:sz w:val="20"/>
          <w:szCs w:val="20"/>
        </w:rPr>
        <w:t xml:space="preserve"> </w:t>
      </w:r>
      <w:r w:rsidR="00C0704C" w:rsidRPr="002679C6">
        <w:rPr>
          <w:rStyle w:val="StringTok"/>
          <w:sz w:val="20"/>
          <w:szCs w:val="20"/>
        </w:rPr>
        <w:t>"grey"</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edge.arrow.size =</w:t>
      </w:r>
      <w:r w:rsidR="00C0704C" w:rsidRPr="002679C6">
        <w:rPr>
          <w:rStyle w:val="NormalTok"/>
          <w:sz w:val="20"/>
          <w:szCs w:val="20"/>
        </w:rPr>
        <w:t xml:space="preserve"> </w:t>
      </w:r>
      <w:r w:rsidR="00C0704C" w:rsidRPr="002679C6">
        <w:rPr>
          <w:rStyle w:val="FloatTok"/>
          <w:sz w:val="20"/>
          <w:szCs w:val="20"/>
        </w:rPr>
        <w:t>0.3</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vertex.size =</w:t>
      </w:r>
      <w:r w:rsidR="00C0704C" w:rsidRPr="002679C6">
        <w:rPr>
          <w:rStyle w:val="NormalTok"/>
          <w:sz w:val="20"/>
          <w:szCs w:val="20"/>
        </w:rPr>
        <w:t xml:space="preserve"> </w:t>
      </w:r>
      <w:r w:rsidR="00C0704C" w:rsidRPr="002679C6">
        <w:rPr>
          <w:rStyle w:val="DecValTok"/>
          <w:sz w:val="20"/>
          <w:szCs w:val="20"/>
        </w:rPr>
        <w:t>5</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vertex.shape =</w:t>
      </w:r>
      <w:r w:rsidR="00C0704C" w:rsidRPr="002679C6">
        <w:rPr>
          <w:rStyle w:val="NormalTok"/>
          <w:sz w:val="20"/>
          <w:szCs w:val="20"/>
        </w:rPr>
        <w:t xml:space="preserve"> </w:t>
      </w:r>
      <w:r w:rsidR="00C0704C" w:rsidRPr="002679C6">
        <w:rPr>
          <w:rStyle w:val="StringTok"/>
          <w:sz w:val="20"/>
          <w:szCs w:val="20"/>
        </w:rPr>
        <w:t>"square"</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vertex.color =</w:t>
      </w:r>
      <w:r w:rsidR="00C0704C" w:rsidRPr="002679C6">
        <w:rPr>
          <w:rStyle w:val="NormalTok"/>
          <w:sz w:val="20"/>
          <w:szCs w:val="20"/>
        </w:rPr>
        <w:t xml:space="preserve"> </w:t>
      </w:r>
      <w:r w:rsidR="00C0704C" w:rsidRPr="002679C6">
        <w:rPr>
          <w:rStyle w:val="StringTok"/>
          <w:sz w:val="20"/>
          <w:szCs w:val="20"/>
        </w:rPr>
        <w:t>"orange"</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vertex.label =</w:t>
      </w:r>
      <w:r w:rsidR="00C0704C" w:rsidRPr="002679C6">
        <w:rPr>
          <w:rStyle w:val="NormalTok"/>
          <w:sz w:val="20"/>
          <w:szCs w:val="20"/>
        </w:rPr>
        <w:t xml:space="preserve"> </w:t>
      </w:r>
      <w:r w:rsidR="00C0704C" w:rsidRPr="002679C6">
        <w:rPr>
          <w:rStyle w:val="FunctionTok"/>
          <w:sz w:val="20"/>
          <w:szCs w:val="20"/>
        </w:rPr>
        <w:t>V</w:t>
      </w:r>
      <w:r w:rsidR="00C0704C" w:rsidRPr="002679C6">
        <w:rPr>
          <w:rStyle w:val="NormalTok"/>
          <w:sz w:val="20"/>
          <w:szCs w:val="20"/>
        </w:rPr>
        <w:t>(igraph)</w:t>
      </w:r>
      <w:r w:rsidR="00C0704C" w:rsidRPr="002679C6">
        <w:rPr>
          <w:rStyle w:val="SpecialCharTok"/>
          <w:sz w:val="20"/>
          <w:szCs w:val="20"/>
        </w:rPr>
        <w:t>$</w:t>
      </w:r>
      <w:r w:rsidR="00C0704C" w:rsidRPr="002679C6">
        <w:rPr>
          <w:rStyle w:val="NormalTok"/>
          <w:sz w:val="20"/>
          <w:szCs w:val="20"/>
        </w:rPr>
        <w:t>name,</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vertex.label.cex =</w:t>
      </w:r>
      <w:r w:rsidR="00C0704C" w:rsidRPr="002679C6">
        <w:rPr>
          <w:rStyle w:val="NormalTok"/>
          <w:sz w:val="20"/>
          <w:szCs w:val="20"/>
        </w:rPr>
        <w:t xml:space="preserve"> </w:t>
      </w:r>
      <w:r w:rsidR="00C0704C" w:rsidRPr="002679C6">
        <w:rPr>
          <w:rStyle w:val="FloatTok"/>
          <w:sz w:val="20"/>
          <w:szCs w:val="20"/>
        </w:rPr>
        <w:t>1.0</w:t>
      </w:r>
      <w:r w:rsidR="00C0704C" w:rsidRPr="002679C6">
        <w:rPr>
          <w:rStyle w:val="NormalTok"/>
          <w:sz w:val="20"/>
          <w:szCs w:val="20"/>
        </w:rPr>
        <w:t>,</w:t>
      </w:r>
      <w:r w:rsidR="00C0704C" w:rsidRPr="002679C6">
        <w:rPr>
          <w:sz w:val="20"/>
          <w:szCs w:val="20"/>
        </w:rPr>
        <w:br/>
      </w:r>
      <w:r w:rsidR="00C0704C" w:rsidRPr="002679C6">
        <w:rPr>
          <w:rStyle w:val="NormalTok"/>
          <w:sz w:val="20"/>
          <w:szCs w:val="20"/>
        </w:rPr>
        <w:lastRenderedPageBreak/>
        <w:t xml:space="preserve">  </w:t>
      </w:r>
      <w:r w:rsidR="00C0704C" w:rsidRPr="002679C6">
        <w:rPr>
          <w:rStyle w:val="AttributeTok"/>
          <w:sz w:val="20"/>
          <w:szCs w:val="20"/>
        </w:rPr>
        <w:t>vertex.label.dist =</w:t>
      </w:r>
      <w:r w:rsidR="00C0704C" w:rsidRPr="002679C6">
        <w:rPr>
          <w:rStyle w:val="NormalTok"/>
          <w:sz w:val="20"/>
          <w:szCs w:val="20"/>
        </w:rPr>
        <w:t xml:space="preserve"> </w:t>
      </w:r>
      <w:r w:rsidR="00C0704C" w:rsidRPr="002679C6">
        <w:rPr>
          <w:rStyle w:val="FloatTok"/>
          <w:sz w:val="20"/>
          <w:szCs w:val="20"/>
        </w:rPr>
        <w:t>1.5</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vertex.label.degree =</w:t>
      </w:r>
      <w:r w:rsidR="00C0704C" w:rsidRPr="002679C6">
        <w:rPr>
          <w:rStyle w:val="NormalTok"/>
          <w:sz w:val="20"/>
          <w:szCs w:val="20"/>
        </w:rPr>
        <w:t xml:space="preserve"> pi </w:t>
      </w:r>
      <w:r w:rsidR="00C0704C" w:rsidRPr="002679C6">
        <w:rPr>
          <w:rStyle w:val="SpecialCharTok"/>
          <w:sz w:val="20"/>
          <w:szCs w:val="20"/>
        </w:rPr>
        <w:t>/</w:t>
      </w:r>
      <w:r w:rsidR="00C0704C" w:rsidRPr="002679C6">
        <w:rPr>
          <w:rStyle w:val="NormalTok"/>
          <w:sz w:val="20"/>
          <w:szCs w:val="20"/>
        </w:rPr>
        <w:t xml:space="preserve"> </w:t>
      </w:r>
      <w:r w:rsidR="00C0704C" w:rsidRPr="002679C6">
        <w:rPr>
          <w:rStyle w:val="DecValTok"/>
          <w:sz w:val="20"/>
          <w:szCs w:val="20"/>
        </w:rPr>
        <w:t>2</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edge.curved =</w:t>
      </w:r>
      <w:r w:rsidR="00C0704C" w:rsidRPr="002679C6">
        <w:rPr>
          <w:rStyle w:val="NormalTok"/>
          <w:sz w:val="20"/>
          <w:szCs w:val="20"/>
        </w:rPr>
        <w:t xml:space="preserve"> </w:t>
      </w:r>
      <w:r w:rsidR="00C0704C" w:rsidRPr="002679C6">
        <w:rPr>
          <w:rStyle w:val="ConstantTok"/>
          <w:sz w:val="20"/>
          <w:szCs w:val="20"/>
        </w:rPr>
        <w:t>TRUE</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layout =</w:t>
      </w:r>
      <w:r w:rsidR="00C0704C" w:rsidRPr="002679C6">
        <w:rPr>
          <w:rStyle w:val="NormalTok"/>
          <w:sz w:val="20"/>
          <w:szCs w:val="20"/>
        </w:rPr>
        <w:t xml:space="preserve"> l</w:t>
      </w:r>
      <w:r w:rsidR="00C0704C" w:rsidRPr="002679C6">
        <w:rPr>
          <w:sz w:val="20"/>
          <w:szCs w:val="20"/>
        </w:rPr>
        <w:br/>
      </w:r>
      <w:r w:rsidR="00C0704C" w:rsidRPr="002679C6">
        <w:rPr>
          <w:rStyle w:val="NormalTok"/>
          <w:sz w:val="20"/>
          <w:szCs w:val="20"/>
        </w:rPr>
        <w:t>)</w:t>
      </w:r>
      <w:r w:rsidR="00C0704C" w:rsidRPr="002679C6">
        <w:rPr>
          <w:sz w:val="20"/>
          <w:szCs w:val="20"/>
        </w:rPr>
        <w:br/>
      </w:r>
      <w:r w:rsidR="00C0704C" w:rsidRPr="002679C6">
        <w:rPr>
          <w:sz w:val="20"/>
          <w:szCs w:val="20"/>
        </w:rPr>
        <w:br/>
      </w:r>
      <w:r w:rsidR="00C0704C" w:rsidRPr="002679C6">
        <w:rPr>
          <w:rStyle w:val="CommentTok"/>
          <w:sz w:val="20"/>
          <w:szCs w:val="20"/>
        </w:rPr>
        <w:t># Figure 8</w:t>
      </w:r>
      <w:r w:rsidR="00C0704C" w:rsidRPr="002679C6">
        <w:rPr>
          <w:sz w:val="20"/>
          <w:szCs w:val="20"/>
        </w:rPr>
        <w:br/>
      </w:r>
      <w:r w:rsidR="00C0704C" w:rsidRPr="002679C6">
        <w:rPr>
          <w:sz w:val="20"/>
          <w:szCs w:val="20"/>
        </w:rPr>
        <w:br/>
      </w:r>
      <w:r w:rsidR="00C0704C" w:rsidRPr="002679C6">
        <w:rPr>
          <w:rStyle w:val="FunctionTok"/>
          <w:sz w:val="20"/>
          <w:szCs w:val="20"/>
        </w:rPr>
        <w:t>par</w:t>
      </w:r>
      <w:r w:rsidR="00C0704C" w:rsidRPr="002679C6">
        <w:rPr>
          <w:rStyle w:val="NormalTok"/>
          <w:sz w:val="20"/>
          <w:szCs w:val="20"/>
        </w:rPr>
        <w:t>(</w:t>
      </w:r>
      <w:r w:rsidR="00C0704C" w:rsidRPr="002679C6">
        <w:rPr>
          <w:rStyle w:val="AttributeTok"/>
          <w:sz w:val="20"/>
          <w:szCs w:val="20"/>
        </w:rPr>
        <w:t>mar=</w:t>
      </w:r>
      <w:r w:rsidR="00C0704C" w:rsidRPr="002679C6">
        <w:rPr>
          <w:rStyle w:val="FunctionTok"/>
          <w:sz w:val="20"/>
          <w:szCs w:val="20"/>
        </w:rPr>
        <w:t>c</w:t>
      </w:r>
      <w:r w:rsidR="00C0704C" w:rsidRPr="002679C6">
        <w:rPr>
          <w:rStyle w:val="NormalTok"/>
          <w:sz w:val="20"/>
          <w:szCs w:val="20"/>
        </w:rPr>
        <w:t>(</w:t>
      </w:r>
      <w:r w:rsidR="00C0704C" w:rsidRPr="002679C6">
        <w:rPr>
          <w:rStyle w:val="DecValTok"/>
          <w:sz w:val="20"/>
          <w:szCs w:val="20"/>
        </w:rPr>
        <w:t>0</w:t>
      </w:r>
      <w:r w:rsidR="00C0704C" w:rsidRPr="002679C6">
        <w:rPr>
          <w:rStyle w:val="NormalTok"/>
          <w:sz w:val="20"/>
          <w:szCs w:val="20"/>
        </w:rPr>
        <w:t>,</w:t>
      </w:r>
      <w:r w:rsidR="00C0704C" w:rsidRPr="002679C6">
        <w:rPr>
          <w:rStyle w:val="DecValTok"/>
          <w:sz w:val="20"/>
          <w:szCs w:val="20"/>
        </w:rPr>
        <w:t>0</w:t>
      </w:r>
      <w:r w:rsidR="00C0704C" w:rsidRPr="002679C6">
        <w:rPr>
          <w:rStyle w:val="NormalTok"/>
          <w:sz w:val="20"/>
          <w:szCs w:val="20"/>
        </w:rPr>
        <w:t>,</w:t>
      </w:r>
      <w:r w:rsidR="00C0704C" w:rsidRPr="002679C6">
        <w:rPr>
          <w:rStyle w:val="DecValTok"/>
          <w:sz w:val="20"/>
          <w:szCs w:val="20"/>
        </w:rPr>
        <w:t>0</w:t>
      </w:r>
      <w:r w:rsidR="00C0704C" w:rsidRPr="002679C6">
        <w:rPr>
          <w:rStyle w:val="NormalTok"/>
          <w:sz w:val="20"/>
          <w:szCs w:val="20"/>
        </w:rPr>
        <w:t>,</w:t>
      </w:r>
      <w:r w:rsidR="00C0704C" w:rsidRPr="002679C6">
        <w:rPr>
          <w:rStyle w:val="DecValTok"/>
          <w:sz w:val="20"/>
          <w:szCs w:val="20"/>
        </w:rPr>
        <w:t>0</w:t>
      </w:r>
      <w:r w:rsidR="00C0704C" w:rsidRPr="002679C6">
        <w:rPr>
          <w:rStyle w:val="NormalTok"/>
          <w:sz w:val="20"/>
          <w:szCs w:val="20"/>
        </w:rPr>
        <w:t>)</w:t>
      </w:r>
      <w:r w:rsidR="00C0704C" w:rsidRPr="002679C6">
        <w:rPr>
          <w:rStyle w:val="SpecialCharTok"/>
          <w:sz w:val="20"/>
          <w:szCs w:val="20"/>
        </w:rPr>
        <w:t>+</w:t>
      </w:r>
      <w:r w:rsidR="00C0704C" w:rsidRPr="002679C6">
        <w:rPr>
          <w:rStyle w:val="DecValTok"/>
          <w:sz w:val="20"/>
          <w:szCs w:val="20"/>
        </w:rPr>
        <w:t>1</w:t>
      </w:r>
      <w:r w:rsidR="00C0704C" w:rsidRPr="002679C6">
        <w:rPr>
          <w:rStyle w:val="NormalTok"/>
          <w:sz w:val="20"/>
          <w:szCs w:val="20"/>
        </w:rPr>
        <w:t>)</w:t>
      </w:r>
      <w:r w:rsidR="00C0704C" w:rsidRPr="002679C6">
        <w:rPr>
          <w:sz w:val="20"/>
          <w:szCs w:val="20"/>
        </w:rPr>
        <w:br/>
      </w:r>
      <w:r w:rsidR="00C0704C" w:rsidRPr="002679C6">
        <w:rPr>
          <w:rStyle w:val="FunctionTok"/>
          <w:sz w:val="20"/>
          <w:szCs w:val="20"/>
        </w:rPr>
        <w:t>plot</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louvain_igraph,</w:t>
      </w:r>
      <w:r w:rsidR="00C0704C" w:rsidRPr="002679C6">
        <w:rPr>
          <w:sz w:val="20"/>
          <w:szCs w:val="20"/>
        </w:rPr>
        <w:br/>
      </w:r>
      <w:r w:rsidR="00C0704C" w:rsidRPr="002679C6">
        <w:rPr>
          <w:rStyle w:val="NormalTok"/>
          <w:sz w:val="20"/>
          <w:szCs w:val="20"/>
        </w:rPr>
        <w:t xml:space="preserve">  igraph_simplified,</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edge.label.color =</w:t>
      </w:r>
      <w:r w:rsidR="00C0704C" w:rsidRPr="002679C6">
        <w:rPr>
          <w:rStyle w:val="NormalTok"/>
          <w:sz w:val="20"/>
          <w:szCs w:val="20"/>
        </w:rPr>
        <w:t xml:space="preserve"> </w:t>
      </w:r>
      <w:r w:rsidR="00C0704C" w:rsidRPr="002679C6">
        <w:rPr>
          <w:rStyle w:val="StringTok"/>
          <w:sz w:val="20"/>
          <w:szCs w:val="20"/>
        </w:rPr>
        <w:t>"#801818"</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edge.label =</w:t>
      </w:r>
      <w:r w:rsidR="00C0704C" w:rsidRPr="002679C6">
        <w:rPr>
          <w:rStyle w:val="NormalTok"/>
          <w:sz w:val="20"/>
          <w:szCs w:val="20"/>
        </w:rPr>
        <w:t xml:space="preserve"> </w:t>
      </w:r>
      <w:r w:rsidR="00C0704C" w:rsidRPr="002679C6">
        <w:rPr>
          <w:rStyle w:val="FunctionTok"/>
          <w:sz w:val="20"/>
          <w:szCs w:val="20"/>
        </w:rPr>
        <w:t>E</w:t>
      </w:r>
      <w:r w:rsidR="00C0704C" w:rsidRPr="002679C6">
        <w:rPr>
          <w:rStyle w:val="NormalTok"/>
          <w:sz w:val="20"/>
          <w:szCs w:val="20"/>
        </w:rPr>
        <w:t>(igraph)</w:t>
      </w:r>
      <w:r w:rsidR="00C0704C" w:rsidRPr="002679C6">
        <w:rPr>
          <w:rStyle w:val="SpecialCharTok"/>
          <w:sz w:val="20"/>
          <w:szCs w:val="20"/>
        </w:rPr>
        <w:t>$</w:t>
      </w:r>
      <w:r w:rsidR="00C0704C" w:rsidRPr="002679C6">
        <w:rPr>
          <w:rStyle w:val="NormalTok"/>
          <w:sz w:val="20"/>
          <w:szCs w:val="20"/>
        </w:rPr>
        <w:t>label,</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edge.label.cex =</w:t>
      </w:r>
      <w:r w:rsidR="00C0704C" w:rsidRPr="002679C6">
        <w:rPr>
          <w:rStyle w:val="NormalTok"/>
          <w:sz w:val="20"/>
          <w:szCs w:val="20"/>
        </w:rPr>
        <w:t xml:space="preserve"> </w:t>
      </w:r>
      <w:r w:rsidR="00C0704C" w:rsidRPr="002679C6">
        <w:rPr>
          <w:rStyle w:val="DecValTok"/>
          <w:sz w:val="20"/>
          <w:szCs w:val="20"/>
        </w:rPr>
        <w:t>1</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edge.color =</w:t>
      </w:r>
      <w:r w:rsidR="00C0704C" w:rsidRPr="002679C6">
        <w:rPr>
          <w:rStyle w:val="NormalTok"/>
          <w:sz w:val="20"/>
          <w:szCs w:val="20"/>
        </w:rPr>
        <w:t xml:space="preserve"> </w:t>
      </w:r>
      <w:r w:rsidR="00C0704C" w:rsidRPr="002679C6">
        <w:rPr>
          <w:rStyle w:val="StringTok"/>
          <w:sz w:val="20"/>
          <w:szCs w:val="20"/>
        </w:rPr>
        <w:t>"grey"</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edge.arrow.size =</w:t>
      </w:r>
      <w:r w:rsidR="00C0704C" w:rsidRPr="002679C6">
        <w:rPr>
          <w:rStyle w:val="NormalTok"/>
          <w:sz w:val="20"/>
          <w:szCs w:val="20"/>
        </w:rPr>
        <w:t xml:space="preserve"> </w:t>
      </w:r>
      <w:r w:rsidR="00C0704C" w:rsidRPr="002679C6">
        <w:rPr>
          <w:rStyle w:val="FloatTok"/>
          <w:sz w:val="20"/>
          <w:szCs w:val="20"/>
        </w:rPr>
        <w:t>0.3</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vertex.size =</w:t>
      </w:r>
      <w:r w:rsidR="00C0704C" w:rsidRPr="002679C6">
        <w:rPr>
          <w:rStyle w:val="NormalTok"/>
          <w:sz w:val="20"/>
          <w:szCs w:val="20"/>
        </w:rPr>
        <w:t xml:space="preserve"> </w:t>
      </w:r>
      <w:r w:rsidR="00C0704C" w:rsidRPr="002679C6">
        <w:rPr>
          <w:rStyle w:val="DecValTok"/>
          <w:sz w:val="20"/>
          <w:szCs w:val="20"/>
        </w:rPr>
        <w:t>5</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vertex.shape =</w:t>
      </w:r>
      <w:r w:rsidR="00C0704C" w:rsidRPr="002679C6">
        <w:rPr>
          <w:rStyle w:val="NormalTok"/>
          <w:sz w:val="20"/>
          <w:szCs w:val="20"/>
        </w:rPr>
        <w:t xml:space="preserve"> </w:t>
      </w:r>
      <w:r w:rsidR="00C0704C" w:rsidRPr="002679C6">
        <w:rPr>
          <w:rStyle w:val="StringTok"/>
          <w:sz w:val="20"/>
          <w:szCs w:val="20"/>
        </w:rPr>
        <w:t>"square"</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vertex.color =</w:t>
      </w:r>
      <w:r w:rsidR="00C0704C" w:rsidRPr="002679C6">
        <w:rPr>
          <w:rStyle w:val="NormalTok"/>
          <w:sz w:val="20"/>
          <w:szCs w:val="20"/>
        </w:rPr>
        <w:t xml:space="preserve"> </w:t>
      </w:r>
      <w:r w:rsidR="00C0704C" w:rsidRPr="002679C6">
        <w:rPr>
          <w:rStyle w:val="StringTok"/>
          <w:sz w:val="20"/>
          <w:szCs w:val="20"/>
        </w:rPr>
        <w:t>"orange"</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vertex.label =</w:t>
      </w:r>
      <w:r w:rsidR="00C0704C" w:rsidRPr="002679C6">
        <w:rPr>
          <w:rStyle w:val="NormalTok"/>
          <w:sz w:val="20"/>
          <w:szCs w:val="20"/>
        </w:rPr>
        <w:t xml:space="preserve"> </w:t>
      </w:r>
      <w:r w:rsidR="00C0704C" w:rsidRPr="002679C6">
        <w:rPr>
          <w:rStyle w:val="FunctionTok"/>
          <w:sz w:val="20"/>
          <w:szCs w:val="20"/>
        </w:rPr>
        <w:t>V</w:t>
      </w:r>
      <w:r w:rsidR="00C0704C" w:rsidRPr="002679C6">
        <w:rPr>
          <w:rStyle w:val="NormalTok"/>
          <w:sz w:val="20"/>
          <w:szCs w:val="20"/>
        </w:rPr>
        <w:t>(igraph)</w:t>
      </w:r>
      <w:r w:rsidR="00C0704C" w:rsidRPr="002679C6">
        <w:rPr>
          <w:rStyle w:val="SpecialCharTok"/>
          <w:sz w:val="20"/>
          <w:szCs w:val="20"/>
        </w:rPr>
        <w:t>$</w:t>
      </w:r>
      <w:r w:rsidR="00C0704C" w:rsidRPr="002679C6">
        <w:rPr>
          <w:rStyle w:val="NormalTok"/>
          <w:sz w:val="20"/>
          <w:szCs w:val="20"/>
        </w:rPr>
        <w:t>name,</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vertex.label.cex =</w:t>
      </w:r>
      <w:r w:rsidR="00C0704C" w:rsidRPr="002679C6">
        <w:rPr>
          <w:rStyle w:val="NormalTok"/>
          <w:sz w:val="20"/>
          <w:szCs w:val="20"/>
        </w:rPr>
        <w:t xml:space="preserve"> </w:t>
      </w:r>
      <w:r w:rsidR="00C0704C" w:rsidRPr="002679C6">
        <w:rPr>
          <w:rStyle w:val="FloatTok"/>
          <w:sz w:val="20"/>
          <w:szCs w:val="20"/>
        </w:rPr>
        <w:t>1.0</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vertex.label.dist =</w:t>
      </w:r>
      <w:r w:rsidR="00C0704C" w:rsidRPr="002679C6">
        <w:rPr>
          <w:rStyle w:val="NormalTok"/>
          <w:sz w:val="20"/>
          <w:szCs w:val="20"/>
        </w:rPr>
        <w:t xml:space="preserve"> </w:t>
      </w:r>
      <w:r w:rsidR="00C0704C" w:rsidRPr="002679C6">
        <w:rPr>
          <w:rStyle w:val="FloatTok"/>
          <w:sz w:val="20"/>
          <w:szCs w:val="20"/>
        </w:rPr>
        <w:t>1.5</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vertex.label.degree =</w:t>
      </w:r>
      <w:r w:rsidR="00C0704C" w:rsidRPr="002679C6">
        <w:rPr>
          <w:rStyle w:val="NormalTok"/>
          <w:sz w:val="20"/>
          <w:szCs w:val="20"/>
        </w:rPr>
        <w:t xml:space="preserve"> pi </w:t>
      </w:r>
      <w:r w:rsidR="00C0704C" w:rsidRPr="002679C6">
        <w:rPr>
          <w:rStyle w:val="SpecialCharTok"/>
          <w:sz w:val="20"/>
          <w:szCs w:val="20"/>
        </w:rPr>
        <w:t>/</w:t>
      </w:r>
      <w:r w:rsidR="00C0704C" w:rsidRPr="002679C6">
        <w:rPr>
          <w:rStyle w:val="NormalTok"/>
          <w:sz w:val="20"/>
          <w:szCs w:val="20"/>
        </w:rPr>
        <w:t xml:space="preserve"> </w:t>
      </w:r>
      <w:r w:rsidR="00C0704C" w:rsidRPr="002679C6">
        <w:rPr>
          <w:rStyle w:val="DecValTok"/>
          <w:sz w:val="20"/>
          <w:szCs w:val="20"/>
        </w:rPr>
        <w:t>2</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edge.curved =</w:t>
      </w:r>
      <w:r w:rsidR="00C0704C" w:rsidRPr="002679C6">
        <w:rPr>
          <w:rStyle w:val="NormalTok"/>
          <w:sz w:val="20"/>
          <w:szCs w:val="20"/>
        </w:rPr>
        <w:t xml:space="preserve"> </w:t>
      </w:r>
      <w:r w:rsidR="00C0704C" w:rsidRPr="002679C6">
        <w:rPr>
          <w:rStyle w:val="ConstantTok"/>
          <w:sz w:val="20"/>
          <w:szCs w:val="20"/>
        </w:rPr>
        <w:t>TRUE</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layout =</w:t>
      </w:r>
      <w:r w:rsidR="00C0704C" w:rsidRPr="002679C6">
        <w:rPr>
          <w:rStyle w:val="NormalTok"/>
          <w:sz w:val="20"/>
          <w:szCs w:val="20"/>
        </w:rPr>
        <w:t xml:space="preserve"> l</w:t>
      </w:r>
      <w:r w:rsidR="00C0704C" w:rsidRPr="002679C6">
        <w:rPr>
          <w:sz w:val="20"/>
          <w:szCs w:val="20"/>
        </w:rPr>
        <w:br/>
      </w:r>
      <w:r w:rsidR="00C0704C" w:rsidRPr="002679C6">
        <w:rPr>
          <w:rStyle w:val="NormalTok"/>
          <w:sz w:val="20"/>
          <w:szCs w:val="20"/>
        </w:rPr>
        <w:t>)</w:t>
      </w:r>
      <w:r w:rsidR="00C0704C" w:rsidRPr="002679C6">
        <w:rPr>
          <w:sz w:val="20"/>
          <w:szCs w:val="20"/>
        </w:rPr>
        <w:br/>
      </w:r>
      <w:r w:rsidR="00C0704C" w:rsidRPr="002679C6">
        <w:rPr>
          <w:sz w:val="20"/>
          <w:szCs w:val="20"/>
        </w:rPr>
        <w:br/>
      </w:r>
      <w:r w:rsidR="00C0704C" w:rsidRPr="002679C6">
        <w:rPr>
          <w:rStyle w:val="CommentTok"/>
          <w:sz w:val="20"/>
          <w:szCs w:val="20"/>
        </w:rPr>
        <w:t># Figure 9</w:t>
      </w:r>
      <w:r w:rsidR="00C0704C" w:rsidRPr="002679C6">
        <w:rPr>
          <w:sz w:val="20"/>
          <w:szCs w:val="20"/>
        </w:rPr>
        <w:br/>
      </w:r>
      <w:r w:rsidR="00C0704C" w:rsidRPr="002679C6">
        <w:rPr>
          <w:sz w:val="20"/>
          <w:szCs w:val="20"/>
        </w:rPr>
        <w:br/>
      </w:r>
      <w:r w:rsidR="00C0704C" w:rsidRPr="002679C6">
        <w:rPr>
          <w:rStyle w:val="FunctionTok"/>
          <w:sz w:val="20"/>
          <w:szCs w:val="20"/>
        </w:rPr>
        <w:t>par</w:t>
      </w:r>
      <w:r w:rsidR="00C0704C" w:rsidRPr="002679C6">
        <w:rPr>
          <w:rStyle w:val="NormalTok"/>
          <w:sz w:val="20"/>
          <w:szCs w:val="20"/>
        </w:rPr>
        <w:t>(</w:t>
      </w:r>
      <w:r w:rsidR="00C0704C" w:rsidRPr="002679C6">
        <w:rPr>
          <w:rStyle w:val="AttributeTok"/>
          <w:sz w:val="20"/>
          <w:szCs w:val="20"/>
        </w:rPr>
        <w:t>mar=</w:t>
      </w:r>
      <w:r w:rsidR="00C0704C" w:rsidRPr="002679C6">
        <w:rPr>
          <w:rStyle w:val="FunctionTok"/>
          <w:sz w:val="20"/>
          <w:szCs w:val="20"/>
        </w:rPr>
        <w:t>c</w:t>
      </w:r>
      <w:r w:rsidR="00C0704C" w:rsidRPr="002679C6">
        <w:rPr>
          <w:rStyle w:val="NormalTok"/>
          <w:sz w:val="20"/>
          <w:szCs w:val="20"/>
        </w:rPr>
        <w:t>(</w:t>
      </w:r>
      <w:r w:rsidR="00C0704C" w:rsidRPr="002679C6">
        <w:rPr>
          <w:rStyle w:val="DecValTok"/>
          <w:sz w:val="20"/>
          <w:szCs w:val="20"/>
        </w:rPr>
        <w:t>0</w:t>
      </w:r>
      <w:r w:rsidR="00C0704C" w:rsidRPr="002679C6">
        <w:rPr>
          <w:rStyle w:val="NormalTok"/>
          <w:sz w:val="20"/>
          <w:szCs w:val="20"/>
        </w:rPr>
        <w:t>,</w:t>
      </w:r>
      <w:r w:rsidR="00C0704C" w:rsidRPr="002679C6">
        <w:rPr>
          <w:rStyle w:val="DecValTok"/>
          <w:sz w:val="20"/>
          <w:szCs w:val="20"/>
        </w:rPr>
        <w:t>0</w:t>
      </w:r>
      <w:r w:rsidR="00C0704C" w:rsidRPr="002679C6">
        <w:rPr>
          <w:rStyle w:val="NormalTok"/>
          <w:sz w:val="20"/>
          <w:szCs w:val="20"/>
        </w:rPr>
        <w:t>,</w:t>
      </w:r>
      <w:r w:rsidR="00C0704C" w:rsidRPr="002679C6">
        <w:rPr>
          <w:rStyle w:val="DecValTok"/>
          <w:sz w:val="20"/>
          <w:szCs w:val="20"/>
        </w:rPr>
        <w:t>0</w:t>
      </w:r>
      <w:r w:rsidR="00C0704C" w:rsidRPr="002679C6">
        <w:rPr>
          <w:rStyle w:val="NormalTok"/>
          <w:sz w:val="20"/>
          <w:szCs w:val="20"/>
        </w:rPr>
        <w:t>,</w:t>
      </w:r>
      <w:r w:rsidR="00C0704C" w:rsidRPr="002679C6">
        <w:rPr>
          <w:rStyle w:val="DecValTok"/>
          <w:sz w:val="20"/>
          <w:szCs w:val="20"/>
        </w:rPr>
        <w:t>0</w:t>
      </w:r>
      <w:r w:rsidR="00C0704C" w:rsidRPr="002679C6">
        <w:rPr>
          <w:rStyle w:val="NormalTok"/>
          <w:sz w:val="20"/>
          <w:szCs w:val="20"/>
        </w:rPr>
        <w:t>)</w:t>
      </w:r>
      <w:r w:rsidR="00C0704C" w:rsidRPr="002679C6">
        <w:rPr>
          <w:rStyle w:val="SpecialCharTok"/>
          <w:sz w:val="20"/>
          <w:szCs w:val="20"/>
        </w:rPr>
        <w:t>+</w:t>
      </w:r>
      <w:r w:rsidR="00C0704C" w:rsidRPr="002679C6">
        <w:rPr>
          <w:rStyle w:val="DecValTok"/>
          <w:sz w:val="20"/>
          <w:szCs w:val="20"/>
        </w:rPr>
        <w:t>1</w:t>
      </w:r>
      <w:r w:rsidR="00C0704C" w:rsidRPr="002679C6">
        <w:rPr>
          <w:rStyle w:val="NormalTok"/>
          <w:sz w:val="20"/>
          <w:szCs w:val="20"/>
        </w:rPr>
        <w:t>)</w:t>
      </w:r>
      <w:r w:rsidR="00C0704C" w:rsidRPr="002679C6">
        <w:rPr>
          <w:sz w:val="20"/>
          <w:szCs w:val="20"/>
        </w:rPr>
        <w:br/>
      </w:r>
      <w:r w:rsidR="00C0704C" w:rsidRPr="002679C6">
        <w:rPr>
          <w:rStyle w:val="FunctionTok"/>
          <w:sz w:val="20"/>
          <w:szCs w:val="20"/>
        </w:rPr>
        <w:t>plot</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sp_igraph,</w:t>
      </w:r>
      <w:r w:rsidR="00C0704C" w:rsidRPr="002679C6">
        <w:rPr>
          <w:sz w:val="20"/>
          <w:szCs w:val="20"/>
        </w:rPr>
        <w:br/>
      </w:r>
      <w:r w:rsidR="00C0704C" w:rsidRPr="002679C6">
        <w:rPr>
          <w:rStyle w:val="NormalTok"/>
          <w:sz w:val="20"/>
          <w:szCs w:val="20"/>
        </w:rPr>
        <w:t xml:space="preserve">  igraph_simplified,</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edge.label.color =</w:t>
      </w:r>
      <w:r w:rsidR="00C0704C" w:rsidRPr="002679C6">
        <w:rPr>
          <w:rStyle w:val="NormalTok"/>
          <w:sz w:val="20"/>
          <w:szCs w:val="20"/>
        </w:rPr>
        <w:t xml:space="preserve"> </w:t>
      </w:r>
      <w:r w:rsidR="00C0704C" w:rsidRPr="002679C6">
        <w:rPr>
          <w:rStyle w:val="StringTok"/>
          <w:sz w:val="20"/>
          <w:szCs w:val="20"/>
        </w:rPr>
        <w:t>"#801818"</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edge.label =</w:t>
      </w:r>
      <w:r w:rsidR="00C0704C" w:rsidRPr="002679C6">
        <w:rPr>
          <w:rStyle w:val="NormalTok"/>
          <w:sz w:val="20"/>
          <w:szCs w:val="20"/>
        </w:rPr>
        <w:t xml:space="preserve"> </w:t>
      </w:r>
      <w:r w:rsidR="00C0704C" w:rsidRPr="002679C6">
        <w:rPr>
          <w:rStyle w:val="FunctionTok"/>
          <w:sz w:val="20"/>
          <w:szCs w:val="20"/>
        </w:rPr>
        <w:t>E</w:t>
      </w:r>
      <w:r w:rsidR="00C0704C" w:rsidRPr="002679C6">
        <w:rPr>
          <w:rStyle w:val="NormalTok"/>
          <w:sz w:val="20"/>
          <w:szCs w:val="20"/>
        </w:rPr>
        <w:t>(igraph)</w:t>
      </w:r>
      <w:r w:rsidR="00C0704C" w:rsidRPr="002679C6">
        <w:rPr>
          <w:rStyle w:val="SpecialCharTok"/>
          <w:sz w:val="20"/>
          <w:szCs w:val="20"/>
        </w:rPr>
        <w:t>$</w:t>
      </w:r>
      <w:r w:rsidR="00C0704C" w:rsidRPr="002679C6">
        <w:rPr>
          <w:rStyle w:val="NormalTok"/>
          <w:sz w:val="20"/>
          <w:szCs w:val="20"/>
        </w:rPr>
        <w:t>label,</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edge.label.cex =</w:t>
      </w:r>
      <w:r w:rsidR="00C0704C" w:rsidRPr="002679C6">
        <w:rPr>
          <w:rStyle w:val="NormalTok"/>
          <w:sz w:val="20"/>
          <w:szCs w:val="20"/>
        </w:rPr>
        <w:t xml:space="preserve"> </w:t>
      </w:r>
      <w:r w:rsidR="00C0704C" w:rsidRPr="002679C6">
        <w:rPr>
          <w:rStyle w:val="DecValTok"/>
          <w:sz w:val="20"/>
          <w:szCs w:val="20"/>
        </w:rPr>
        <w:t>1</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edge.color =</w:t>
      </w:r>
      <w:r w:rsidR="00C0704C" w:rsidRPr="002679C6">
        <w:rPr>
          <w:rStyle w:val="NormalTok"/>
          <w:sz w:val="20"/>
          <w:szCs w:val="20"/>
        </w:rPr>
        <w:t xml:space="preserve"> </w:t>
      </w:r>
      <w:r w:rsidR="00C0704C" w:rsidRPr="002679C6">
        <w:rPr>
          <w:rStyle w:val="StringTok"/>
          <w:sz w:val="20"/>
          <w:szCs w:val="20"/>
        </w:rPr>
        <w:t>"grey"</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edge.arrow.size =</w:t>
      </w:r>
      <w:r w:rsidR="00C0704C" w:rsidRPr="002679C6">
        <w:rPr>
          <w:rStyle w:val="NormalTok"/>
          <w:sz w:val="20"/>
          <w:szCs w:val="20"/>
        </w:rPr>
        <w:t xml:space="preserve"> </w:t>
      </w:r>
      <w:r w:rsidR="00C0704C" w:rsidRPr="002679C6">
        <w:rPr>
          <w:rStyle w:val="FloatTok"/>
          <w:sz w:val="20"/>
          <w:szCs w:val="20"/>
        </w:rPr>
        <w:t>0.3</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vertex.size =</w:t>
      </w:r>
      <w:r w:rsidR="00C0704C" w:rsidRPr="002679C6">
        <w:rPr>
          <w:rStyle w:val="NormalTok"/>
          <w:sz w:val="20"/>
          <w:szCs w:val="20"/>
        </w:rPr>
        <w:t xml:space="preserve"> </w:t>
      </w:r>
      <w:r w:rsidR="00C0704C" w:rsidRPr="002679C6">
        <w:rPr>
          <w:rStyle w:val="DecValTok"/>
          <w:sz w:val="20"/>
          <w:szCs w:val="20"/>
        </w:rPr>
        <w:t>5</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vertex.shape =</w:t>
      </w:r>
      <w:r w:rsidR="00C0704C" w:rsidRPr="002679C6">
        <w:rPr>
          <w:rStyle w:val="NormalTok"/>
          <w:sz w:val="20"/>
          <w:szCs w:val="20"/>
        </w:rPr>
        <w:t xml:space="preserve"> </w:t>
      </w:r>
      <w:r w:rsidR="00C0704C" w:rsidRPr="002679C6">
        <w:rPr>
          <w:rStyle w:val="StringTok"/>
          <w:sz w:val="20"/>
          <w:szCs w:val="20"/>
        </w:rPr>
        <w:t>"square"</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vertex.color =</w:t>
      </w:r>
      <w:r w:rsidR="00C0704C" w:rsidRPr="002679C6">
        <w:rPr>
          <w:rStyle w:val="NormalTok"/>
          <w:sz w:val="20"/>
          <w:szCs w:val="20"/>
        </w:rPr>
        <w:t xml:space="preserve"> </w:t>
      </w:r>
      <w:r w:rsidR="00C0704C" w:rsidRPr="002679C6">
        <w:rPr>
          <w:rStyle w:val="StringTok"/>
          <w:sz w:val="20"/>
          <w:szCs w:val="20"/>
        </w:rPr>
        <w:t>"orange"</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vertex.label =</w:t>
      </w:r>
      <w:r w:rsidR="00C0704C" w:rsidRPr="002679C6">
        <w:rPr>
          <w:rStyle w:val="NormalTok"/>
          <w:sz w:val="20"/>
          <w:szCs w:val="20"/>
        </w:rPr>
        <w:t xml:space="preserve"> </w:t>
      </w:r>
      <w:r w:rsidR="00C0704C" w:rsidRPr="002679C6">
        <w:rPr>
          <w:rStyle w:val="FunctionTok"/>
          <w:sz w:val="20"/>
          <w:szCs w:val="20"/>
        </w:rPr>
        <w:t>V</w:t>
      </w:r>
      <w:r w:rsidR="00C0704C" w:rsidRPr="002679C6">
        <w:rPr>
          <w:rStyle w:val="NormalTok"/>
          <w:sz w:val="20"/>
          <w:szCs w:val="20"/>
        </w:rPr>
        <w:t>(igraph)</w:t>
      </w:r>
      <w:r w:rsidR="00C0704C" w:rsidRPr="002679C6">
        <w:rPr>
          <w:rStyle w:val="SpecialCharTok"/>
          <w:sz w:val="20"/>
          <w:szCs w:val="20"/>
        </w:rPr>
        <w:t>$</w:t>
      </w:r>
      <w:r w:rsidR="00C0704C" w:rsidRPr="002679C6">
        <w:rPr>
          <w:rStyle w:val="NormalTok"/>
          <w:sz w:val="20"/>
          <w:szCs w:val="20"/>
        </w:rPr>
        <w:t>name,</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vertex.label.cex =</w:t>
      </w:r>
      <w:r w:rsidR="00C0704C" w:rsidRPr="002679C6">
        <w:rPr>
          <w:rStyle w:val="NormalTok"/>
          <w:sz w:val="20"/>
          <w:szCs w:val="20"/>
        </w:rPr>
        <w:t xml:space="preserve"> </w:t>
      </w:r>
      <w:r w:rsidR="00C0704C" w:rsidRPr="002679C6">
        <w:rPr>
          <w:rStyle w:val="FloatTok"/>
          <w:sz w:val="20"/>
          <w:szCs w:val="20"/>
        </w:rPr>
        <w:t>1.0</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vertex.label.dist =</w:t>
      </w:r>
      <w:r w:rsidR="00C0704C" w:rsidRPr="002679C6">
        <w:rPr>
          <w:rStyle w:val="NormalTok"/>
          <w:sz w:val="20"/>
          <w:szCs w:val="20"/>
        </w:rPr>
        <w:t xml:space="preserve"> </w:t>
      </w:r>
      <w:r w:rsidR="00C0704C" w:rsidRPr="002679C6">
        <w:rPr>
          <w:rStyle w:val="FloatTok"/>
          <w:sz w:val="20"/>
          <w:szCs w:val="20"/>
        </w:rPr>
        <w:t>1.5</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vertex.label.degree =</w:t>
      </w:r>
      <w:r w:rsidR="00C0704C" w:rsidRPr="002679C6">
        <w:rPr>
          <w:rStyle w:val="NormalTok"/>
          <w:sz w:val="20"/>
          <w:szCs w:val="20"/>
        </w:rPr>
        <w:t xml:space="preserve"> pi </w:t>
      </w:r>
      <w:r w:rsidR="00C0704C" w:rsidRPr="002679C6">
        <w:rPr>
          <w:rStyle w:val="SpecialCharTok"/>
          <w:sz w:val="20"/>
          <w:szCs w:val="20"/>
        </w:rPr>
        <w:t>/</w:t>
      </w:r>
      <w:r w:rsidR="00C0704C" w:rsidRPr="002679C6">
        <w:rPr>
          <w:rStyle w:val="NormalTok"/>
          <w:sz w:val="20"/>
          <w:szCs w:val="20"/>
        </w:rPr>
        <w:t xml:space="preserve"> </w:t>
      </w:r>
      <w:r w:rsidR="00C0704C" w:rsidRPr="002679C6">
        <w:rPr>
          <w:rStyle w:val="DecValTok"/>
          <w:sz w:val="20"/>
          <w:szCs w:val="20"/>
        </w:rPr>
        <w:t>2</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edge.curved =</w:t>
      </w:r>
      <w:r w:rsidR="00C0704C" w:rsidRPr="002679C6">
        <w:rPr>
          <w:rStyle w:val="NormalTok"/>
          <w:sz w:val="20"/>
          <w:szCs w:val="20"/>
        </w:rPr>
        <w:t xml:space="preserve"> </w:t>
      </w:r>
      <w:r w:rsidR="00C0704C" w:rsidRPr="002679C6">
        <w:rPr>
          <w:rStyle w:val="ConstantTok"/>
          <w:sz w:val="20"/>
          <w:szCs w:val="20"/>
        </w:rPr>
        <w:t>TRUE</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layout =</w:t>
      </w:r>
      <w:r w:rsidR="00C0704C" w:rsidRPr="002679C6">
        <w:rPr>
          <w:rStyle w:val="NormalTok"/>
          <w:sz w:val="20"/>
          <w:szCs w:val="20"/>
        </w:rPr>
        <w:t xml:space="preserve"> l</w:t>
      </w:r>
      <w:r w:rsidR="00C0704C" w:rsidRPr="002679C6">
        <w:rPr>
          <w:sz w:val="20"/>
          <w:szCs w:val="20"/>
        </w:rPr>
        <w:br/>
      </w:r>
      <w:r w:rsidR="00C0704C" w:rsidRPr="002679C6">
        <w:rPr>
          <w:rStyle w:val="NormalTok"/>
          <w:sz w:val="20"/>
          <w:szCs w:val="20"/>
        </w:rPr>
        <w:t>)</w:t>
      </w:r>
      <w:r w:rsidR="00C0704C" w:rsidRPr="002679C6">
        <w:rPr>
          <w:sz w:val="20"/>
          <w:szCs w:val="20"/>
        </w:rPr>
        <w:br/>
      </w:r>
      <w:r w:rsidR="00C0704C" w:rsidRPr="002679C6">
        <w:rPr>
          <w:sz w:val="20"/>
          <w:szCs w:val="20"/>
        </w:rPr>
        <w:br/>
      </w:r>
      <w:r w:rsidR="00C0704C" w:rsidRPr="002679C6">
        <w:rPr>
          <w:rStyle w:val="CommentTok"/>
          <w:sz w:val="20"/>
          <w:szCs w:val="20"/>
        </w:rPr>
        <w:t># Figure 10</w:t>
      </w:r>
      <w:r w:rsidR="00C0704C" w:rsidRPr="002679C6">
        <w:rPr>
          <w:sz w:val="20"/>
          <w:szCs w:val="20"/>
        </w:rPr>
        <w:br/>
      </w:r>
      <w:r w:rsidR="00C0704C" w:rsidRPr="002679C6">
        <w:rPr>
          <w:sz w:val="20"/>
          <w:szCs w:val="20"/>
        </w:rPr>
        <w:br/>
      </w:r>
      <w:r w:rsidR="00C0704C" w:rsidRPr="002679C6">
        <w:rPr>
          <w:rStyle w:val="NormalTok"/>
          <w:sz w:val="20"/>
          <w:szCs w:val="20"/>
        </w:rPr>
        <w:t>all_degree</w:t>
      </w:r>
      <w:r w:rsidR="00C0704C" w:rsidRPr="002679C6">
        <w:rPr>
          <w:rStyle w:val="OtherTok"/>
          <w:sz w:val="20"/>
          <w:szCs w:val="20"/>
        </w:rPr>
        <w:t>&lt;-</w:t>
      </w:r>
      <w:r w:rsidR="00C0704C" w:rsidRPr="002679C6">
        <w:rPr>
          <w:rStyle w:val="NormalTok"/>
          <w:sz w:val="20"/>
          <w:szCs w:val="20"/>
        </w:rPr>
        <w:t xml:space="preserve"> igraph</w:t>
      </w:r>
      <w:r w:rsidR="00C0704C" w:rsidRPr="002679C6">
        <w:rPr>
          <w:rStyle w:val="SpecialCharTok"/>
          <w:sz w:val="20"/>
          <w:szCs w:val="20"/>
        </w:rPr>
        <w:t>::</w:t>
      </w:r>
      <w:r w:rsidR="00C0704C" w:rsidRPr="002679C6">
        <w:rPr>
          <w:rStyle w:val="FunctionTok"/>
          <w:sz w:val="20"/>
          <w:szCs w:val="20"/>
        </w:rPr>
        <w:t>degree</w:t>
      </w:r>
      <w:r w:rsidR="00C0704C" w:rsidRPr="002679C6">
        <w:rPr>
          <w:rStyle w:val="NormalTok"/>
          <w:sz w:val="20"/>
          <w:szCs w:val="20"/>
        </w:rPr>
        <w:t xml:space="preserve">(igraph) </w:t>
      </w:r>
      <w:r w:rsidR="00C0704C" w:rsidRPr="002679C6">
        <w:rPr>
          <w:rStyle w:val="SpecialCharTok"/>
          <w:sz w:val="20"/>
          <w:szCs w:val="20"/>
        </w:rPr>
        <w:t>|&gt;</w:t>
      </w:r>
      <w:r w:rsidR="00C0704C" w:rsidRPr="002679C6">
        <w:rPr>
          <w:rStyle w:val="NormalTok"/>
          <w:sz w:val="20"/>
          <w:szCs w:val="20"/>
        </w:rPr>
        <w:t xml:space="preserve"> </w:t>
      </w:r>
      <w:r w:rsidR="00C0704C" w:rsidRPr="002679C6">
        <w:rPr>
          <w:sz w:val="20"/>
          <w:szCs w:val="20"/>
        </w:rPr>
        <w:br/>
      </w:r>
      <w:r w:rsidR="00C0704C" w:rsidRPr="002679C6">
        <w:rPr>
          <w:rStyle w:val="NormalTok"/>
          <w:sz w:val="20"/>
          <w:szCs w:val="20"/>
        </w:rPr>
        <w:t xml:space="preserve">  </w:t>
      </w:r>
      <w:r w:rsidR="00C0704C" w:rsidRPr="002679C6">
        <w:rPr>
          <w:rStyle w:val="FunctionTok"/>
          <w:sz w:val="20"/>
          <w:szCs w:val="20"/>
        </w:rPr>
        <w:t>as.data.frame</w:t>
      </w:r>
      <w:r w:rsidR="00C0704C" w:rsidRPr="002679C6">
        <w:rPr>
          <w:rStyle w:val="NormalTok"/>
          <w:sz w:val="20"/>
          <w:szCs w:val="20"/>
        </w:rPr>
        <w:t>()</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tibble</w:t>
      </w:r>
      <w:r w:rsidR="00C0704C" w:rsidRPr="002679C6">
        <w:rPr>
          <w:rStyle w:val="SpecialCharTok"/>
          <w:sz w:val="20"/>
          <w:szCs w:val="20"/>
        </w:rPr>
        <w:t>::</w:t>
      </w:r>
      <w:r w:rsidR="00C0704C" w:rsidRPr="002679C6">
        <w:rPr>
          <w:rStyle w:val="FunctionTok"/>
          <w:sz w:val="20"/>
          <w:szCs w:val="20"/>
        </w:rPr>
        <w:t>rownames_to_column</w:t>
      </w:r>
      <w:r w:rsidR="00C0704C" w:rsidRPr="002679C6">
        <w:rPr>
          <w:rStyle w:val="NormalTok"/>
          <w:sz w:val="20"/>
          <w:szCs w:val="20"/>
        </w:rPr>
        <w:t>()</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lastRenderedPageBreak/>
        <w:t xml:space="preserve">  dplyr</w:t>
      </w:r>
      <w:r w:rsidR="00C0704C" w:rsidRPr="002679C6">
        <w:rPr>
          <w:rStyle w:val="SpecialCharTok"/>
          <w:sz w:val="20"/>
          <w:szCs w:val="20"/>
        </w:rPr>
        <w:t>::</w:t>
      </w:r>
      <w:r w:rsidR="00C0704C" w:rsidRPr="002679C6">
        <w:rPr>
          <w:rStyle w:val="FunctionTok"/>
          <w:sz w:val="20"/>
          <w:szCs w:val="20"/>
        </w:rPr>
        <w:t>rename</w:t>
      </w:r>
      <w:r w:rsidR="00C0704C" w:rsidRPr="002679C6">
        <w:rPr>
          <w:rStyle w:val="NormalTok"/>
          <w:sz w:val="20"/>
          <w:szCs w:val="20"/>
        </w:rPr>
        <w:t>(</w:t>
      </w:r>
      <w:r w:rsidR="00C0704C" w:rsidRPr="002679C6">
        <w:rPr>
          <w:rStyle w:val="AttributeTok"/>
          <w:sz w:val="20"/>
          <w:szCs w:val="20"/>
        </w:rPr>
        <w:t>degree=</w:t>
      </w:r>
      <w:r w:rsidR="00C0704C" w:rsidRPr="002679C6">
        <w:rPr>
          <w:rStyle w:val="StringTok"/>
          <w:sz w:val="20"/>
          <w:szCs w:val="20"/>
        </w:rPr>
        <w:t>`</w:t>
      </w:r>
      <w:r w:rsidR="00C0704C" w:rsidRPr="002679C6">
        <w:rPr>
          <w:rStyle w:val="AttributeTok"/>
          <w:sz w:val="20"/>
          <w:szCs w:val="20"/>
        </w:rPr>
        <w:t>igraph::degree(igraph)</w:t>
      </w:r>
      <w:r w:rsidR="00C0704C" w:rsidRPr="002679C6">
        <w:rPr>
          <w:rStyle w:val="StringTok"/>
          <w:sz w:val="20"/>
          <w:szCs w:val="20"/>
        </w:rPr>
        <w:t>`</w:t>
      </w:r>
      <w:r w:rsidR="00C0704C" w:rsidRPr="002679C6">
        <w:rPr>
          <w:rStyle w:val="NormalTok"/>
          <w:sz w:val="20"/>
          <w:szCs w:val="20"/>
        </w:rPr>
        <w:t xml:space="preserve"> ,</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study=</w:t>
      </w:r>
      <w:r w:rsidR="00C0704C" w:rsidRPr="002679C6">
        <w:rPr>
          <w:rStyle w:val="NormalTok"/>
          <w:sz w:val="20"/>
          <w:szCs w:val="20"/>
        </w:rPr>
        <w:t>rowname)</w:t>
      </w:r>
      <w:r w:rsidR="00C0704C" w:rsidRPr="002679C6">
        <w:rPr>
          <w:sz w:val="20"/>
          <w:szCs w:val="20"/>
        </w:rPr>
        <w:br/>
      </w:r>
      <w:r w:rsidR="00C0704C" w:rsidRPr="002679C6">
        <w:rPr>
          <w:sz w:val="20"/>
          <w:szCs w:val="20"/>
        </w:rPr>
        <w:br/>
      </w:r>
      <w:r w:rsidR="00C0704C" w:rsidRPr="002679C6">
        <w:rPr>
          <w:rStyle w:val="NormalTok"/>
          <w:sz w:val="20"/>
          <w:szCs w:val="20"/>
        </w:rPr>
        <w:t xml:space="preserve">in_degree </w:t>
      </w:r>
      <w:r w:rsidR="00C0704C" w:rsidRPr="002679C6">
        <w:rPr>
          <w:rStyle w:val="OtherTok"/>
          <w:sz w:val="20"/>
          <w:szCs w:val="20"/>
        </w:rPr>
        <w:t>&lt;-</w:t>
      </w:r>
      <w:r w:rsidR="00C0704C" w:rsidRPr="002679C6">
        <w:rPr>
          <w:rStyle w:val="NormalTok"/>
          <w:sz w:val="20"/>
          <w:szCs w:val="20"/>
        </w:rPr>
        <w:t xml:space="preserve"> igraph</w:t>
      </w:r>
      <w:r w:rsidR="00C0704C" w:rsidRPr="002679C6">
        <w:rPr>
          <w:rStyle w:val="SpecialCharTok"/>
          <w:sz w:val="20"/>
          <w:szCs w:val="20"/>
        </w:rPr>
        <w:t>::</w:t>
      </w:r>
      <w:r w:rsidR="00C0704C" w:rsidRPr="002679C6">
        <w:rPr>
          <w:rStyle w:val="FunctionTok"/>
          <w:sz w:val="20"/>
          <w:szCs w:val="20"/>
        </w:rPr>
        <w:t>degree</w:t>
      </w:r>
      <w:r w:rsidR="00C0704C" w:rsidRPr="002679C6">
        <w:rPr>
          <w:rStyle w:val="NormalTok"/>
          <w:sz w:val="20"/>
          <w:szCs w:val="20"/>
        </w:rPr>
        <w:t xml:space="preserve">(igraph, </w:t>
      </w:r>
      <w:r w:rsidR="00C0704C" w:rsidRPr="002679C6">
        <w:rPr>
          <w:rStyle w:val="AttributeTok"/>
          <w:sz w:val="20"/>
          <w:szCs w:val="20"/>
        </w:rPr>
        <w:t>mode =</w:t>
      </w:r>
      <w:r w:rsidR="00C0704C" w:rsidRPr="002679C6">
        <w:rPr>
          <w:rStyle w:val="NormalTok"/>
          <w:sz w:val="20"/>
          <w:szCs w:val="20"/>
        </w:rPr>
        <w:t xml:space="preserve"> </w:t>
      </w:r>
      <w:r w:rsidR="00C0704C" w:rsidRPr="002679C6">
        <w:rPr>
          <w:rStyle w:val="StringTok"/>
          <w:sz w:val="20"/>
          <w:szCs w:val="20"/>
        </w:rPr>
        <w:t>"in"</w:t>
      </w:r>
      <w:r w:rsidR="00C0704C" w:rsidRPr="002679C6">
        <w:rPr>
          <w:rStyle w:val="NormalTok"/>
          <w:sz w:val="20"/>
          <w:szCs w:val="20"/>
        </w:rPr>
        <w:t>)</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w:t>
      </w:r>
      <w:r w:rsidR="00C0704C" w:rsidRPr="002679C6">
        <w:rPr>
          <w:rStyle w:val="FunctionTok"/>
          <w:sz w:val="20"/>
          <w:szCs w:val="20"/>
        </w:rPr>
        <w:t>as.data.frame</w:t>
      </w:r>
      <w:r w:rsidR="00C0704C" w:rsidRPr="002679C6">
        <w:rPr>
          <w:rStyle w:val="NormalTok"/>
          <w:sz w:val="20"/>
          <w:szCs w:val="20"/>
        </w:rPr>
        <w:t>()</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tibble</w:t>
      </w:r>
      <w:r w:rsidR="00C0704C" w:rsidRPr="002679C6">
        <w:rPr>
          <w:rStyle w:val="SpecialCharTok"/>
          <w:sz w:val="20"/>
          <w:szCs w:val="20"/>
        </w:rPr>
        <w:t>::</w:t>
      </w:r>
      <w:r w:rsidR="00C0704C" w:rsidRPr="002679C6">
        <w:rPr>
          <w:rStyle w:val="FunctionTok"/>
          <w:sz w:val="20"/>
          <w:szCs w:val="20"/>
        </w:rPr>
        <w:t>rownames_to_column</w:t>
      </w:r>
      <w:r w:rsidR="00C0704C" w:rsidRPr="002679C6">
        <w:rPr>
          <w:rStyle w:val="NormalTok"/>
          <w:sz w:val="20"/>
          <w:szCs w:val="20"/>
        </w:rPr>
        <w:t>()</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rename</w:t>
      </w:r>
      <w:r w:rsidR="00C0704C" w:rsidRPr="002679C6">
        <w:rPr>
          <w:rStyle w:val="NormalTok"/>
          <w:sz w:val="20"/>
          <w:szCs w:val="20"/>
        </w:rPr>
        <w:t>(</w:t>
      </w:r>
      <w:r w:rsidR="00C0704C" w:rsidRPr="002679C6">
        <w:rPr>
          <w:rStyle w:val="AttributeTok"/>
          <w:sz w:val="20"/>
          <w:szCs w:val="20"/>
        </w:rPr>
        <w:t>in_degree=</w:t>
      </w:r>
      <w:r w:rsidR="00C0704C" w:rsidRPr="002679C6">
        <w:rPr>
          <w:rStyle w:val="StringTok"/>
          <w:sz w:val="20"/>
          <w:szCs w:val="20"/>
        </w:rPr>
        <w:t>`</w:t>
      </w:r>
      <w:r w:rsidR="00C0704C" w:rsidRPr="002679C6">
        <w:rPr>
          <w:rStyle w:val="AttributeTok"/>
          <w:sz w:val="20"/>
          <w:szCs w:val="20"/>
        </w:rPr>
        <w:t>igraph::degree(igraph, mode = "in")</w:t>
      </w:r>
      <w:r w:rsidR="00C0704C" w:rsidRPr="002679C6">
        <w:rPr>
          <w:rStyle w:val="StringTok"/>
          <w:sz w:val="20"/>
          <w:szCs w:val="20"/>
        </w:rPr>
        <w:t>`</w:t>
      </w:r>
      <w:r w:rsidR="00C0704C" w:rsidRPr="002679C6">
        <w:rPr>
          <w:rStyle w:val="NormalTok"/>
          <w:sz w:val="20"/>
          <w:szCs w:val="20"/>
        </w:rPr>
        <w:t xml:space="preserve"> ,</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study=</w:t>
      </w:r>
      <w:r w:rsidR="00C0704C" w:rsidRPr="002679C6">
        <w:rPr>
          <w:rStyle w:val="NormalTok"/>
          <w:sz w:val="20"/>
          <w:szCs w:val="20"/>
        </w:rPr>
        <w:t>rowname)</w:t>
      </w:r>
      <w:r w:rsidR="00C0704C" w:rsidRPr="002679C6">
        <w:rPr>
          <w:sz w:val="20"/>
          <w:szCs w:val="20"/>
        </w:rPr>
        <w:br/>
      </w:r>
      <w:r w:rsidR="00C0704C" w:rsidRPr="002679C6">
        <w:rPr>
          <w:sz w:val="20"/>
          <w:szCs w:val="20"/>
        </w:rPr>
        <w:br/>
      </w:r>
      <w:r w:rsidR="00C0704C" w:rsidRPr="002679C6">
        <w:rPr>
          <w:rStyle w:val="NormalTok"/>
          <w:sz w:val="20"/>
          <w:szCs w:val="20"/>
        </w:rPr>
        <w:t xml:space="preserve">out_degree </w:t>
      </w:r>
      <w:r w:rsidR="00C0704C" w:rsidRPr="002679C6">
        <w:rPr>
          <w:rStyle w:val="OtherTok"/>
          <w:sz w:val="20"/>
          <w:szCs w:val="20"/>
        </w:rPr>
        <w:t>&lt;-</w:t>
      </w:r>
      <w:r w:rsidR="00C0704C" w:rsidRPr="002679C6">
        <w:rPr>
          <w:rStyle w:val="NormalTok"/>
          <w:sz w:val="20"/>
          <w:szCs w:val="20"/>
        </w:rPr>
        <w:t xml:space="preserve"> igraph</w:t>
      </w:r>
      <w:r w:rsidR="00C0704C" w:rsidRPr="002679C6">
        <w:rPr>
          <w:rStyle w:val="SpecialCharTok"/>
          <w:sz w:val="20"/>
          <w:szCs w:val="20"/>
        </w:rPr>
        <w:t>::</w:t>
      </w:r>
      <w:r w:rsidR="00C0704C" w:rsidRPr="002679C6">
        <w:rPr>
          <w:rStyle w:val="FunctionTok"/>
          <w:sz w:val="20"/>
          <w:szCs w:val="20"/>
        </w:rPr>
        <w:t>degree</w:t>
      </w:r>
      <w:r w:rsidR="00C0704C" w:rsidRPr="002679C6">
        <w:rPr>
          <w:rStyle w:val="NormalTok"/>
          <w:sz w:val="20"/>
          <w:szCs w:val="20"/>
        </w:rPr>
        <w:t xml:space="preserve">(igraph, </w:t>
      </w:r>
      <w:r w:rsidR="00C0704C" w:rsidRPr="002679C6">
        <w:rPr>
          <w:rStyle w:val="AttributeTok"/>
          <w:sz w:val="20"/>
          <w:szCs w:val="20"/>
        </w:rPr>
        <w:t>mode =</w:t>
      </w:r>
      <w:r w:rsidR="00C0704C" w:rsidRPr="002679C6">
        <w:rPr>
          <w:rStyle w:val="NormalTok"/>
          <w:sz w:val="20"/>
          <w:szCs w:val="20"/>
        </w:rPr>
        <w:t xml:space="preserve"> </w:t>
      </w:r>
      <w:r w:rsidR="00C0704C" w:rsidRPr="002679C6">
        <w:rPr>
          <w:rStyle w:val="StringTok"/>
          <w:sz w:val="20"/>
          <w:szCs w:val="20"/>
        </w:rPr>
        <w:t>"out"</w:t>
      </w:r>
      <w:r w:rsidR="00C0704C" w:rsidRPr="002679C6">
        <w:rPr>
          <w:rStyle w:val="NormalTok"/>
          <w:sz w:val="20"/>
          <w:szCs w:val="20"/>
        </w:rPr>
        <w:t xml:space="preserve">)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w:t>
      </w:r>
      <w:r w:rsidR="00C0704C" w:rsidRPr="002679C6">
        <w:rPr>
          <w:rStyle w:val="FunctionTok"/>
          <w:sz w:val="20"/>
          <w:szCs w:val="20"/>
        </w:rPr>
        <w:t>as.data.frame</w:t>
      </w:r>
      <w:r w:rsidR="00C0704C" w:rsidRPr="002679C6">
        <w:rPr>
          <w:rStyle w:val="NormalTok"/>
          <w:sz w:val="20"/>
          <w:szCs w:val="20"/>
        </w:rPr>
        <w:t>()</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tibble</w:t>
      </w:r>
      <w:r w:rsidR="00C0704C" w:rsidRPr="002679C6">
        <w:rPr>
          <w:rStyle w:val="SpecialCharTok"/>
          <w:sz w:val="20"/>
          <w:szCs w:val="20"/>
        </w:rPr>
        <w:t>::</w:t>
      </w:r>
      <w:r w:rsidR="00C0704C" w:rsidRPr="002679C6">
        <w:rPr>
          <w:rStyle w:val="FunctionTok"/>
          <w:sz w:val="20"/>
          <w:szCs w:val="20"/>
        </w:rPr>
        <w:t>rownames_to_column</w:t>
      </w:r>
      <w:r w:rsidR="00C0704C" w:rsidRPr="002679C6">
        <w:rPr>
          <w:rStyle w:val="NormalTok"/>
          <w:sz w:val="20"/>
          <w:szCs w:val="20"/>
        </w:rPr>
        <w:t>()</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rename</w:t>
      </w:r>
      <w:r w:rsidR="00C0704C" w:rsidRPr="002679C6">
        <w:rPr>
          <w:rStyle w:val="NormalTok"/>
          <w:sz w:val="20"/>
          <w:szCs w:val="20"/>
        </w:rPr>
        <w:t>(</w:t>
      </w:r>
      <w:r w:rsidR="00C0704C" w:rsidRPr="002679C6">
        <w:rPr>
          <w:rStyle w:val="AttributeTok"/>
          <w:sz w:val="20"/>
          <w:szCs w:val="20"/>
        </w:rPr>
        <w:t>out_degree=</w:t>
      </w:r>
      <w:r w:rsidR="00C0704C" w:rsidRPr="002679C6">
        <w:rPr>
          <w:rStyle w:val="StringTok"/>
          <w:sz w:val="20"/>
          <w:szCs w:val="20"/>
        </w:rPr>
        <w:t>`</w:t>
      </w:r>
      <w:r w:rsidR="00C0704C" w:rsidRPr="002679C6">
        <w:rPr>
          <w:rStyle w:val="AttributeTok"/>
          <w:sz w:val="20"/>
          <w:szCs w:val="20"/>
        </w:rPr>
        <w:t>igraph::degree(igraph, mode = "out")</w:t>
      </w:r>
      <w:r w:rsidR="00C0704C" w:rsidRPr="002679C6">
        <w:rPr>
          <w:rStyle w:val="StringTok"/>
          <w:sz w:val="20"/>
          <w:szCs w:val="20"/>
        </w:rPr>
        <w:t>`</w:t>
      </w:r>
      <w:r w:rsidR="00C0704C" w:rsidRPr="002679C6">
        <w:rPr>
          <w:rStyle w:val="NormalTok"/>
          <w:sz w:val="20"/>
          <w:szCs w:val="20"/>
        </w:rPr>
        <w:t xml:space="preserve"> ,</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study=</w:t>
      </w:r>
      <w:r w:rsidR="00C0704C" w:rsidRPr="002679C6">
        <w:rPr>
          <w:rStyle w:val="NormalTok"/>
          <w:sz w:val="20"/>
          <w:szCs w:val="20"/>
        </w:rPr>
        <w:t>rowname)</w:t>
      </w:r>
      <w:r w:rsidR="00C0704C" w:rsidRPr="002679C6">
        <w:rPr>
          <w:sz w:val="20"/>
          <w:szCs w:val="20"/>
        </w:rPr>
        <w:br/>
      </w:r>
      <w:r w:rsidR="00C0704C" w:rsidRPr="002679C6">
        <w:rPr>
          <w:sz w:val="20"/>
          <w:szCs w:val="20"/>
        </w:rPr>
        <w:br/>
      </w:r>
      <w:r w:rsidR="00C0704C" w:rsidRPr="002679C6">
        <w:rPr>
          <w:rStyle w:val="NormalTok"/>
          <w:sz w:val="20"/>
          <w:szCs w:val="20"/>
        </w:rPr>
        <w:t xml:space="preserve">degree_df </w:t>
      </w:r>
      <w:r w:rsidR="00C0704C" w:rsidRPr="002679C6">
        <w:rPr>
          <w:rStyle w:val="OtherTok"/>
          <w:sz w:val="20"/>
          <w:szCs w:val="20"/>
        </w:rPr>
        <w:t>&lt;-</w:t>
      </w:r>
      <w:r w:rsidR="00C0704C" w:rsidRPr="002679C6">
        <w:rPr>
          <w:rStyle w:val="NormalTok"/>
          <w:sz w:val="20"/>
          <w:szCs w:val="20"/>
        </w:rPr>
        <w:t xml:space="preserve"> </w:t>
      </w:r>
      <w:r w:rsidR="00C0704C" w:rsidRPr="002679C6">
        <w:rPr>
          <w:rStyle w:val="FunctionTok"/>
          <w:sz w:val="20"/>
          <w:szCs w:val="20"/>
        </w:rPr>
        <w:t>merge</w:t>
      </w:r>
      <w:r w:rsidR="00C0704C" w:rsidRPr="002679C6">
        <w:rPr>
          <w:rStyle w:val="NormalTok"/>
          <w:sz w:val="20"/>
          <w:szCs w:val="20"/>
        </w:rPr>
        <w:t>(in_degree,</w:t>
      </w:r>
      <w:r w:rsidR="00C0704C" w:rsidRPr="002679C6">
        <w:rPr>
          <w:sz w:val="20"/>
          <w:szCs w:val="20"/>
        </w:rPr>
        <w:br/>
      </w:r>
      <w:r w:rsidR="00C0704C" w:rsidRPr="002679C6">
        <w:rPr>
          <w:rStyle w:val="NormalTok"/>
          <w:sz w:val="20"/>
          <w:szCs w:val="20"/>
        </w:rPr>
        <w:t xml:space="preserve">                   out_degree)</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w:t>
      </w:r>
      <w:r w:rsidR="00C0704C" w:rsidRPr="002679C6">
        <w:rPr>
          <w:rStyle w:val="FunctionTok"/>
          <w:sz w:val="20"/>
          <w:szCs w:val="20"/>
        </w:rPr>
        <w:t>merge</w:t>
      </w:r>
      <w:r w:rsidR="00C0704C" w:rsidRPr="002679C6">
        <w:rPr>
          <w:rStyle w:val="NormalTok"/>
          <w:sz w:val="20"/>
          <w:szCs w:val="20"/>
        </w:rPr>
        <w:t>(all_degree)</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mutate</w:t>
      </w:r>
      <w:r w:rsidR="00C0704C" w:rsidRPr="002679C6">
        <w:rPr>
          <w:rStyle w:val="NormalTok"/>
          <w:sz w:val="20"/>
          <w:szCs w:val="20"/>
        </w:rPr>
        <w:t>(</w:t>
      </w:r>
      <w:r w:rsidR="00C0704C" w:rsidRPr="002679C6">
        <w:rPr>
          <w:rStyle w:val="AttributeTok"/>
          <w:sz w:val="20"/>
          <w:szCs w:val="20"/>
        </w:rPr>
        <w:t>in_degree =</w:t>
      </w:r>
      <w:r w:rsidR="00C0704C" w:rsidRPr="002679C6">
        <w:rPr>
          <w:rStyle w:val="NormalTok"/>
          <w:sz w:val="20"/>
          <w:szCs w:val="20"/>
        </w:rPr>
        <w:t xml:space="preserve"> </w:t>
      </w:r>
      <w:r w:rsidR="00C0704C" w:rsidRPr="002679C6">
        <w:rPr>
          <w:rStyle w:val="SpecialCharTok"/>
          <w:sz w:val="20"/>
          <w:szCs w:val="20"/>
        </w:rPr>
        <w:t>-</w:t>
      </w:r>
      <w:r w:rsidR="00C0704C" w:rsidRPr="002679C6">
        <w:rPr>
          <w:rStyle w:val="NormalTok"/>
          <w:sz w:val="20"/>
          <w:szCs w:val="20"/>
        </w:rPr>
        <w:t>in_degree)</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tidyr</w:t>
      </w:r>
      <w:r w:rsidR="00C0704C" w:rsidRPr="002679C6">
        <w:rPr>
          <w:rStyle w:val="SpecialCharTok"/>
          <w:sz w:val="20"/>
          <w:szCs w:val="20"/>
        </w:rPr>
        <w:t>::</w:t>
      </w:r>
      <w:r w:rsidR="00C0704C" w:rsidRPr="002679C6">
        <w:rPr>
          <w:rStyle w:val="FunctionTok"/>
          <w:sz w:val="20"/>
          <w:szCs w:val="20"/>
        </w:rPr>
        <w:t>pivot_longer</w:t>
      </w:r>
      <w:r w:rsidR="00C0704C" w:rsidRPr="002679C6">
        <w:rPr>
          <w:rStyle w:val="NormalTok"/>
          <w:sz w:val="20"/>
          <w:szCs w:val="20"/>
        </w:rPr>
        <w:t>(</w:t>
      </w:r>
      <w:r w:rsidR="00C0704C" w:rsidRPr="002679C6">
        <w:rPr>
          <w:rStyle w:val="AttributeTok"/>
          <w:sz w:val="20"/>
          <w:szCs w:val="20"/>
        </w:rPr>
        <w:t>cols =</w:t>
      </w:r>
      <w:r w:rsidR="00C0704C" w:rsidRPr="002679C6">
        <w:rPr>
          <w:rStyle w:val="NormalTok"/>
          <w:sz w:val="20"/>
          <w:szCs w:val="20"/>
        </w:rPr>
        <w:t xml:space="preserve"> </w:t>
      </w:r>
      <w:r w:rsidR="00C0704C" w:rsidRPr="002679C6">
        <w:rPr>
          <w:rStyle w:val="FunctionTok"/>
          <w:sz w:val="20"/>
          <w:szCs w:val="20"/>
        </w:rPr>
        <w:t>c</w:t>
      </w:r>
      <w:r w:rsidR="00C0704C" w:rsidRPr="002679C6">
        <w:rPr>
          <w:rStyle w:val="NormalTok"/>
          <w:sz w:val="20"/>
          <w:szCs w:val="20"/>
        </w:rPr>
        <w:t>(in_degree,out_degree))</w:t>
      </w:r>
      <w:r w:rsidR="00C0704C" w:rsidRPr="002679C6">
        <w:rPr>
          <w:sz w:val="20"/>
          <w:szCs w:val="20"/>
        </w:rPr>
        <w:br/>
      </w:r>
      <w:r w:rsidR="00C0704C" w:rsidRPr="002679C6">
        <w:rPr>
          <w:sz w:val="20"/>
          <w:szCs w:val="20"/>
        </w:rPr>
        <w:br/>
      </w:r>
      <w:r w:rsidR="00C0704C" w:rsidRPr="002679C6">
        <w:rPr>
          <w:rStyle w:val="FunctionTok"/>
          <w:sz w:val="20"/>
          <w:szCs w:val="20"/>
        </w:rPr>
        <w:t>ggplot</w:t>
      </w:r>
      <w:r w:rsidR="00C0704C" w:rsidRPr="002679C6">
        <w:rPr>
          <w:rStyle w:val="NormalTok"/>
          <w:sz w:val="20"/>
          <w:szCs w:val="20"/>
        </w:rPr>
        <w:t>(degree_df,</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mapping =</w:t>
      </w:r>
      <w:r w:rsidR="00C0704C" w:rsidRPr="002679C6">
        <w:rPr>
          <w:rStyle w:val="NormalTok"/>
          <w:sz w:val="20"/>
          <w:szCs w:val="20"/>
        </w:rPr>
        <w:t xml:space="preserve"> </w:t>
      </w:r>
      <w:r w:rsidR="00C0704C" w:rsidRPr="002679C6">
        <w:rPr>
          <w:rStyle w:val="FunctionTok"/>
          <w:sz w:val="20"/>
          <w:szCs w:val="20"/>
        </w:rPr>
        <w:t>aes</w:t>
      </w:r>
      <w:r w:rsidR="00C0704C" w:rsidRPr="002679C6">
        <w:rPr>
          <w:rStyle w:val="NormalTok"/>
          <w:sz w:val="20"/>
          <w:szCs w:val="20"/>
        </w:rPr>
        <w:t>(</w:t>
      </w:r>
      <w:r w:rsidR="00C0704C" w:rsidRPr="002679C6">
        <w:rPr>
          <w:rStyle w:val="AttributeTok"/>
          <w:sz w:val="20"/>
          <w:szCs w:val="20"/>
        </w:rPr>
        <w:t>y =</w:t>
      </w:r>
      <w:r w:rsidR="00C0704C" w:rsidRPr="002679C6">
        <w:rPr>
          <w:rStyle w:val="FunctionTok"/>
          <w:sz w:val="20"/>
          <w:szCs w:val="20"/>
        </w:rPr>
        <w:t>reorder</w:t>
      </w:r>
      <w:r w:rsidR="00C0704C" w:rsidRPr="002679C6">
        <w:rPr>
          <w:rStyle w:val="NormalTok"/>
          <w:sz w:val="20"/>
          <w:szCs w:val="20"/>
        </w:rPr>
        <w:t xml:space="preserve">(study, degree), </w:t>
      </w:r>
      <w:r w:rsidR="00C0704C" w:rsidRPr="002679C6">
        <w:rPr>
          <w:rStyle w:val="AttributeTok"/>
          <w:sz w:val="20"/>
          <w:szCs w:val="20"/>
        </w:rPr>
        <w:t>x =</w:t>
      </w:r>
      <w:r w:rsidR="00C0704C" w:rsidRPr="002679C6">
        <w:rPr>
          <w:rStyle w:val="NormalTok"/>
          <w:sz w:val="20"/>
          <w:szCs w:val="20"/>
        </w:rPr>
        <w:t xml:space="preserve"> </w:t>
      </w:r>
      <w:r w:rsidR="00C0704C" w:rsidRPr="002679C6">
        <w:rPr>
          <w:rStyle w:val="SpecialCharTok"/>
          <w:sz w:val="20"/>
          <w:szCs w:val="20"/>
        </w:rPr>
        <w:t>-</w:t>
      </w:r>
      <w:r w:rsidR="00C0704C" w:rsidRPr="002679C6">
        <w:rPr>
          <w:rStyle w:val="NormalTok"/>
          <w:sz w:val="20"/>
          <w:szCs w:val="20"/>
        </w:rPr>
        <w:t xml:space="preserve">value, </w:t>
      </w:r>
      <w:r w:rsidR="00C0704C" w:rsidRPr="002679C6">
        <w:rPr>
          <w:rStyle w:val="AttributeTok"/>
          <w:sz w:val="20"/>
          <w:szCs w:val="20"/>
        </w:rPr>
        <w:t>fill =</w:t>
      </w:r>
      <w:r w:rsidR="00C0704C" w:rsidRPr="002679C6">
        <w:rPr>
          <w:rStyle w:val="NormalTok"/>
          <w:sz w:val="20"/>
          <w:szCs w:val="20"/>
        </w:rPr>
        <w:t xml:space="preserve"> name))</w:t>
      </w:r>
      <w:r w:rsidR="00C0704C" w:rsidRPr="002679C6">
        <w:rPr>
          <w:rStyle w:val="SpecialChar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FunctionTok"/>
          <w:sz w:val="20"/>
          <w:szCs w:val="20"/>
        </w:rPr>
        <w:t>theme_minimal</w:t>
      </w:r>
      <w:r w:rsidR="00C0704C" w:rsidRPr="002679C6">
        <w:rPr>
          <w:rStyle w:val="NormalTok"/>
          <w:sz w:val="20"/>
          <w:szCs w:val="20"/>
        </w:rPr>
        <w:t>()</w:t>
      </w:r>
      <w:r w:rsidR="00C0704C" w:rsidRPr="002679C6">
        <w:rPr>
          <w:rStyle w:val="SpecialChar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FunctionTok"/>
          <w:sz w:val="20"/>
          <w:szCs w:val="20"/>
        </w:rPr>
        <w:t>geom_col</w:t>
      </w:r>
      <w:r w:rsidR="00C0704C" w:rsidRPr="002679C6">
        <w:rPr>
          <w:rStyle w:val="NormalTok"/>
          <w:sz w:val="20"/>
          <w:szCs w:val="20"/>
        </w:rPr>
        <w:t>()</w:t>
      </w:r>
      <w:r w:rsidR="00C0704C" w:rsidRPr="002679C6">
        <w:rPr>
          <w:rStyle w:val="SpecialChar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FunctionTok"/>
          <w:sz w:val="20"/>
          <w:szCs w:val="20"/>
        </w:rPr>
        <w:t>geom_hline</w:t>
      </w:r>
      <w:r w:rsidR="00C0704C" w:rsidRPr="002679C6">
        <w:rPr>
          <w:rStyle w:val="NormalTok"/>
          <w:sz w:val="20"/>
          <w:szCs w:val="20"/>
        </w:rPr>
        <w:t>(</w:t>
      </w:r>
      <w:r w:rsidR="00C0704C" w:rsidRPr="002679C6">
        <w:rPr>
          <w:rStyle w:val="AttributeTok"/>
          <w:sz w:val="20"/>
          <w:szCs w:val="20"/>
        </w:rPr>
        <w:t>yintercept =</w:t>
      </w:r>
      <w:r w:rsidR="00C0704C" w:rsidRPr="002679C6">
        <w:rPr>
          <w:rStyle w:val="NormalTok"/>
          <w:sz w:val="20"/>
          <w:szCs w:val="20"/>
        </w:rPr>
        <w:t xml:space="preserve"> </w:t>
      </w:r>
      <w:r w:rsidR="00C0704C" w:rsidRPr="002679C6">
        <w:rPr>
          <w:rStyle w:val="FloatTok"/>
          <w:sz w:val="20"/>
          <w:szCs w:val="20"/>
        </w:rPr>
        <w:t>2.5</w:t>
      </w:r>
      <w:r w:rsidR="00C0704C" w:rsidRPr="002679C6">
        <w:rPr>
          <w:rStyle w:val="NormalTok"/>
          <w:sz w:val="20"/>
          <w:szCs w:val="20"/>
        </w:rPr>
        <w:t>,</w:t>
      </w:r>
      <w:r w:rsidR="00C0704C" w:rsidRPr="002679C6">
        <w:rPr>
          <w:rStyle w:val="AttributeTok"/>
          <w:sz w:val="20"/>
          <w:szCs w:val="20"/>
        </w:rPr>
        <w:t>linetype=</w:t>
      </w:r>
      <w:r w:rsidR="00C0704C" w:rsidRPr="002679C6">
        <w:rPr>
          <w:rStyle w:val="StringTok"/>
          <w:sz w:val="20"/>
          <w:szCs w:val="20"/>
        </w:rPr>
        <w:t>'dashed'</w:t>
      </w:r>
      <w:r w:rsidR="00C0704C" w:rsidRPr="002679C6">
        <w:rPr>
          <w:rStyle w:val="NormalTok"/>
          <w:sz w:val="20"/>
          <w:szCs w:val="20"/>
        </w:rPr>
        <w:t>,</w:t>
      </w:r>
      <w:r w:rsidR="00C0704C" w:rsidRPr="002679C6">
        <w:rPr>
          <w:rStyle w:val="AttributeTok"/>
          <w:sz w:val="20"/>
          <w:szCs w:val="20"/>
        </w:rPr>
        <w:t>lwd=</w:t>
      </w:r>
      <w:r w:rsidR="00C0704C" w:rsidRPr="002679C6">
        <w:rPr>
          <w:rStyle w:val="DecValTok"/>
          <w:sz w:val="20"/>
          <w:szCs w:val="20"/>
        </w:rPr>
        <w:t>1</w:t>
      </w:r>
      <w:r w:rsidR="00C0704C" w:rsidRPr="002679C6">
        <w:rPr>
          <w:rStyle w:val="NormalTok"/>
          <w:sz w:val="20"/>
          <w:szCs w:val="20"/>
        </w:rPr>
        <w:t>)</w:t>
      </w:r>
      <w:r w:rsidR="00C0704C" w:rsidRPr="002679C6">
        <w:rPr>
          <w:rStyle w:val="SpecialChar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FunctionTok"/>
          <w:sz w:val="20"/>
          <w:szCs w:val="20"/>
        </w:rPr>
        <w:t>geom_hline</w:t>
      </w:r>
      <w:r w:rsidR="00C0704C" w:rsidRPr="002679C6">
        <w:rPr>
          <w:rStyle w:val="NormalTok"/>
          <w:sz w:val="20"/>
          <w:szCs w:val="20"/>
        </w:rPr>
        <w:t>(</w:t>
      </w:r>
      <w:r w:rsidR="00C0704C" w:rsidRPr="002679C6">
        <w:rPr>
          <w:rStyle w:val="AttributeTok"/>
          <w:sz w:val="20"/>
          <w:szCs w:val="20"/>
        </w:rPr>
        <w:t>yintercept =</w:t>
      </w:r>
      <w:r w:rsidR="00C0704C" w:rsidRPr="002679C6">
        <w:rPr>
          <w:rStyle w:val="NormalTok"/>
          <w:sz w:val="20"/>
          <w:szCs w:val="20"/>
        </w:rPr>
        <w:t xml:space="preserve"> </w:t>
      </w:r>
      <w:r w:rsidR="00C0704C" w:rsidRPr="002679C6">
        <w:rPr>
          <w:rStyle w:val="FloatTok"/>
          <w:sz w:val="20"/>
          <w:szCs w:val="20"/>
        </w:rPr>
        <w:t>12.5</w:t>
      </w:r>
      <w:r w:rsidR="00C0704C" w:rsidRPr="002679C6">
        <w:rPr>
          <w:rStyle w:val="NormalTok"/>
          <w:sz w:val="20"/>
          <w:szCs w:val="20"/>
        </w:rPr>
        <w:t>,</w:t>
      </w:r>
      <w:r w:rsidR="00C0704C" w:rsidRPr="002679C6">
        <w:rPr>
          <w:rStyle w:val="AttributeTok"/>
          <w:sz w:val="20"/>
          <w:szCs w:val="20"/>
        </w:rPr>
        <w:t>linetype=</w:t>
      </w:r>
      <w:r w:rsidR="00C0704C" w:rsidRPr="002679C6">
        <w:rPr>
          <w:rStyle w:val="StringTok"/>
          <w:sz w:val="20"/>
          <w:szCs w:val="20"/>
        </w:rPr>
        <w:t>'dashed'</w:t>
      </w:r>
      <w:r w:rsidR="00C0704C" w:rsidRPr="002679C6">
        <w:rPr>
          <w:rStyle w:val="NormalTok"/>
          <w:sz w:val="20"/>
          <w:szCs w:val="20"/>
        </w:rPr>
        <w:t>,</w:t>
      </w:r>
      <w:r w:rsidR="00C0704C" w:rsidRPr="002679C6">
        <w:rPr>
          <w:rStyle w:val="AttributeTok"/>
          <w:sz w:val="20"/>
          <w:szCs w:val="20"/>
        </w:rPr>
        <w:t>lwd=</w:t>
      </w:r>
      <w:r w:rsidR="00C0704C" w:rsidRPr="002679C6">
        <w:rPr>
          <w:rStyle w:val="DecValTok"/>
          <w:sz w:val="20"/>
          <w:szCs w:val="20"/>
        </w:rPr>
        <w:t>1</w:t>
      </w:r>
      <w:r w:rsidR="00C0704C" w:rsidRPr="002679C6">
        <w:rPr>
          <w:rStyle w:val="NormalTok"/>
          <w:sz w:val="20"/>
          <w:szCs w:val="20"/>
        </w:rPr>
        <w:t>)</w:t>
      </w:r>
      <w:r w:rsidR="00C0704C" w:rsidRPr="002679C6">
        <w:rPr>
          <w:rStyle w:val="SpecialChar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FunctionTok"/>
          <w:sz w:val="20"/>
          <w:szCs w:val="20"/>
        </w:rPr>
        <w:t>theme</w:t>
      </w:r>
      <w:r w:rsidR="00C0704C" w:rsidRPr="002679C6">
        <w:rPr>
          <w:rStyle w:val="NormalTok"/>
          <w:sz w:val="20"/>
          <w:szCs w:val="20"/>
        </w:rPr>
        <w:t>(</w:t>
      </w:r>
      <w:r w:rsidR="00C0704C" w:rsidRPr="002679C6">
        <w:rPr>
          <w:rStyle w:val="AttributeTok"/>
          <w:sz w:val="20"/>
          <w:szCs w:val="20"/>
        </w:rPr>
        <w:t>axis.title.y =</w:t>
      </w:r>
      <w:r w:rsidR="00C0704C" w:rsidRPr="002679C6">
        <w:rPr>
          <w:rStyle w:val="NormalTok"/>
          <w:sz w:val="20"/>
          <w:szCs w:val="20"/>
        </w:rPr>
        <w:t xml:space="preserve"> </w:t>
      </w:r>
      <w:r w:rsidR="00C0704C" w:rsidRPr="002679C6">
        <w:rPr>
          <w:rStyle w:val="FunctionTok"/>
          <w:sz w:val="20"/>
          <w:szCs w:val="20"/>
        </w:rPr>
        <w:t>element_blank</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legend.title =</w:t>
      </w:r>
      <w:r w:rsidR="00C0704C" w:rsidRPr="002679C6">
        <w:rPr>
          <w:rStyle w:val="NormalTok"/>
          <w:sz w:val="20"/>
          <w:szCs w:val="20"/>
        </w:rPr>
        <w:t xml:space="preserve"> </w:t>
      </w:r>
      <w:r w:rsidR="00C0704C" w:rsidRPr="002679C6">
        <w:rPr>
          <w:rStyle w:val="FunctionTok"/>
          <w:sz w:val="20"/>
          <w:szCs w:val="20"/>
        </w:rPr>
        <w:t>element_blank</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legend.position =</w:t>
      </w:r>
      <w:r w:rsidR="00C0704C" w:rsidRPr="002679C6">
        <w:rPr>
          <w:rStyle w:val="NormalTok"/>
          <w:sz w:val="20"/>
          <w:szCs w:val="20"/>
        </w:rPr>
        <w:t xml:space="preserve"> </w:t>
      </w:r>
      <w:r w:rsidR="00C0704C" w:rsidRPr="002679C6">
        <w:rPr>
          <w:rStyle w:val="StringTok"/>
          <w:sz w:val="20"/>
          <w:szCs w:val="20"/>
        </w:rPr>
        <w:t>"bottom"</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axis.title.x =</w:t>
      </w:r>
      <w:r w:rsidR="00C0704C" w:rsidRPr="002679C6">
        <w:rPr>
          <w:rStyle w:val="NormalTok"/>
          <w:sz w:val="20"/>
          <w:szCs w:val="20"/>
        </w:rPr>
        <w:t xml:space="preserve"> </w:t>
      </w:r>
      <w:r w:rsidR="00C0704C" w:rsidRPr="002679C6">
        <w:rPr>
          <w:rStyle w:val="FunctionTok"/>
          <w:sz w:val="20"/>
          <w:szCs w:val="20"/>
        </w:rPr>
        <w:t>element_blank</w:t>
      </w:r>
      <w:r w:rsidR="00C0704C" w:rsidRPr="002679C6">
        <w:rPr>
          <w:rStyle w:val="NormalTok"/>
          <w:sz w:val="20"/>
          <w:szCs w:val="20"/>
        </w:rPr>
        <w:t>())</w:t>
      </w:r>
      <w:r w:rsidR="00C0704C" w:rsidRPr="002679C6">
        <w:rPr>
          <w:rStyle w:val="SpecialChar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FunctionTok"/>
          <w:sz w:val="20"/>
          <w:szCs w:val="20"/>
        </w:rPr>
        <w:t>scale_fill_manual</w:t>
      </w:r>
      <w:r w:rsidR="00C0704C" w:rsidRPr="002679C6">
        <w:rPr>
          <w:rStyle w:val="NormalTok"/>
          <w:sz w:val="20"/>
          <w:szCs w:val="20"/>
        </w:rPr>
        <w:t>(</w:t>
      </w:r>
      <w:r w:rsidR="00C0704C" w:rsidRPr="002679C6">
        <w:rPr>
          <w:rStyle w:val="AttributeTok"/>
          <w:sz w:val="20"/>
          <w:szCs w:val="20"/>
        </w:rPr>
        <w:t>labels =</w:t>
      </w:r>
      <w:r w:rsidR="00C0704C" w:rsidRPr="002679C6">
        <w:rPr>
          <w:rStyle w:val="NormalTok"/>
          <w:sz w:val="20"/>
          <w:szCs w:val="20"/>
        </w:rPr>
        <w:t xml:space="preserve"> </w:t>
      </w:r>
      <w:r w:rsidR="00C0704C" w:rsidRPr="002679C6">
        <w:rPr>
          <w:rStyle w:val="FunctionTok"/>
          <w:sz w:val="20"/>
          <w:szCs w:val="20"/>
        </w:rPr>
        <w:t>c</w:t>
      </w:r>
      <w:r w:rsidR="00C0704C" w:rsidRPr="002679C6">
        <w:rPr>
          <w:rStyle w:val="NormalTok"/>
          <w:sz w:val="20"/>
          <w:szCs w:val="20"/>
        </w:rPr>
        <w:t>(</w:t>
      </w:r>
      <w:r w:rsidR="00C0704C" w:rsidRPr="002679C6">
        <w:rPr>
          <w:rStyle w:val="StringTok"/>
          <w:sz w:val="20"/>
          <w:szCs w:val="20"/>
        </w:rPr>
        <w:t>"Referrals In"</w:t>
      </w:r>
      <w:r w:rsidR="00C0704C" w:rsidRPr="002679C6">
        <w:rPr>
          <w:rStyle w:val="NormalTok"/>
          <w:sz w:val="20"/>
          <w:szCs w:val="20"/>
        </w:rPr>
        <w:t xml:space="preserve">, </w:t>
      </w:r>
      <w:r w:rsidR="00C0704C" w:rsidRPr="002679C6">
        <w:rPr>
          <w:rStyle w:val="StringTok"/>
          <w:sz w:val="20"/>
          <w:szCs w:val="20"/>
        </w:rPr>
        <w:t>"Referrals Out"</w:t>
      </w:r>
      <w:r w:rsidR="00C0704C" w:rsidRPr="002679C6">
        <w:rPr>
          <w:rStyle w:val="NormalTok"/>
          <w:sz w:val="20"/>
          <w:szCs w:val="20"/>
        </w:rPr>
        <w:t xml:space="preserve">), </w:t>
      </w:r>
      <w:r w:rsidR="00C0704C" w:rsidRPr="002679C6">
        <w:rPr>
          <w:rStyle w:val="AttributeTok"/>
          <w:sz w:val="20"/>
          <w:szCs w:val="20"/>
        </w:rPr>
        <w:t>values =</w:t>
      </w:r>
      <w:r w:rsidR="00C0704C" w:rsidRPr="002679C6">
        <w:rPr>
          <w:rStyle w:val="NormalTok"/>
          <w:sz w:val="20"/>
          <w:szCs w:val="20"/>
        </w:rPr>
        <w:t xml:space="preserve"> scales</w:t>
      </w:r>
      <w:r w:rsidR="00C0704C" w:rsidRPr="002679C6">
        <w:rPr>
          <w:rStyle w:val="SpecialCharTok"/>
          <w:sz w:val="20"/>
          <w:szCs w:val="20"/>
        </w:rPr>
        <w:t>::</w:t>
      </w:r>
      <w:r w:rsidR="00C0704C" w:rsidRPr="002679C6">
        <w:rPr>
          <w:rStyle w:val="FunctionTok"/>
          <w:sz w:val="20"/>
          <w:szCs w:val="20"/>
        </w:rPr>
        <w:t>hue_pal</w:t>
      </w:r>
      <w:r w:rsidR="00C0704C" w:rsidRPr="002679C6">
        <w:rPr>
          <w:rStyle w:val="NormalTok"/>
          <w:sz w:val="20"/>
          <w:szCs w:val="20"/>
        </w:rPr>
        <w:t>()(</w:t>
      </w:r>
      <w:r w:rsidR="00C0704C" w:rsidRPr="002679C6">
        <w:rPr>
          <w:rStyle w:val="DecValTok"/>
          <w:sz w:val="20"/>
          <w:szCs w:val="20"/>
        </w:rPr>
        <w:t>2</w:t>
      </w:r>
      <w:r w:rsidR="00C0704C" w:rsidRPr="002679C6">
        <w:rPr>
          <w:rStyle w:val="NormalTok"/>
          <w:sz w:val="20"/>
          <w:szCs w:val="20"/>
        </w:rPr>
        <w:t>))</w:t>
      </w:r>
      <w:r w:rsidR="00C0704C" w:rsidRPr="002679C6">
        <w:rPr>
          <w:rStyle w:val="SpecialChar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FunctionTok"/>
          <w:sz w:val="20"/>
          <w:szCs w:val="20"/>
        </w:rPr>
        <w:t>scale_x_continuous</w:t>
      </w:r>
      <w:r w:rsidR="00C0704C" w:rsidRPr="002679C6">
        <w:rPr>
          <w:rStyle w:val="NormalTok"/>
          <w:sz w:val="20"/>
          <w:szCs w:val="20"/>
        </w:rPr>
        <w:t>(</w:t>
      </w:r>
      <w:r w:rsidR="00C0704C" w:rsidRPr="002679C6">
        <w:rPr>
          <w:rStyle w:val="AttributeTok"/>
          <w:sz w:val="20"/>
          <w:szCs w:val="20"/>
        </w:rPr>
        <w:t>labels =</w:t>
      </w:r>
      <w:r w:rsidR="00C0704C" w:rsidRPr="002679C6">
        <w:rPr>
          <w:rStyle w:val="NormalTok"/>
          <w:sz w:val="20"/>
          <w:szCs w:val="20"/>
        </w:rPr>
        <w:t xml:space="preserve"> abs)</w:t>
      </w:r>
      <w:r w:rsidR="00C0704C" w:rsidRPr="002679C6">
        <w:rPr>
          <w:sz w:val="20"/>
          <w:szCs w:val="20"/>
        </w:rPr>
        <w:br/>
      </w:r>
      <w:r w:rsidR="00C0704C" w:rsidRPr="002679C6">
        <w:rPr>
          <w:sz w:val="20"/>
          <w:szCs w:val="20"/>
        </w:rPr>
        <w:br/>
      </w:r>
      <w:r w:rsidR="00C0704C" w:rsidRPr="002679C6">
        <w:rPr>
          <w:rStyle w:val="CommentTok"/>
          <w:sz w:val="20"/>
          <w:szCs w:val="20"/>
        </w:rPr>
        <w:t># Tables</w:t>
      </w:r>
      <w:r w:rsidR="00C0704C" w:rsidRPr="002679C6">
        <w:rPr>
          <w:sz w:val="20"/>
          <w:szCs w:val="20"/>
        </w:rPr>
        <w:br/>
      </w:r>
      <w:r w:rsidR="00C0704C" w:rsidRPr="002679C6">
        <w:rPr>
          <w:sz w:val="20"/>
          <w:szCs w:val="20"/>
        </w:rPr>
        <w:br/>
      </w:r>
      <w:r w:rsidR="00C0704C" w:rsidRPr="002679C6">
        <w:rPr>
          <w:rStyle w:val="CommentTok"/>
          <w:sz w:val="20"/>
          <w:szCs w:val="20"/>
        </w:rPr>
        <w:t># Table 1</w:t>
      </w:r>
      <w:r w:rsidR="00C0704C" w:rsidRPr="002679C6">
        <w:rPr>
          <w:sz w:val="20"/>
          <w:szCs w:val="20"/>
        </w:rPr>
        <w:br/>
      </w:r>
      <w:r w:rsidR="00C0704C" w:rsidRPr="002679C6">
        <w:rPr>
          <w:sz w:val="20"/>
          <w:szCs w:val="20"/>
        </w:rPr>
        <w:br/>
      </w:r>
      <w:r w:rsidR="00C0704C" w:rsidRPr="002679C6">
        <w:rPr>
          <w:rStyle w:val="NormalTok"/>
          <w:sz w:val="20"/>
          <w:szCs w:val="20"/>
        </w:rPr>
        <w:t xml:space="preserve">gn_df </w:t>
      </w:r>
      <w:r w:rsidR="00C0704C" w:rsidRPr="002679C6">
        <w:rPr>
          <w:rStyle w:val="OtherTok"/>
          <w:sz w:val="20"/>
          <w:szCs w:val="20"/>
        </w:rPr>
        <w:t>&lt;-</w:t>
      </w:r>
      <w:r w:rsidR="00C0704C" w:rsidRPr="002679C6">
        <w:rPr>
          <w:rStyle w:val="NormalTok"/>
          <w:sz w:val="20"/>
          <w:szCs w:val="20"/>
        </w:rPr>
        <w:t xml:space="preserve"> </w:t>
      </w:r>
      <w:r w:rsidR="00C0704C" w:rsidRPr="002679C6">
        <w:rPr>
          <w:rStyle w:val="FunctionTok"/>
          <w:sz w:val="20"/>
          <w:szCs w:val="20"/>
        </w:rPr>
        <w:t>data.frame</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Intervention =</w:t>
      </w:r>
      <w:r w:rsidR="00C0704C" w:rsidRPr="002679C6">
        <w:rPr>
          <w:rStyle w:val="NormalTok"/>
          <w:sz w:val="20"/>
          <w:szCs w:val="20"/>
        </w:rPr>
        <w:t xml:space="preserve"> igraph</w:t>
      </w:r>
      <w:r w:rsidR="00C0704C" w:rsidRPr="002679C6">
        <w:rPr>
          <w:rStyle w:val="SpecialCharTok"/>
          <w:sz w:val="20"/>
          <w:szCs w:val="20"/>
        </w:rPr>
        <w:t>::</w:t>
      </w:r>
      <w:r w:rsidR="00C0704C" w:rsidRPr="002679C6">
        <w:rPr>
          <w:rStyle w:val="FunctionTok"/>
          <w:sz w:val="20"/>
          <w:szCs w:val="20"/>
        </w:rPr>
        <w:t>V</w:t>
      </w:r>
      <w:r w:rsidR="00C0704C" w:rsidRPr="002679C6">
        <w:rPr>
          <w:rStyle w:val="NormalTok"/>
          <w:sz w:val="20"/>
          <w:szCs w:val="20"/>
        </w:rPr>
        <w:t>(igraph)</w:t>
      </w:r>
      <w:r w:rsidR="00C0704C" w:rsidRPr="002679C6">
        <w:rPr>
          <w:rStyle w:val="SpecialCharTok"/>
          <w:sz w:val="20"/>
          <w:szCs w:val="20"/>
        </w:rPr>
        <w:t>$</w:t>
      </w:r>
      <w:r w:rsidR="00C0704C" w:rsidRPr="002679C6">
        <w:rPr>
          <w:rStyle w:val="NormalTok"/>
          <w:sz w:val="20"/>
          <w:szCs w:val="20"/>
        </w:rPr>
        <w:t>name,</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"Patient Refferalls: In"</w:t>
      </w:r>
      <w:r w:rsidR="00C0704C" w:rsidRPr="002679C6">
        <w:rPr>
          <w:rStyle w:val="NormalTok"/>
          <w:sz w:val="20"/>
          <w:szCs w:val="20"/>
        </w:rPr>
        <w:t xml:space="preserve"> </w:t>
      </w:r>
      <w:r w:rsidR="00C0704C" w:rsidRPr="002679C6">
        <w:rPr>
          <w:rStyle w:val="OtherTok"/>
          <w:sz w:val="20"/>
          <w:szCs w:val="20"/>
        </w:rPr>
        <w:t>=</w:t>
      </w:r>
      <w:r w:rsidR="00C0704C" w:rsidRPr="002679C6">
        <w:rPr>
          <w:rStyle w:val="NormalTok"/>
          <w:sz w:val="20"/>
          <w:szCs w:val="20"/>
        </w:rPr>
        <w:t xml:space="preserve"> igraph</w:t>
      </w:r>
      <w:r w:rsidR="00C0704C" w:rsidRPr="002679C6">
        <w:rPr>
          <w:rStyle w:val="SpecialCharTok"/>
          <w:sz w:val="20"/>
          <w:szCs w:val="20"/>
        </w:rPr>
        <w:t>::</w:t>
      </w:r>
      <w:r w:rsidR="00C0704C" w:rsidRPr="002679C6">
        <w:rPr>
          <w:rStyle w:val="FunctionTok"/>
          <w:sz w:val="20"/>
          <w:szCs w:val="20"/>
        </w:rPr>
        <w:t>degree</w:t>
      </w:r>
      <w:r w:rsidR="00C0704C" w:rsidRPr="002679C6">
        <w:rPr>
          <w:rStyle w:val="NormalTok"/>
          <w:sz w:val="20"/>
          <w:szCs w:val="20"/>
        </w:rPr>
        <w:t>(igraph,</w:t>
      </w:r>
      <w:r w:rsidR="00C0704C" w:rsidRPr="002679C6">
        <w:rPr>
          <w:rStyle w:val="AttributeTok"/>
          <w:sz w:val="20"/>
          <w:szCs w:val="20"/>
        </w:rPr>
        <w:t>mode=</w:t>
      </w:r>
      <w:r w:rsidR="00C0704C" w:rsidRPr="002679C6">
        <w:rPr>
          <w:rStyle w:val="StringTok"/>
          <w:sz w:val="20"/>
          <w:szCs w:val="20"/>
        </w:rPr>
        <w:t>"in"</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"Patient Referrals: Out"</w:t>
      </w:r>
      <w:r w:rsidR="00C0704C" w:rsidRPr="002679C6">
        <w:rPr>
          <w:rStyle w:val="NormalTok"/>
          <w:sz w:val="20"/>
          <w:szCs w:val="20"/>
        </w:rPr>
        <w:t xml:space="preserve"> </w:t>
      </w:r>
      <w:r w:rsidR="00C0704C" w:rsidRPr="002679C6">
        <w:rPr>
          <w:rStyle w:val="OtherTok"/>
          <w:sz w:val="20"/>
          <w:szCs w:val="20"/>
        </w:rPr>
        <w:t>=</w:t>
      </w:r>
      <w:r w:rsidR="00C0704C" w:rsidRPr="002679C6">
        <w:rPr>
          <w:rStyle w:val="NormalTok"/>
          <w:sz w:val="20"/>
          <w:szCs w:val="20"/>
        </w:rPr>
        <w:t xml:space="preserve"> igraph</w:t>
      </w:r>
      <w:r w:rsidR="00C0704C" w:rsidRPr="002679C6">
        <w:rPr>
          <w:rStyle w:val="SpecialCharTok"/>
          <w:sz w:val="20"/>
          <w:szCs w:val="20"/>
        </w:rPr>
        <w:t>::</w:t>
      </w:r>
      <w:r w:rsidR="00C0704C" w:rsidRPr="002679C6">
        <w:rPr>
          <w:rStyle w:val="FunctionTok"/>
          <w:sz w:val="20"/>
          <w:szCs w:val="20"/>
        </w:rPr>
        <w:t>degree</w:t>
      </w:r>
      <w:r w:rsidR="00C0704C" w:rsidRPr="002679C6">
        <w:rPr>
          <w:rStyle w:val="NormalTok"/>
          <w:sz w:val="20"/>
          <w:szCs w:val="20"/>
        </w:rPr>
        <w:t xml:space="preserve">(igraph, </w:t>
      </w:r>
      <w:r w:rsidR="00C0704C" w:rsidRPr="002679C6">
        <w:rPr>
          <w:rStyle w:val="AttributeTok"/>
          <w:sz w:val="20"/>
          <w:szCs w:val="20"/>
        </w:rPr>
        <w:t>mode=</w:t>
      </w:r>
      <w:r w:rsidR="00C0704C" w:rsidRPr="002679C6">
        <w:rPr>
          <w:rStyle w:val="StringTok"/>
          <w:sz w:val="20"/>
          <w:szCs w:val="20"/>
        </w:rPr>
        <w:t>"out"</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"Total Patient Refferals"</w:t>
      </w:r>
      <w:r w:rsidR="00C0704C" w:rsidRPr="002679C6">
        <w:rPr>
          <w:rStyle w:val="NormalTok"/>
          <w:sz w:val="20"/>
          <w:szCs w:val="20"/>
        </w:rPr>
        <w:t xml:space="preserve"> </w:t>
      </w:r>
      <w:r w:rsidR="00C0704C" w:rsidRPr="002679C6">
        <w:rPr>
          <w:rStyle w:val="OtherTok"/>
          <w:sz w:val="20"/>
          <w:szCs w:val="20"/>
        </w:rPr>
        <w:t>=</w:t>
      </w:r>
      <w:r w:rsidR="00C0704C" w:rsidRPr="002679C6">
        <w:rPr>
          <w:rStyle w:val="NormalTok"/>
          <w:sz w:val="20"/>
          <w:szCs w:val="20"/>
        </w:rPr>
        <w:t xml:space="preserve">  igraph</w:t>
      </w:r>
      <w:r w:rsidR="00C0704C" w:rsidRPr="002679C6">
        <w:rPr>
          <w:rStyle w:val="SpecialCharTok"/>
          <w:sz w:val="20"/>
          <w:szCs w:val="20"/>
        </w:rPr>
        <w:t>::</w:t>
      </w:r>
      <w:r w:rsidR="00C0704C" w:rsidRPr="002679C6">
        <w:rPr>
          <w:rStyle w:val="FunctionTok"/>
          <w:sz w:val="20"/>
          <w:szCs w:val="20"/>
        </w:rPr>
        <w:t>degree</w:t>
      </w:r>
      <w:r w:rsidR="00C0704C" w:rsidRPr="002679C6">
        <w:rPr>
          <w:rStyle w:val="NormalTok"/>
          <w:sz w:val="20"/>
          <w:szCs w:val="20"/>
        </w:rPr>
        <w:t xml:space="preserve">(igraph, </w:t>
      </w:r>
      <w:r w:rsidR="00C0704C" w:rsidRPr="002679C6">
        <w:rPr>
          <w:rStyle w:val="AttributeTok"/>
          <w:sz w:val="20"/>
          <w:szCs w:val="20"/>
        </w:rPr>
        <w:t>mode=</w:t>
      </w:r>
      <w:r w:rsidR="00C0704C" w:rsidRPr="002679C6">
        <w:rPr>
          <w:rStyle w:val="StringTok"/>
          <w:sz w:val="20"/>
          <w:szCs w:val="20"/>
        </w:rPr>
        <w:t>"total"</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row.names =</w:t>
      </w:r>
      <w:r w:rsidR="00C0704C" w:rsidRPr="002679C6">
        <w:rPr>
          <w:rStyle w:val="NormalTok"/>
          <w:sz w:val="20"/>
          <w:szCs w:val="20"/>
        </w:rPr>
        <w:t xml:space="preserve"> </w:t>
      </w:r>
      <w:r w:rsidR="00C0704C" w:rsidRPr="002679C6">
        <w:rPr>
          <w:rStyle w:val="ConstantTok"/>
          <w:sz w:val="20"/>
          <w:szCs w:val="20"/>
        </w:rPr>
        <w:t>NULL</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check.names =</w:t>
      </w:r>
      <w:r w:rsidR="00C0704C" w:rsidRPr="002679C6">
        <w:rPr>
          <w:rStyle w:val="NormalTok"/>
          <w:sz w:val="20"/>
          <w:szCs w:val="20"/>
        </w:rPr>
        <w:t xml:space="preserve"> </w:t>
      </w:r>
      <w:r w:rsidR="00C0704C" w:rsidRPr="002679C6">
        <w:rPr>
          <w:rStyle w:val="ConstantTok"/>
          <w:sz w:val="20"/>
          <w:szCs w:val="20"/>
        </w:rPr>
        <w:t>FALSE</w:t>
      </w:r>
      <w:r w:rsidR="00C0704C" w:rsidRPr="002679C6">
        <w:rPr>
          <w:sz w:val="20"/>
          <w:szCs w:val="20"/>
        </w:rPr>
        <w:br/>
      </w:r>
      <w:r w:rsidR="00C0704C" w:rsidRPr="002679C6">
        <w:rPr>
          <w:rStyle w:val="NormalTok"/>
          <w:sz w:val="20"/>
          <w:szCs w:val="20"/>
        </w:rPr>
        <w:t xml:space="preserve">)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group_by</w:t>
      </w:r>
      <w:r w:rsidR="00C0704C" w:rsidRPr="002679C6">
        <w:rPr>
          <w:rStyle w:val="NormalTok"/>
          <w:sz w:val="20"/>
          <w:szCs w:val="20"/>
        </w:rPr>
        <w:t xml:space="preserve">(Intervention) </w:t>
      </w:r>
      <w:r w:rsidR="00C0704C" w:rsidRPr="002679C6">
        <w:rPr>
          <w:rStyle w:val="SpecialCharTok"/>
          <w:sz w:val="20"/>
          <w:szCs w:val="20"/>
        </w:rPr>
        <w:t>|&gt;</w:t>
      </w:r>
      <w:r w:rsidR="00C0704C" w:rsidRPr="002679C6">
        <w:rPr>
          <w:rStyle w:val="NormalTok"/>
          <w:sz w:val="20"/>
          <w:szCs w:val="20"/>
        </w:rPr>
        <w:t xml:space="preserve"> </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summarise</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w:t>
      </w:r>
      <w:r w:rsidR="00C0704C" w:rsidRPr="002679C6">
        <w:rPr>
          <w:rStyle w:val="AttributeTok"/>
          <w:sz w:val="20"/>
          <w:szCs w:val="20"/>
        </w:rPr>
        <w:t>Refferalls In</w:t>
      </w:r>
      <w:r w:rsidR="00C0704C" w:rsidRPr="002679C6">
        <w:rPr>
          <w:rStyle w:val="StringTok"/>
          <w:sz w:val="20"/>
          <w:szCs w:val="20"/>
        </w:rPr>
        <w:t>`</w:t>
      </w:r>
      <w:r w:rsidR="00C0704C" w:rsidRPr="002679C6">
        <w:rPr>
          <w:rStyle w:val="NormalTok"/>
          <w:sz w:val="20"/>
          <w:szCs w:val="20"/>
        </w:rPr>
        <w:t xml:space="preserve"> </w:t>
      </w:r>
      <w:r w:rsidR="00C0704C" w:rsidRPr="002679C6">
        <w:rPr>
          <w:rStyle w:val="OtherTok"/>
          <w:sz w:val="20"/>
          <w:szCs w:val="20"/>
        </w:rPr>
        <w:t>=</w:t>
      </w:r>
      <w:r w:rsidR="00C0704C" w:rsidRPr="002679C6">
        <w:rPr>
          <w:rStyle w:val="NormalTok"/>
          <w:sz w:val="20"/>
          <w:szCs w:val="20"/>
        </w:rPr>
        <w:t xml:space="preserve"> </w:t>
      </w:r>
      <w:r w:rsidR="00C0704C" w:rsidRPr="002679C6">
        <w:rPr>
          <w:rStyle w:val="FunctionTok"/>
          <w:sz w:val="20"/>
          <w:szCs w:val="20"/>
        </w:rPr>
        <w:t>sum</w:t>
      </w:r>
      <w:r w:rsidR="00C0704C" w:rsidRPr="002679C6">
        <w:rPr>
          <w:rStyle w:val="NormalTok"/>
          <w:sz w:val="20"/>
          <w:szCs w:val="20"/>
        </w:rPr>
        <w:t>(</w:t>
      </w:r>
      <w:r w:rsidR="00C0704C" w:rsidRPr="002679C6">
        <w:rPr>
          <w:rStyle w:val="StringTok"/>
          <w:sz w:val="20"/>
          <w:szCs w:val="20"/>
        </w:rPr>
        <w:t>`</w:t>
      </w:r>
      <w:r w:rsidR="00C0704C" w:rsidRPr="002679C6">
        <w:rPr>
          <w:rStyle w:val="AttributeTok"/>
          <w:sz w:val="20"/>
          <w:szCs w:val="20"/>
        </w:rPr>
        <w:t>Patient Refferalls: In</w:t>
      </w:r>
      <w:r w:rsidR="00C0704C" w:rsidRPr="002679C6">
        <w:rPr>
          <w:rStyle w:val="StringTok"/>
          <w:sz w:val="20"/>
          <w:szCs w:val="20"/>
        </w:rPr>
        <w:t>`</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w:t>
      </w:r>
      <w:r w:rsidR="00C0704C" w:rsidRPr="002679C6">
        <w:rPr>
          <w:rStyle w:val="AttributeTok"/>
          <w:sz w:val="20"/>
          <w:szCs w:val="20"/>
        </w:rPr>
        <w:t>Referrals Out</w:t>
      </w:r>
      <w:r w:rsidR="00C0704C" w:rsidRPr="002679C6">
        <w:rPr>
          <w:rStyle w:val="StringTok"/>
          <w:sz w:val="20"/>
          <w:szCs w:val="20"/>
        </w:rPr>
        <w:t>`</w:t>
      </w:r>
      <w:r w:rsidR="00C0704C" w:rsidRPr="002679C6">
        <w:rPr>
          <w:rStyle w:val="NormalTok"/>
          <w:sz w:val="20"/>
          <w:szCs w:val="20"/>
        </w:rPr>
        <w:t xml:space="preserve"> </w:t>
      </w:r>
      <w:r w:rsidR="00C0704C" w:rsidRPr="002679C6">
        <w:rPr>
          <w:rStyle w:val="OtherTok"/>
          <w:sz w:val="20"/>
          <w:szCs w:val="20"/>
        </w:rPr>
        <w:t>=</w:t>
      </w:r>
      <w:r w:rsidR="00C0704C" w:rsidRPr="002679C6">
        <w:rPr>
          <w:rStyle w:val="NormalTok"/>
          <w:sz w:val="20"/>
          <w:szCs w:val="20"/>
        </w:rPr>
        <w:t xml:space="preserve"> </w:t>
      </w:r>
      <w:r w:rsidR="00C0704C" w:rsidRPr="002679C6">
        <w:rPr>
          <w:rStyle w:val="FunctionTok"/>
          <w:sz w:val="20"/>
          <w:szCs w:val="20"/>
        </w:rPr>
        <w:t>sum</w:t>
      </w:r>
      <w:r w:rsidR="00C0704C" w:rsidRPr="002679C6">
        <w:rPr>
          <w:rStyle w:val="NormalTok"/>
          <w:sz w:val="20"/>
          <w:szCs w:val="20"/>
        </w:rPr>
        <w:t>(</w:t>
      </w:r>
      <w:r w:rsidR="00C0704C" w:rsidRPr="002679C6">
        <w:rPr>
          <w:rStyle w:val="StringTok"/>
          <w:sz w:val="20"/>
          <w:szCs w:val="20"/>
        </w:rPr>
        <w:t>`</w:t>
      </w:r>
      <w:r w:rsidR="00C0704C" w:rsidRPr="002679C6">
        <w:rPr>
          <w:rStyle w:val="AttributeTok"/>
          <w:sz w:val="20"/>
          <w:szCs w:val="20"/>
        </w:rPr>
        <w:t>Patient Referrals: Out</w:t>
      </w:r>
      <w:r w:rsidR="00C0704C" w:rsidRPr="002679C6">
        <w:rPr>
          <w:rStyle w:val="StringTok"/>
          <w:sz w:val="20"/>
          <w:szCs w:val="20"/>
        </w:rPr>
        <w:t>`</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w:t>
      </w:r>
      <w:r w:rsidR="00C0704C" w:rsidRPr="002679C6">
        <w:rPr>
          <w:rStyle w:val="AttributeTok"/>
          <w:sz w:val="20"/>
          <w:szCs w:val="20"/>
        </w:rPr>
        <w:t>Total</w:t>
      </w:r>
      <w:r w:rsidR="00C0704C" w:rsidRPr="002679C6">
        <w:rPr>
          <w:rStyle w:val="StringTok"/>
          <w:sz w:val="20"/>
          <w:szCs w:val="20"/>
        </w:rPr>
        <w:t>`</w:t>
      </w:r>
      <w:r w:rsidR="00C0704C" w:rsidRPr="002679C6">
        <w:rPr>
          <w:rStyle w:val="NormalTok"/>
          <w:sz w:val="20"/>
          <w:szCs w:val="20"/>
        </w:rPr>
        <w:t xml:space="preserve"> </w:t>
      </w:r>
      <w:r w:rsidR="00C0704C" w:rsidRPr="002679C6">
        <w:rPr>
          <w:rStyle w:val="OtherTok"/>
          <w:sz w:val="20"/>
          <w:szCs w:val="20"/>
        </w:rPr>
        <w:t>=</w:t>
      </w:r>
      <w:r w:rsidR="00C0704C" w:rsidRPr="002679C6">
        <w:rPr>
          <w:rStyle w:val="NormalTok"/>
          <w:sz w:val="20"/>
          <w:szCs w:val="20"/>
        </w:rPr>
        <w:t xml:space="preserve"> </w:t>
      </w:r>
      <w:r w:rsidR="00C0704C" w:rsidRPr="002679C6">
        <w:rPr>
          <w:rStyle w:val="FunctionTok"/>
          <w:sz w:val="20"/>
          <w:szCs w:val="20"/>
        </w:rPr>
        <w:t>sum</w:t>
      </w:r>
      <w:r w:rsidR="00C0704C" w:rsidRPr="002679C6">
        <w:rPr>
          <w:rStyle w:val="NormalTok"/>
          <w:sz w:val="20"/>
          <w:szCs w:val="20"/>
        </w:rPr>
        <w:t>(</w:t>
      </w:r>
      <w:r w:rsidR="00C0704C" w:rsidRPr="002679C6">
        <w:rPr>
          <w:rStyle w:val="StringTok"/>
          <w:sz w:val="20"/>
          <w:szCs w:val="20"/>
        </w:rPr>
        <w:t>`</w:t>
      </w:r>
      <w:r w:rsidR="00C0704C" w:rsidRPr="002679C6">
        <w:rPr>
          <w:rStyle w:val="AttributeTok"/>
          <w:sz w:val="20"/>
          <w:szCs w:val="20"/>
        </w:rPr>
        <w:t>Total Patient Refferals</w:t>
      </w:r>
      <w:r w:rsidR="00C0704C" w:rsidRPr="002679C6">
        <w:rPr>
          <w:rStyle w:val="StringTok"/>
          <w:sz w:val="20"/>
          <w:szCs w:val="20"/>
        </w:rPr>
        <w:t>`</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sz w:val="20"/>
          <w:szCs w:val="20"/>
        </w:rPr>
        <w:br/>
      </w:r>
      <w:r w:rsidR="00C0704C" w:rsidRPr="002679C6">
        <w:rPr>
          <w:sz w:val="20"/>
          <w:szCs w:val="20"/>
        </w:rPr>
        <w:br/>
      </w:r>
      <w:r w:rsidR="00C0704C" w:rsidRPr="002679C6">
        <w:rPr>
          <w:rStyle w:val="NormalTok"/>
          <w:sz w:val="20"/>
          <w:szCs w:val="20"/>
        </w:rPr>
        <w:t>gt</w:t>
      </w:r>
      <w:r w:rsidR="00C0704C" w:rsidRPr="002679C6">
        <w:rPr>
          <w:rStyle w:val="SpecialCharTok"/>
          <w:sz w:val="20"/>
          <w:szCs w:val="20"/>
        </w:rPr>
        <w:t>::</w:t>
      </w:r>
      <w:r w:rsidR="00C0704C" w:rsidRPr="002679C6">
        <w:rPr>
          <w:rStyle w:val="FunctionTok"/>
          <w:sz w:val="20"/>
          <w:szCs w:val="20"/>
        </w:rPr>
        <w:t>gt</w:t>
      </w:r>
      <w:r w:rsidR="00C0704C" w:rsidRPr="002679C6">
        <w:rPr>
          <w:rStyle w:val="NormalTok"/>
          <w:sz w:val="20"/>
          <w:szCs w:val="20"/>
        </w:rPr>
        <w:t>(gn_df)</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lastRenderedPageBreak/>
        <w:t xml:space="preserve">  gt</w:t>
      </w:r>
      <w:r w:rsidR="00C0704C" w:rsidRPr="002679C6">
        <w:rPr>
          <w:rStyle w:val="SpecialCharTok"/>
          <w:sz w:val="20"/>
          <w:szCs w:val="20"/>
        </w:rPr>
        <w:t>::</w:t>
      </w:r>
      <w:r w:rsidR="00C0704C" w:rsidRPr="002679C6">
        <w:rPr>
          <w:rStyle w:val="FunctionTok"/>
          <w:sz w:val="20"/>
          <w:szCs w:val="20"/>
        </w:rPr>
        <w:t>tab_header</w:t>
      </w:r>
      <w:r w:rsidR="00C0704C" w:rsidRPr="002679C6">
        <w:rPr>
          <w:rStyle w:val="NormalTok"/>
          <w:sz w:val="20"/>
          <w:szCs w:val="20"/>
        </w:rPr>
        <w:t>(</w:t>
      </w:r>
      <w:r w:rsidR="00C0704C" w:rsidRPr="002679C6">
        <w:rPr>
          <w:rStyle w:val="StringTok"/>
          <w:sz w:val="20"/>
          <w:szCs w:val="20"/>
        </w:rPr>
        <w:t>"Table 1: Girvan-Newman communities identified. Each intervention is their own community."</w:t>
      </w:r>
      <w:r w:rsidR="00C0704C" w:rsidRPr="002679C6">
        <w:rPr>
          <w:rStyle w:val="NormalTok"/>
          <w:sz w:val="20"/>
          <w:szCs w:val="20"/>
        </w:rPr>
        <w:t>)</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gt</w:t>
      </w:r>
      <w:r w:rsidR="00C0704C" w:rsidRPr="002679C6">
        <w:rPr>
          <w:rStyle w:val="SpecialCharTok"/>
          <w:sz w:val="20"/>
          <w:szCs w:val="20"/>
        </w:rPr>
        <w:t>::</w:t>
      </w:r>
      <w:r w:rsidR="00C0704C" w:rsidRPr="002679C6">
        <w:rPr>
          <w:rStyle w:val="FunctionTok"/>
          <w:sz w:val="20"/>
          <w:szCs w:val="20"/>
        </w:rPr>
        <w:t>cols_width</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Intervention </w:t>
      </w:r>
      <w:r w:rsidR="00C0704C" w:rsidRPr="002679C6">
        <w:rPr>
          <w:rStyle w:val="SpecialCharTok"/>
          <w:sz w:val="20"/>
          <w:szCs w:val="20"/>
        </w:rPr>
        <w:t>~</w:t>
      </w:r>
      <w:r w:rsidR="00C0704C" w:rsidRPr="002679C6">
        <w:rPr>
          <w:rStyle w:val="NormalTok"/>
          <w:sz w:val="20"/>
          <w:szCs w:val="20"/>
        </w:rPr>
        <w:t xml:space="preserve"> gt</w:t>
      </w:r>
      <w:r w:rsidR="00C0704C" w:rsidRPr="002679C6">
        <w:rPr>
          <w:rStyle w:val="SpecialCharTok"/>
          <w:sz w:val="20"/>
          <w:szCs w:val="20"/>
        </w:rPr>
        <w:t>::</w:t>
      </w:r>
      <w:r w:rsidR="00C0704C" w:rsidRPr="002679C6">
        <w:rPr>
          <w:rStyle w:val="FunctionTok"/>
          <w:sz w:val="20"/>
          <w:szCs w:val="20"/>
        </w:rPr>
        <w:t>pct</w:t>
      </w:r>
      <w:r w:rsidR="00C0704C" w:rsidRPr="002679C6">
        <w:rPr>
          <w:rStyle w:val="NormalTok"/>
          <w:sz w:val="20"/>
          <w:szCs w:val="20"/>
        </w:rPr>
        <w:t>(</w:t>
      </w:r>
      <w:r w:rsidR="00C0704C" w:rsidRPr="002679C6">
        <w:rPr>
          <w:rStyle w:val="DecValTok"/>
          <w:sz w:val="20"/>
          <w:szCs w:val="20"/>
        </w:rPr>
        <w:t>40</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w:t>
      </w:r>
      <w:r w:rsidR="00C0704C" w:rsidRPr="002679C6">
        <w:rPr>
          <w:rStyle w:val="AttributeTok"/>
          <w:sz w:val="20"/>
          <w:szCs w:val="20"/>
        </w:rPr>
        <w:t>Refferalls In</w:t>
      </w:r>
      <w:r w:rsidR="00C0704C" w:rsidRPr="002679C6">
        <w:rPr>
          <w:rStyle w:val="StringTok"/>
          <w:sz w:val="20"/>
          <w:szCs w:val="20"/>
        </w:rPr>
        <w:t>`</w:t>
      </w:r>
      <w:r w:rsidR="00C0704C" w:rsidRPr="002679C6">
        <w:rPr>
          <w:rStyle w:val="NormalTok"/>
          <w:sz w:val="20"/>
          <w:szCs w:val="20"/>
        </w:rPr>
        <w:t xml:space="preserve"> </w:t>
      </w:r>
      <w:r w:rsidR="00C0704C" w:rsidRPr="002679C6">
        <w:rPr>
          <w:rStyle w:val="SpecialCharTok"/>
          <w:sz w:val="20"/>
          <w:szCs w:val="20"/>
        </w:rPr>
        <w:t>~</w:t>
      </w:r>
      <w:r w:rsidR="00C0704C" w:rsidRPr="002679C6">
        <w:rPr>
          <w:rStyle w:val="NormalTok"/>
          <w:sz w:val="20"/>
          <w:szCs w:val="20"/>
        </w:rPr>
        <w:t xml:space="preserve"> gt</w:t>
      </w:r>
      <w:r w:rsidR="00C0704C" w:rsidRPr="002679C6">
        <w:rPr>
          <w:rStyle w:val="SpecialCharTok"/>
          <w:sz w:val="20"/>
          <w:szCs w:val="20"/>
        </w:rPr>
        <w:t>::</w:t>
      </w:r>
      <w:r w:rsidR="00C0704C" w:rsidRPr="002679C6">
        <w:rPr>
          <w:rStyle w:val="FunctionTok"/>
          <w:sz w:val="20"/>
          <w:szCs w:val="20"/>
        </w:rPr>
        <w:t>pct</w:t>
      </w:r>
      <w:r w:rsidR="00C0704C" w:rsidRPr="002679C6">
        <w:rPr>
          <w:rStyle w:val="NormalTok"/>
          <w:sz w:val="20"/>
          <w:szCs w:val="20"/>
        </w:rPr>
        <w:t>(</w:t>
      </w:r>
      <w:r w:rsidR="00C0704C" w:rsidRPr="002679C6">
        <w:rPr>
          <w:rStyle w:val="DecValTok"/>
          <w:sz w:val="20"/>
          <w:szCs w:val="20"/>
        </w:rPr>
        <w:t>15</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w:t>
      </w:r>
      <w:r w:rsidR="00C0704C" w:rsidRPr="002679C6">
        <w:rPr>
          <w:rStyle w:val="AttributeTok"/>
          <w:sz w:val="20"/>
          <w:szCs w:val="20"/>
        </w:rPr>
        <w:t>Referrals Out</w:t>
      </w:r>
      <w:r w:rsidR="00C0704C" w:rsidRPr="002679C6">
        <w:rPr>
          <w:rStyle w:val="StringTok"/>
          <w:sz w:val="20"/>
          <w:szCs w:val="20"/>
        </w:rPr>
        <w:t>`</w:t>
      </w:r>
      <w:r w:rsidR="00C0704C" w:rsidRPr="002679C6">
        <w:rPr>
          <w:rStyle w:val="NormalTok"/>
          <w:sz w:val="20"/>
          <w:szCs w:val="20"/>
        </w:rPr>
        <w:t xml:space="preserve">  </w:t>
      </w:r>
      <w:r w:rsidR="00C0704C" w:rsidRPr="002679C6">
        <w:rPr>
          <w:rStyle w:val="SpecialCharTok"/>
          <w:sz w:val="20"/>
          <w:szCs w:val="20"/>
        </w:rPr>
        <w:t>~</w:t>
      </w:r>
      <w:r w:rsidR="00C0704C" w:rsidRPr="002679C6">
        <w:rPr>
          <w:rStyle w:val="NormalTok"/>
          <w:sz w:val="20"/>
          <w:szCs w:val="20"/>
        </w:rPr>
        <w:t xml:space="preserve"> gt</w:t>
      </w:r>
      <w:r w:rsidR="00C0704C" w:rsidRPr="002679C6">
        <w:rPr>
          <w:rStyle w:val="SpecialCharTok"/>
          <w:sz w:val="20"/>
          <w:szCs w:val="20"/>
        </w:rPr>
        <w:t>::</w:t>
      </w:r>
      <w:r w:rsidR="00C0704C" w:rsidRPr="002679C6">
        <w:rPr>
          <w:rStyle w:val="FunctionTok"/>
          <w:sz w:val="20"/>
          <w:szCs w:val="20"/>
        </w:rPr>
        <w:t>pct</w:t>
      </w:r>
      <w:r w:rsidR="00C0704C" w:rsidRPr="002679C6">
        <w:rPr>
          <w:rStyle w:val="NormalTok"/>
          <w:sz w:val="20"/>
          <w:szCs w:val="20"/>
        </w:rPr>
        <w:t>(</w:t>
      </w:r>
      <w:r w:rsidR="00C0704C" w:rsidRPr="002679C6">
        <w:rPr>
          <w:rStyle w:val="DecValTok"/>
          <w:sz w:val="20"/>
          <w:szCs w:val="20"/>
        </w:rPr>
        <w:t>20</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w:t>
      </w:r>
      <w:r w:rsidR="00C0704C" w:rsidRPr="002679C6">
        <w:rPr>
          <w:rStyle w:val="AttributeTok"/>
          <w:sz w:val="20"/>
          <w:szCs w:val="20"/>
        </w:rPr>
        <w:t>Total</w:t>
      </w:r>
      <w:r w:rsidR="00C0704C" w:rsidRPr="002679C6">
        <w:rPr>
          <w:rStyle w:val="StringTok"/>
          <w:sz w:val="20"/>
          <w:szCs w:val="20"/>
        </w:rPr>
        <w:t>`</w:t>
      </w:r>
      <w:r w:rsidR="00C0704C" w:rsidRPr="002679C6">
        <w:rPr>
          <w:rStyle w:val="NormalTok"/>
          <w:sz w:val="20"/>
          <w:szCs w:val="20"/>
        </w:rPr>
        <w:t xml:space="preserve"> </w:t>
      </w:r>
      <w:r w:rsidR="00C0704C" w:rsidRPr="002679C6">
        <w:rPr>
          <w:rStyle w:val="SpecialCharTok"/>
          <w:sz w:val="20"/>
          <w:szCs w:val="20"/>
        </w:rPr>
        <w:t>~</w:t>
      </w:r>
      <w:r w:rsidR="00C0704C" w:rsidRPr="002679C6">
        <w:rPr>
          <w:rStyle w:val="NormalTok"/>
          <w:sz w:val="20"/>
          <w:szCs w:val="20"/>
        </w:rPr>
        <w:t xml:space="preserve"> gt</w:t>
      </w:r>
      <w:r w:rsidR="00C0704C" w:rsidRPr="002679C6">
        <w:rPr>
          <w:rStyle w:val="SpecialCharTok"/>
          <w:sz w:val="20"/>
          <w:szCs w:val="20"/>
        </w:rPr>
        <w:t>::</w:t>
      </w:r>
      <w:r w:rsidR="00C0704C" w:rsidRPr="002679C6">
        <w:rPr>
          <w:rStyle w:val="FunctionTok"/>
          <w:sz w:val="20"/>
          <w:szCs w:val="20"/>
        </w:rPr>
        <w:t>pct</w:t>
      </w:r>
      <w:r w:rsidR="00C0704C" w:rsidRPr="002679C6">
        <w:rPr>
          <w:rStyle w:val="NormalTok"/>
          <w:sz w:val="20"/>
          <w:szCs w:val="20"/>
        </w:rPr>
        <w:t>(</w:t>
      </w:r>
      <w:r w:rsidR="00C0704C" w:rsidRPr="002679C6">
        <w:rPr>
          <w:rStyle w:val="DecValTok"/>
          <w:sz w:val="20"/>
          <w:szCs w:val="20"/>
        </w:rPr>
        <w:t>15</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gt</w:t>
      </w:r>
      <w:r w:rsidR="00C0704C" w:rsidRPr="002679C6">
        <w:rPr>
          <w:rStyle w:val="SpecialCharTok"/>
          <w:sz w:val="20"/>
          <w:szCs w:val="20"/>
        </w:rPr>
        <w:t>::</w:t>
      </w:r>
      <w:r w:rsidR="00C0704C" w:rsidRPr="002679C6">
        <w:rPr>
          <w:rStyle w:val="FunctionTok"/>
          <w:sz w:val="20"/>
          <w:szCs w:val="20"/>
        </w:rPr>
        <w:t>tab_options</w:t>
      </w:r>
      <w:r w:rsidR="00C0704C" w:rsidRPr="002679C6">
        <w:rPr>
          <w:rStyle w:val="NormalTok"/>
          <w:sz w:val="20"/>
          <w:szCs w:val="20"/>
        </w:rPr>
        <w:t>(</w:t>
      </w:r>
      <w:r w:rsidR="00C0704C" w:rsidRPr="002679C6">
        <w:rPr>
          <w:rStyle w:val="AttributeTok"/>
          <w:sz w:val="20"/>
          <w:szCs w:val="20"/>
        </w:rPr>
        <w:t>table.font.size=</w:t>
      </w:r>
      <w:r w:rsidR="00C0704C" w:rsidRPr="002679C6">
        <w:rPr>
          <w:rStyle w:val="DecValTok"/>
          <w:sz w:val="20"/>
          <w:szCs w:val="20"/>
        </w:rPr>
        <w:t>42</w:t>
      </w:r>
      <w:r w:rsidR="00C0704C" w:rsidRPr="002679C6">
        <w:rPr>
          <w:rStyle w:val="NormalTok"/>
          <w:sz w:val="20"/>
          <w:szCs w:val="20"/>
        </w:rPr>
        <w:t>)</w:t>
      </w:r>
      <w:r w:rsidR="00C0704C" w:rsidRPr="002679C6">
        <w:rPr>
          <w:sz w:val="20"/>
          <w:szCs w:val="20"/>
        </w:rPr>
        <w:br/>
      </w:r>
      <w:r w:rsidR="00C0704C" w:rsidRPr="002679C6">
        <w:rPr>
          <w:sz w:val="20"/>
          <w:szCs w:val="20"/>
        </w:rPr>
        <w:br/>
      </w:r>
      <w:r w:rsidR="00C0704C" w:rsidRPr="002679C6">
        <w:rPr>
          <w:sz w:val="20"/>
          <w:szCs w:val="20"/>
        </w:rPr>
        <w:br/>
      </w:r>
      <w:r w:rsidR="00C0704C" w:rsidRPr="002679C6">
        <w:rPr>
          <w:sz w:val="20"/>
          <w:szCs w:val="20"/>
        </w:rPr>
        <w:br/>
      </w:r>
      <w:r w:rsidR="00C0704C" w:rsidRPr="002679C6">
        <w:rPr>
          <w:rStyle w:val="CommentTok"/>
          <w:sz w:val="20"/>
          <w:szCs w:val="20"/>
        </w:rPr>
        <w:t># Table 2</w:t>
      </w:r>
      <w:r w:rsidR="00C0704C" w:rsidRPr="002679C6">
        <w:rPr>
          <w:sz w:val="20"/>
          <w:szCs w:val="20"/>
        </w:rPr>
        <w:br/>
      </w:r>
      <w:r w:rsidR="00C0704C" w:rsidRPr="002679C6">
        <w:rPr>
          <w:sz w:val="20"/>
          <w:szCs w:val="20"/>
        </w:rPr>
        <w:br/>
      </w:r>
      <w:r w:rsidR="00C0704C" w:rsidRPr="002679C6">
        <w:rPr>
          <w:rStyle w:val="NormalTok"/>
          <w:sz w:val="20"/>
          <w:szCs w:val="20"/>
        </w:rPr>
        <w:t xml:space="preserve">louvain_df </w:t>
      </w:r>
      <w:r w:rsidR="00C0704C" w:rsidRPr="002679C6">
        <w:rPr>
          <w:rStyle w:val="OtherTok"/>
          <w:sz w:val="20"/>
          <w:szCs w:val="20"/>
        </w:rPr>
        <w:t>&lt;-</w:t>
      </w:r>
      <w:r w:rsidR="00C0704C" w:rsidRPr="002679C6">
        <w:rPr>
          <w:rStyle w:val="NormalTok"/>
          <w:sz w:val="20"/>
          <w:szCs w:val="20"/>
        </w:rPr>
        <w:t xml:space="preserve"> </w:t>
      </w:r>
      <w:r w:rsidR="00C0704C" w:rsidRPr="002679C6">
        <w:rPr>
          <w:rStyle w:val="FunctionTok"/>
          <w:sz w:val="20"/>
          <w:szCs w:val="20"/>
        </w:rPr>
        <w:t>data.frame</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Intervention =</w:t>
      </w:r>
      <w:r w:rsidR="00C0704C" w:rsidRPr="002679C6">
        <w:rPr>
          <w:rStyle w:val="NormalTok"/>
          <w:sz w:val="20"/>
          <w:szCs w:val="20"/>
        </w:rPr>
        <w:t xml:space="preserve"> igraph</w:t>
      </w:r>
      <w:r w:rsidR="00C0704C" w:rsidRPr="002679C6">
        <w:rPr>
          <w:rStyle w:val="SpecialCharTok"/>
          <w:sz w:val="20"/>
          <w:szCs w:val="20"/>
        </w:rPr>
        <w:t>::</w:t>
      </w:r>
      <w:r w:rsidR="00C0704C" w:rsidRPr="002679C6">
        <w:rPr>
          <w:rStyle w:val="FunctionTok"/>
          <w:sz w:val="20"/>
          <w:szCs w:val="20"/>
        </w:rPr>
        <w:t>V</w:t>
      </w:r>
      <w:r w:rsidR="00C0704C" w:rsidRPr="002679C6">
        <w:rPr>
          <w:rStyle w:val="NormalTok"/>
          <w:sz w:val="20"/>
          <w:szCs w:val="20"/>
        </w:rPr>
        <w:t>(igraph)</w:t>
      </w:r>
      <w:r w:rsidR="00C0704C" w:rsidRPr="002679C6">
        <w:rPr>
          <w:rStyle w:val="SpecialCharTok"/>
          <w:sz w:val="20"/>
          <w:szCs w:val="20"/>
        </w:rPr>
        <w:t>$</w:t>
      </w:r>
      <w:r w:rsidR="00C0704C" w:rsidRPr="002679C6">
        <w:rPr>
          <w:rStyle w:val="NormalTok"/>
          <w:sz w:val="20"/>
          <w:szCs w:val="20"/>
        </w:rPr>
        <w:t>name,</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Community =</w:t>
      </w:r>
      <w:r w:rsidR="00C0704C" w:rsidRPr="002679C6">
        <w:rPr>
          <w:rStyle w:val="NormalTok"/>
          <w:sz w:val="20"/>
          <w:szCs w:val="20"/>
        </w:rPr>
        <w:t xml:space="preserve"> </w:t>
      </w:r>
      <w:r w:rsidR="00C0704C" w:rsidRPr="002679C6">
        <w:rPr>
          <w:rStyle w:val="FunctionTok"/>
          <w:sz w:val="20"/>
          <w:szCs w:val="20"/>
        </w:rPr>
        <w:t>paste0</w:t>
      </w:r>
      <w:r w:rsidR="00C0704C" w:rsidRPr="002679C6">
        <w:rPr>
          <w:rStyle w:val="NormalTok"/>
          <w:sz w:val="20"/>
          <w:szCs w:val="20"/>
        </w:rPr>
        <w:t>(</w:t>
      </w:r>
      <w:r w:rsidR="00C0704C" w:rsidRPr="002679C6">
        <w:rPr>
          <w:rStyle w:val="StringTok"/>
          <w:sz w:val="20"/>
          <w:szCs w:val="20"/>
        </w:rPr>
        <w:t>"Community: "</w:t>
      </w:r>
      <w:r w:rsidR="00C0704C" w:rsidRPr="002679C6">
        <w:rPr>
          <w:rStyle w:val="NormalTok"/>
          <w:sz w:val="20"/>
          <w:szCs w:val="20"/>
        </w:rPr>
        <w:t>, igraph</w:t>
      </w:r>
      <w:r w:rsidR="00C0704C" w:rsidRPr="002679C6">
        <w:rPr>
          <w:rStyle w:val="SpecialCharTok"/>
          <w:sz w:val="20"/>
          <w:szCs w:val="20"/>
        </w:rPr>
        <w:t>::</w:t>
      </w:r>
      <w:r w:rsidR="00C0704C" w:rsidRPr="002679C6">
        <w:rPr>
          <w:rStyle w:val="FunctionTok"/>
          <w:sz w:val="20"/>
          <w:szCs w:val="20"/>
        </w:rPr>
        <w:t>membership</w:t>
      </w:r>
      <w:r w:rsidR="00C0704C" w:rsidRPr="002679C6">
        <w:rPr>
          <w:rStyle w:val="NormalTok"/>
          <w:sz w:val="20"/>
          <w:szCs w:val="20"/>
        </w:rPr>
        <w:t>(louvain_igraph)</w:t>
      </w:r>
      <w:r w:rsidR="00C0704C" w:rsidRPr="002679C6">
        <w:rPr>
          <w:rStyle w:val="SpecialCharTok"/>
          <w:sz w:val="20"/>
          <w:szCs w:val="20"/>
        </w:rPr>
        <w:t>|&gt;</w:t>
      </w:r>
      <w:r w:rsidR="00C0704C" w:rsidRPr="002679C6">
        <w:rPr>
          <w:rStyle w:val="NormalTok"/>
          <w:sz w:val="20"/>
          <w:szCs w:val="20"/>
        </w:rPr>
        <w:t xml:space="preserve"> </w:t>
      </w:r>
      <w:r w:rsidR="00C0704C" w:rsidRPr="002679C6">
        <w:rPr>
          <w:rStyle w:val="FunctionTok"/>
          <w:sz w:val="20"/>
          <w:szCs w:val="20"/>
        </w:rPr>
        <w:t>as.vector</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"Patient Refferalls: In"</w:t>
      </w:r>
      <w:r w:rsidR="00C0704C" w:rsidRPr="002679C6">
        <w:rPr>
          <w:rStyle w:val="NormalTok"/>
          <w:sz w:val="20"/>
          <w:szCs w:val="20"/>
        </w:rPr>
        <w:t xml:space="preserve"> </w:t>
      </w:r>
      <w:r w:rsidR="00C0704C" w:rsidRPr="002679C6">
        <w:rPr>
          <w:rStyle w:val="OtherTok"/>
          <w:sz w:val="20"/>
          <w:szCs w:val="20"/>
        </w:rPr>
        <w:t>=</w:t>
      </w:r>
      <w:r w:rsidR="00C0704C" w:rsidRPr="002679C6">
        <w:rPr>
          <w:rStyle w:val="NormalTok"/>
          <w:sz w:val="20"/>
          <w:szCs w:val="20"/>
        </w:rPr>
        <w:t xml:space="preserve"> igraph</w:t>
      </w:r>
      <w:r w:rsidR="00C0704C" w:rsidRPr="002679C6">
        <w:rPr>
          <w:rStyle w:val="SpecialCharTok"/>
          <w:sz w:val="20"/>
          <w:szCs w:val="20"/>
        </w:rPr>
        <w:t>::</w:t>
      </w:r>
      <w:r w:rsidR="00C0704C" w:rsidRPr="002679C6">
        <w:rPr>
          <w:rStyle w:val="FunctionTok"/>
          <w:sz w:val="20"/>
          <w:szCs w:val="20"/>
        </w:rPr>
        <w:t>degree</w:t>
      </w:r>
      <w:r w:rsidR="00C0704C" w:rsidRPr="002679C6">
        <w:rPr>
          <w:rStyle w:val="NormalTok"/>
          <w:sz w:val="20"/>
          <w:szCs w:val="20"/>
        </w:rPr>
        <w:t>(igraph,</w:t>
      </w:r>
      <w:r w:rsidR="00C0704C" w:rsidRPr="002679C6">
        <w:rPr>
          <w:rStyle w:val="AttributeTok"/>
          <w:sz w:val="20"/>
          <w:szCs w:val="20"/>
        </w:rPr>
        <w:t>mode=</w:t>
      </w:r>
      <w:r w:rsidR="00C0704C" w:rsidRPr="002679C6">
        <w:rPr>
          <w:rStyle w:val="StringTok"/>
          <w:sz w:val="20"/>
          <w:szCs w:val="20"/>
        </w:rPr>
        <w:t>"in"</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"Patient Referrals: Out"</w:t>
      </w:r>
      <w:r w:rsidR="00C0704C" w:rsidRPr="002679C6">
        <w:rPr>
          <w:rStyle w:val="NormalTok"/>
          <w:sz w:val="20"/>
          <w:szCs w:val="20"/>
        </w:rPr>
        <w:t xml:space="preserve"> </w:t>
      </w:r>
      <w:r w:rsidR="00C0704C" w:rsidRPr="002679C6">
        <w:rPr>
          <w:rStyle w:val="OtherTok"/>
          <w:sz w:val="20"/>
          <w:szCs w:val="20"/>
        </w:rPr>
        <w:t>=</w:t>
      </w:r>
      <w:r w:rsidR="00C0704C" w:rsidRPr="002679C6">
        <w:rPr>
          <w:rStyle w:val="NormalTok"/>
          <w:sz w:val="20"/>
          <w:szCs w:val="20"/>
        </w:rPr>
        <w:t xml:space="preserve"> igraph</w:t>
      </w:r>
      <w:r w:rsidR="00C0704C" w:rsidRPr="002679C6">
        <w:rPr>
          <w:rStyle w:val="SpecialCharTok"/>
          <w:sz w:val="20"/>
          <w:szCs w:val="20"/>
        </w:rPr>
        <w:t>::</w:t>
      </w:r>
      <w:r w:rsidR="00C0704C" w:rsidRPr="002679C6">
        <w:rPr>
          <w:rStyle w:val="FunctionTok"/>
          <w:sz w:val="20"/>
          <w:szCs w:val="20"/>
        </w:rPr>
        <w:t>degree</w:t>
      </w:r>
      <w:r w:rsidR="00C0704C" w:rsidRPr="002679C6">
        <w:rPr>
          <w:rStyle w:val="NormalTok"/>
          <w:sz w:val="20"/>
          <w:szCs w:val="20"/>
        </w:rPr>
        <w:t xml:space="preserve">(igraph, </w:t>
      </w:r>
      <w:r w:rsidR="00C0704C" w:rsidRPr="002679C6">
        <w:rPr>
          <w:rStyle w:val="AttributeTok"/>
          <w:sz w:val="20"/>
          <w:szCs w:val="20"/>
        </w:rPr>
        <w:t>mode=</w:t>
      </w:r>
      <w:r w:rsidR="00C0704C" w:rsidRPr="002679C6">
        <w:rPr>
          <w:rStyle w:val="StringTok"/>
          <w:sz w:val="20"/>
          <w:szCs w:val="20"/>
        </w:rPr>
        <w:t>"out"</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"Total Patient Refferals"</w:t>
      </w:r>
      <w:r w:rsidR="00C0704C" w:rsidRPr="002679C6">
        <w:rPr>
          <w:rStyle w:val="NormalTok"/>
          <w:sz w:val="20"/>
          <w:szCs w:val="20"/>
        </w:rPr>
        <w:t xml:space="preserve"> </w:t>
      </w:r>
      <w:r w:rsidR="00C0704C" w:rsidRPr="002679C6">
        <w:rPr>
          <w:rStyle w:val="OtherTok"/>
          <w:sz w:val="20"/>
          <w:szCs w:val="20"/>
        </w:rPr>
        <w:t>=</w:t>
      </w:r>
      <w:r w:rsidR="00C0704C" w:rsidRPr="002679C6">
        <w:rPr>
          <w:rStyle w:val="NormalTok"/>
          <w:sz w:val="20"/>
          <w:szCs w:val="20"/>
        </w:rPr>
        <w:t xml:space="preserve">  igraph</w:t>
      </w:r>
      <w:r w:rsidR="00C0704C" w:rsidRPr="002679C6">
        <w:rPr>
          <w:rStyle w:val="SpecialCharTok"/>
          <w:sz w:val="20"/>
          <w:szCs w:val="20"/>
        </w:rPr>
        <w:t>::</w:t>
      </w:r>
      <w:r w:rsidR="00C0704C" w:rsidRPr="002679C6">
        <w:rPr>
          <w:rStyle w:val="FunctionTok"/>
          <w:sz w:val="20"/>
          <w:szCs w:val="20"/>
        </w:rPr>
        <w:t>degree</w:t>
      </w:r>
      <w:r w:rsidR="00C0704C" w:rsidRPr="002679C6">
        <w:rPr>
          <w:rStyle w:val="NormalTok"/>
          <w:sz w:val="20"/>
          <w:szCs w:val="20"/>
        </w:rPr>
        <w:t xml:space="preserve">(igraph, </w:t>
      </w:r>
      <w:r w:rsidR="00C0704C" w:rsidRPr="002679C6">
        <w:rPr>
          <w:rStyle w:val="AttributeTok"/>
          <w:sz w:val="20"/>
          <w:szCs w:val="20"/>
        </w:rPr>
        <w:t>mode=</w:t>
      </w:r>
      <w:r w:rsidR="00C0704C" w:rsidRPr="002679C6">
        <w:rPr>
          <w:rStyle w:val="StringTok"/>
          <w:sz w:val="20"/>
          <w:szCs w:val="20"/>
        </w:rPr>
        <w:t>"total"</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row.names =</w:t>
      </w:r>
      <w:r w:rsidR="00C0704C" w:rsidRPr="002679C6">
        <w:rPr>
          <w:rStyle w:val="NormalTok"/>
          <w:sz w:val="20"/>
          <w:szCs w:val="20"/>
        </w:rPr>
        <w:t xml:space="preserve"> </w:t>
      </w:r>
      <w:r w:rsidR="00C0704C" w:rsidRPr="002679C6">
        <w:rPr>
          <w:rStyle w:val="ConstantTok"/>
          <w:sz w:val="20"/>
          <w:szCs w:val="20"/>
        </w:rPr>
        <w:t>NULL</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check.names =</w:t>
      </w:r>
      <w:r w:rsidR="00C0704C" w:rsidRPr="002679C6">
        <w:rPr>
          <w:rStyle w:val="NormalTok"/>
          <w:sz w:val="20"/>
          <w:szCs w:val="20"/>
        </w:rPr>
        <w:t xml:space="preserve"> </w:t>
      </w:r>
      <w:r w:rsidR="00C0704C" w:rsidRPr="002679C6">
        <w:rPr>
          <w:rStyle w:val="ConstantTok"/>
          <w:sz w:val="20"/>
          <w:szCs w:val="20"/>
        </w:rPr>
        <w:t>FALSE</w:t>
      </w:r>
      <w:r w:rsidR="00C0704C" w:rsidRPr="002679C6">
        <w:rPr>
          <w:sz w:val="20"/>
          <w:szCs w:val="20"/>
        </w:rPr>
        <w:br/>
      </w:r>
      <w:r w:rsidR="00C0704C" w:rsidRPr="002679C6">
        <w:rPr>
          <w:rStyle w:val="NormalTok"/>
          <w:sz w:val="20"/>
          <w:szCs w:val="20"/>
        </w:rPr>
        <w:t>)</w:t>
      </w:r>
      <w:r w:rsidR="00C0704C" w:rsidRPr="002679C6">
        <w:rPr>
          <w:sz w:val="20"/>
          <w:szCs w:val="20"/>
        </w:rPr>
        <w:br/>
      </w:r>
      <w:r w:rsidR="00C0704C" w:rsidRPr="002679C6">
        <w:rPr>
          <w:sz w:val="20"/>
          <w:szCs w:val="20"/>
        </w:rPr>
        <w:br/>
      </w:r>
      <w:r w:rsidR="00C0704C" w:rsidRPr="002679C6">
        <w:rPr>
          <w:rStyle w:val="NormalTok"/>
          <w:sz w:val="20"/>
          <w:szCs w:val="20"/>
        </w:rPr>
        <w:t xml:space="preserve">louvain_df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group_by</w:t>
      </w:r>
      <w:r w:rsidR="00C0704C" w:rsidRPr="002679C6">
        <w:rPr>
          <w:rStyle w:val="NormalTok"/>
          <w:sz w:val="20"/>
          <w:szCs w:val="20"/>
        </w:rPr>
        <w:t xml:space="preserve">(Community,Intervention) </w:t>
      </w:r>
      <w:r w:rsidR="00C0704C" w:rsidRPr="002679C6">
        <w:rPr>
          <w:rStyle w:val="SpecialCharTok"/>
          <w:sz w:val="20"/>
          <w:szCs w:val="20"/>
        </w:rPr>
        <w:t>|&gt;</w:t>
      </w:r>
      <w:r w:rsidR="00C0704C" w:rsidRPr="002679C6">
        <w:rPr>
          <w:rStyle w:val="NormalTok"/>
          <w:sz w:val="20"/>
          <w:szCs w:val="20"/>
        </w:rPr>
        <w:t xml:space="preserve"> </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summarise</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w:t>
      </w:r>
      <w:r w:rsidR="00C0704C" w:rsidRPr="002679C6">
        <w:rPr>
          <w:rStyle w:val="AttributeTok"/>
          <w:sz w:val="20"/>
          <w:szCs w:val="20"/>
        </w:rPr>
        <w:t>Refferalls In</w:t>
      </w:r>
      <w:r w:rsidR="00C0704C" w:rsidRPr="002679C6">
        <w:rPr>
          <w:rStyle w:val="StringTok"/>
          <w:sz w:val="20"/>
          <w:szCs w:val="20"/>
        </w:rPr>
        <w:t>`</w:t>
      </w:r>
      <w:r w:rsidR="00C0704C" w:rsidRPr="002679C6">
        <w:rPr>
          <w:rStyle w:val="NormalTok"/>
          <w:sz w:val="20"/>
          <w:szCs w:val="20"/>
        </w:rPr>
        <w:t xml:space="preserve"> </w:t>
      </w:r>
      <w:r w:rsidR="00C0704C" w:rsidRPr="002679C6">
        <w:rPr>
          <w:rStyle w:val="OtherTok"/>
          <w:sz w:val="20"/>
          <w:szCs w:val="20"/>
        </w:rPr>
        <w:t>=</w:t>
      </w:r>
      <w:r w:rsidR="00C0704C" w:rsidRPr="002679C6">
        <w:rPr>
          <w:rStyle w:val="NormalTok"/>
          <w:sz w:val="20"/>
          <w:szCs w:val="20"/>
        </w:rPr>
        <w:t xml:space="preserve"> </w:t>
      </w:r>
      <w:r w:rsidR="00C0704C" w:rsidRPr="002679C6">
        <w:rPr>
          <w:rStyle w:val="FunctionTok"/>
          <w:sz w:val="20"/>
          <w:szCs w:val="20"/>
        </w:rPr>
        <w:t>sum</w:t>
      </w:r>
      <w:r w:rsidR="00C0704C" w:rsidRPr="002679C6">
        <w:rPr>
          <w:rStyle w:val="NormalTok"/>
          <w:sz w:val="20"/>
          <w:szCs w:val="20"/>
        </w:rPr>
        <w:t>(</w:t>
      </w:r>
      <w:r w:rsidR="00C0704C" w:rsidRPr="002679C6">
        <w:rPr>
          <w:rStyle w:val="StringTok"/>
          <w:sz w:val="20"/>
          <w:szCs w:val="20"/>
        </w:rPr>
        <w:t>`</w:t>
      </w:r>
      <w:r w:rsidR="00C0704C" w:rsidRPr="002679C6">
        <w:rPr>
          <w:rStyle w:val="AttributeTok"/>
          <w:sz w:val="20"/>
          <w:szCs w:val="20"/>
        </w:rPr>
        <w:t>Patient Refferalls: In</w:t>
      </w:r>
      <w:r w:rsidR="00C0704C" w:rsidRPr="002679C6">
        <w:rPr>
          <w:rStyle w:val="StringTok"/>
          <w:sz w:val="20"/>
          <w:szCs w:val="20"/>
        </w:rPr>
        <w:t>`</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w:t>
      </w:r>
      <w:r w:rsidR="00C0704C" w:rsidRPr="002679C6">
        <w:rPr>
          <w:rStyle w:val="AttributeTok"/>
          <w:sz w:val="20"/>
          <w:szCs w:val="20"/>
        </w:rPr>
        <w:t>Referrals Out</w:t>
      </w:r>
      <w:r w:rsidR="00C0704C" w:rsidRPr="002679C6">
        <w:rPr>
          <w:rStyle w:val="StringTok"/>
          <w:sz w:val="20"/>
          <w:szCs w:val="20"/>
        </w:rPr>
        <w:t>`</w:t>
      </w:r>
      <w:r w:rsidR="00C0704C" w:rsidRPr="002679C6">
        <w:rPr>
          <w:rStyle w:val="NormalTok"/>
          <w:sz w:val="20"/>
          <w:szCs w:val="20"/>
        </w:rPr>
        <w:t xml:space="preserve"> </w:t>
      </w:r>
      <w:r w:rsidR="00C0704C" w:rsidRPr="002679C6">
        <w:rPr>
          <w:rStyle w:val="OtherTok"/>
          <w:sz w:val="20"/>
          <w:szCs w:val="20"/>
        </w:rPr>
        <w:t>=</w:t>
      </w:r>
      <w:r w:rsidR="00C0704C" w:rsidRPr="002679C6">
        <w:rPr>
          <w:rStyle w:val="NormalTok"/>
          <w:sz w:val="20"/>
          <w:szCs w:val="20"/>
        </w:rPr>
        <w:t xml:space="preserve"> </w:t>
      </w:r>
      <w:r w:rsidR="00C0704C" w:rsidRPr="002679C6">
        <w:rPr>
          <w:rStyle w:val="FunctionTok"/>
          <w:sz w:val="20"/>
          <w:szCs w:val="20"/>
        </w:rPr>
        <w:t>sum</w:t>
      </w:r>
      <w:r w:rsidR="00C0704C" w:rsidRPr="002679C6">
        <w:rPr>
          <w:rStyle w:val="NormalTok"/>
          <w:sz w:val="20"/>
          <w:szCs w:val="20"/>
        </w:rPr>
        <w:t>(</w:t>
      </w:r>
      <w:r w:rsidR="00C0704C" w:rsidRPr="002679C6">
        <w:rPr>
          <w:rStyle w:val="StringTok"/>
          <w:sz w:val="20"/>
          <w:szCs w:val="20"/>
        </w:rPr>
        <w:t>`</w:t>
      </w:r>
      <w:r w:rsidR="00C0704C" w:rsidRPr="002679C6">
        <w:rPr>
          <w:rStyle w:val="AttributeTok"/>
          <w:sz w:val="20"/>
          <w:szCs w:val="20"/>
        </w:rPr>
        <w:t>Patient Referrals: Out</w:t>
      </w:r>
      <w:r w:rsidR="00C0704C" w:rsidRPr="002679C6">
        <w:rPr>
          <w:rStyle w:val="StringTok"/>
          <w:sz w:val="20"/>
          <w:szCs w:val="20"/>
        </w:rPr>
        <w:t>`</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w:t>
      </w:r>
      <w:r w:rsidR="00C0704C" w:rsidRPr="002679C6">
        <w:rPr>
          <w:rStyle w:val="AttributeTok"/>
          <w:sz w:val="20"/>
          <w:szCs w:val="20"/>
        </w:rPr>
        <w:t>Total</w:t>
      </w:r>
      <w:r w:rsidR="00C0704C" w:rsidRPr="002679C6">
        <w:rPr>
          <w:rStyle w:val="StringTok"/>
          <w:sz w:val="20"/>
          <w:szCs w:val="20"/>
        </w:rPr>
        <w:t>`</w:t>
      </w:r>
      <w:r w:rsidR="00C0704C" w:rsidRPr="002679C6">
        <w:rPr>
          <w:rStyle w:val="NormalTok"/>
          <w:sz w:val="20"/>
          <w:szCs w:val="20"/>
        </w:rPr>
        <w:t xml:space="preserve"> </w:t>
      </w:r>
      <w:r w:rsidR="00C0704C" w:rsidRPr="002679C6">
        <w:rPr>
          <w:rStyle w:val="OtherTok"/>
          <w:sz w:val="20"/>
          <w:szCs w:val="20"/>
        </w:rPr>
        <w:t>=</w:t>
      </w:r>
      <w:r w:rsidR="00C0704C" w:rsidRPr="002679C6">
        <w:rPr>
          <w:rStyle w:val="NormalTok"/>
          <w:sz w:val="20"/>
          <w:szCs w:val="20"/>
        </w:rPr>
        <w:t xml:space="preserve"> </w:t>
      </w:r>
      <w:r w:rsidR="00C0704C" w:rsidRPr="002679C6">
        <w:rPr>
          <w:rStyle w:val="FunctionTok"/>
          <w:sz w:val="20"/>
          <w:szCs w:val="20"/>
        </w:rPr>
        <w:t>sum</w:t>
      </w:r>
      <w:r w:rsidR="00C0704C" w:rsidRPr="002679C6">
        <w:rPr>
          <w:rStyle w:val="NormalTok"/>
          <w:sz w:val="20"/>
          <w:szCs w:val="20"/>
        </w:rPr>
        <w:t>(</w:t>
      </w:r>
      <w:r w:rsidR="00C0704C" w:rsidRPr="002679C6">
        <w:rPr>
          <w:rStyle w:val="StringTok"/>
          <w:sz w:val="20"/>
          <w:szCs w:val="20"/>
        </w:rPr>
        <w:t>`</w:t>
      </w:r>
      <w:r w:rsidR="00C0704C" w:rsidRPr="002679C6">
        <w:rPr>
          <w:rStyle w:val="AttributeTok"/>
          <w:sz w:val="20"/>
          <w:szCs w:val="20"/>
        </w:rPr>
        <w:t>Total Patient Refferals</w:t>
      </w:r>
      <w:r w:rsidR="00C0704C" w:rsidRPr="002679C6">
        <w:rPr>
          <w:rStyle w:val="StringTok"/>
          <w:sz w:val="20"/>
          <w:szCs w:val="20"/>
        </w:rPr>
        <w:t>`</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gt</w:t>
      </w:r>
      <w:r w:rsidR="00C0704C" w:rsidRPr="002679C6">
        <w:rPr>
          <w:rStyle w:val="SpecialCharTok"/>
          <w:sz w:val="20"/>
          <w:szCs w:val="20"/>
        </w:rPr>
        <w:t>::</w:t>
      </w:r>
      <w:r w:rsidR="00C0704C" w:rsidRPr="002679C6">
        <w:rPr>
          <w:rStyle w:val="FunctionTok"/>
          <w:sz w:val="20"/>
          <w:szCs w:val="20"/>
        </w:rPr>
        <w:t>gt</w:t>
      </w:r>
      <w:r w:rsidR="00C0704C" w:rsidRPr="002679C6">
        <w:rPr>
          <w:rStyle w:val="NormalTok"/>
          <w:sz w:val="20"/>
          <w:szCs w:val="20"/>
        </w:rPr>
        <w:t>()</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gt</w:t>
      </w:r>
      <w:r w:rsidR="00C0704C" w:rsidRPr="002679C6">
        <w:rPr>
          <w:rStyle w:val="SpecialCharTok"/>
          <w:sz w:val="20"/>
          <w:szCs w:val="20"/>
        </w:rPr>
        <w:t>::</w:t>
      </w:r>
      <w:r w:rsidR="00C0704C" w:rsidRPr="002679C6">
        <w:rPr>
          <w:rStyle w:val="FunctionTok"/>
          <w:sz w:val="20"/>
          <w:szCs w:val="20"/>
        </w:rPr>
        <w:t>tab_header</w:t>
      </w:r>
      <w:r w:rsidR="00C0704C" w:rsidRPr="002679C6">
        <w:rPr>
          <w:rStyle w:val="NormalTok"/>
          <w:sz w:val="20"/>
          <w:szCs w:val="20"/>
        </w:rPr>
        <w:t>(</w:t>
      </w:r>
      <w:r w:rsidR="00C0704C" w:rsidRPr="002679C6">
        <w:rPr>
          <w:rStyle w:val="StringTok"/>
          <w:sz w:val="20"/>
          <w:szCs w:val="20"/>
        </w:rPr>
        <w:t>"Table 2: Louvain communities identified and grouped interventions."</w:t>
      </w:r>
      <w:r w:rsidR="00C0704C" w:rsidRPr="002679C6">
        <w:rPr>
          <w:rStyle w:val="NormalTok"/>
          <w:sz w:val="20"/>
          <w:szCs w:val="20"/>
        </w:rPr>
        <w:t>)</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gt</w:t>
      </w:r>
      <w:r w:rsidR="00C0704C" w:rsidRPr="002679C6">
        <w:rPr>
          <w:rStyle w:val="SpecialCharTok"/>
          <w:sz w:val="20"/>
          <w:szCs w:val="20"/>
        </w:rPr>
        <w:t>::</w:t>
      </w:r>
      <w:r w:rsidR="00C0704C" w:rsidRPr="002679C6">
        <w:rPr>
          <w:rStyle w:val="FunctionTok"/>
          <w:sz w:val="20"/>
          <w:szCs w:val="20"/>
        </w:rPr>
        <w:t>cols_width</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Intervention </w:t>
      </w:r>
      <w:r w:rsidR="00C0704C" w:rsidRPr="002679C6">
        <w:rPr>
          <w:rStyle w:val="SpecialCharTok"/>
          <w:sz w:val="20"/>
          <w:szCs w:val="20"/>
        </w:rPr>
        <w:t>~</w:t>
      </w:r>
      <w:r w:rsidR="00C0704C" w:rsidRPr="002679C6">
        <w:rPr>
          <w:rStyle w:val="NormalTok"/>
          <w:sz w:val="20"/>
          <w:szCs w:val="20"/>
        </w:rPr>
        <w:t xml:space="preserve"> gt</w:t>
      </w:r>
      <w:r w:rsidR="00C0704C" w:rsidRPr="002679C6">
        <w:rPr>
          <w:rStyle w:val="SpecialCharTok"/>
          <w:sz w:val="20"/>
          <w:szCs w:val="20"/>
        </w:rPr>
        <w:t>::</w:t>
      </w:r>
      <w:r w:rsidR="00C0704C" w:rsidRPr="002679C6">
        <w:rPr>
          <w:rStyle w:val="FunctionTok"/>
          <w:sz w:val="20"/>
          <w:szCs w:val="20"/>
        </w:rPr>
        <w:t>pct</w:t>
      </w:r>
      <w:r w:rsidR="00C0704C" w:rsidRPr="002679C6">
        <w:rPr>
          <w:rStyle w:val="NormalTok"/>
          <w:sz w:val="20"/>
          <w:szCs w:val="20"/>
        </w:rPr>
        <w:t>(</w:t>
      </w:r>
      <w:r w:rsidR="00C0704C" w:rsidRPr="002679C6">
        <w:rPr>
          <w:rStyle w:val="DecValTok"/>
          <w:sz w:val="20"/>
          <w:szCs w:val="20"/>
        </w:rPr>
        <w:t>40</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w:t>
      </w:r>
      <w:r w:rsidR="00C0704C" w:rsidRPr="002679C6">
        <w:rPr>
          <w:rStyle w:val="AttributeTok"/>
          <w:sz w:val="20"/>
          <w:szCs w:val="20"/>
        </w:rPr>
        <w:t>Refferalls In</w:t>
      </w:r>
      <w:r w:rsidR="00C0704C" w:rsidRPr="002679C6">
        <w:rPr>
          <w:rStyle w:val="StringTok"/>
          <w:sz w:val="20"/>
          <w:szCs w:val="20"/>
        </w:rPr>
        <w:t>`</w:t>
      </w:r>
      <w:r w:rsidR="00C0704C" w:rsidRPr="002679C6">
        <w:rPr>
          <w:rStyle w:val="NormalTok"/>
          <w:sz w:val="20"/>
          <w:szCs w:val="20"/>
        </w:rPr>
        <w:t xml:space="preserve"> </w:t>
      </w:r>
      <w:r w:rsidR="00C0704C" w:rsidRPr="002679C6">
        <w:rPr>
          <w:rStyle w:val="SpecialCharTok"/>
          <w:sz w:val="20"/>
          <w:szCs w:val="20"/>
        </w:rPr>
        <w:t>~</w:t>
      </w:r>
      <w:r w:rsidR="00C0704C" w:rsidRPr="002679C6">
        <w:rPr>
          <w:rStyle w:val="NormalTok"/>
          <w:sz w:val="20"/>
          <w:szCs w:val="20"/>
        </w:rPr>
        <w:t xml:space="preserve"> gt</w:t>
      </w:r>
      <w:r w:rsidR="00C0704C" w:rsidRPr="002679C6">
        <w:rPr>
          <w:rStyle w:val="SpecialCharTok"/>
          <w:sz w:val="20"/>
          <w:szCs w:val="20"/>
        </w:rPr>
        <w:t>::</w:t>
      </w:r>
      <w:r w:rsidR="00C0704C" w:rsidRPr="002679C6">
        <w:rPr>
          <w:rStyle w:val="FunctionTok"/>
          <w:sz w:val="20"/>
          <w:szCs w:val="20"/>
        </w:rPr>
        <w:t>pct</w:t>
      </w:r>
      <w:r w:rsidR="00C0704C" w:rsidRPr="002679C6">
        <w:rPr>
          <w:rStyle w:val="NormalTok"/>
          <w:sz w:val="20"/>
          <w:szCs w:val="20"/>
        </w:rPr>
        <w:t>(</w:t>
      </w:r>
      <w:r w:rsidR="00C0704C" w:rsidRPr="002679C6">
        <w:rPr>
          <w:rStyle w:val="DecValTok"/>
          <w:sz w:val="20"/>
          <w:szCs w:val="20"/>
        </w:rPr>
        <w:t>15</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w:t>
      </w:r>
      <w:r w:rsidR="00C0704C" w:rsidRPr="002679C6">
        <w:rPr>
          <w:rStyle w:val="AttributeTok"/>
          <w:sz w:val="20"/>
          <w:szCs w:val="20"/>
        </w:rPr>
        <w:t>Referrals Out</w:t>
      </w:r>
      <w:r w:rsidR="00C0704C" w:rsidRPr="002679C6">
        <w:rPr>
          <w:rStyle w:val="StringTok"/>
          <w:sz w:val="20"/>
          <w:szCs w:val="20"/>
        </w:rPr>
        <w:t>`</w:t>
      </w:r>
      <w:r w:rsidR="00C0704C" w:rsidRPr="002679C6">
        <w:rPr>
          <w:rStyle w:val="NormalTok"/>
          <w:sz w:val="20"/>
          <w:szCs w:val="20"/>
        </w:rPr>
        <w:t xml:space="preserve">  </w:t>
      </w:r>
      <w:r w:rsidR="00C0704C" w:rsidRPr="002679C6">
        <w:rPr>
          <w:rStyle w:val="SpecialCharTok"/>
          <w:sz w:val="20"/>
          <w:szCs w:val="20"/>
        </w:rPr>
        <w:t>~</w:t>
      </w:r>
      <w:r w:rsidR="00C0704C" w:rsidRPr="002679C6">
        <w:rPr>
          <w:rStyle w:val="NormalTok"/>
          <w:sz w:val="20"/>
          <w:szCs w:val="20"/>
        </w:rPr>
        <w:t xml:space="preserve"> gt</w:t>
      </w:r>
      <w:r w:rsidR="00C0704C" w:rsidRPr="002679C6">
        <w:rPr>
          <w:rStyle w:val="SpecialCharTok"/>
          <w:sz w:val="20"/>
          <w:szCs w:val="20"/>
        </w:rPr>
        <w:t>::</w:t>
      </w:r>
      <w:r w:rsidR="00C0704C" w:rsidRPr="002679C6">
        <w:rPr>
          <w:rStyle w:val="FunctionTok"/>
          <w:sz w:val="20"/>
          <w:szCs w:val="20"/>
        </w:rPr>
        <w:t>pct</w:t>
      </w:r>
      <w:r w:rsidR="00C0704C" w:rsidRPr="002679C6">
        <w:rPr>
          <w:rStyle w:val="NormalTok"/>
          <w:sz w:val="20"/>
          <w:szCs w:val="20"/>
        </w:rPr>
        <w:t>(</w:t>
      </w:r>
      <w:r w:rsidR="00C0704C" w:rsidRPr="002679C6">
        <w:rPr>
          <w:rStyle w:val="DecValTok"/>
          <w:sz w:val="20"/>
          <w:szCs w:val="20"/>
        </w:rPr>
        <w:t>20</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w:t>
      </w:r>
      <w:r w:rsidR="00C0704C" w:rsidRPr="002679C6">
        <w:rPr>
          <w:rStyle w:val="AttributeTok"/>
          <w:sz w:val="20"/>
          <w:szCs w:val="20"/>
        </w:rPr>
        <w:t>Total</w:t>
      </w:r>
      <w:r w:rsidR="00C0704C" w:rsidRPr="002679C6">
        <w:rPr>
          <w:rStyle w:val="StringTok"/>
          <w:sz w:val="20"/>
          <w:szCs w:val="20"/>
        </w:rPr>
        <w:t>`</w:t>
      </w:r>
      <w:r w:rsidR="00C0704C" w:rsidRPr="002679C6">
        <w:rPr>
          <w:rStyle w:val="NormalTok"/>
          <w:sz w:val="20"/>
          <w:szCs w:val="20"/>
        </w:rPr>
        <w:t xml:space="preserve"> </w:t>
      </w:r>
      <w:r w:rsidR="00C0704C" w:rsidRPr="002679C6">
        <w:rPr>
          <w:rStyle w:val="SpecialCharTok"/>
          <w:sz w:val="20"/>
          <w:szCs w:val="20"/>
        </w:rPr>
        <w:t>~</w:t>
      </w:r>
      <w:r w:rsidR="00C0704C" w:rsidRPr="002679C6">
        <w:rPr>
          <w:rStyle w:val="NormalTok"/>
          <w:sz w:val="20"/>
          <w:szCs w:val="20"/>
        </w:rPr>
        <w:t xml:space="preserve"> gt</w:t>
      </w:r>
      <w:r w:rsidR="00C0704C" w:rsidRPr="002679C6">
        <w:rPr>
          <w:rStyle w:val="SpecialCharTok"/>
          <w:sz w:val="20"/>
          <w:szCs w:val="20"/>
        </w:rPr>
        <w:t>::</w:t>
      </w:r>
      <w:r w:rsidR="00C0704C" w:rsidRPr="002679C6">
        <w:rPr>
          <w:rStyle w:val="FunctionTok"/>
          <w:sz w:val="20"/>
          <w:szCs w:val="20"/>
        </w:rPr>
        <w:t>pct</w:t>
      </w:r>
      <w:r w:rsidR="00C0704C" w:rsidRPr="002679C6">
        <w:rPr>
          <w:rStyle w:val="NormalTok"/>
          <w:sz w:val="20"/>
          <w:szCs w:val="20"/>
        </w:rPr>
        <w:t>(</w:t>
      </w:r>
      <w:r w:rsidR="00C0704C" w:rsidRPr="002679C6">
        <w:rPr>
          <w:rStyle w:val="DecValTok"/>
          <w:sz w:val="20"/>
          <w:szCs w:val="20"/>
        </w:rPr>
        <w:t>15</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gt</w:t>
      </w:r>
      <w:r w:rsidR="00C0704C" w:rsidRPr="002679C6">
        <w:rPr>
          <w:rStyle w:val="SpecialCharTok"/>
          <w:sz w:val="20"/>
          <w:szCs w:val="20"/>
        </w:rPr>
        <w:t>::</w:t>
      </w:r>
      <w:r w:rsidR="00C0704C" w:rsidRPr="002679C6">
        <w:rPr>
          <w:rStyle w:val="FunctionTok"/>
          <w:sz w:val="20"/>
          <w:szCs w:val="20"/>
        </w:rPr>
        <w:t>tab_options</w:t>
      </w:r>
      <w:r w:rsidR="00C0704C" w:rsidRPr="002679C6">
        <w:rPr>
          <w:rStyle w:val="NormalTok"/>
          <w:sz w:val="20"/>
          <w:szCs w:val="20"/>
        </w:rPr>
        <w:t>(</w:t>
      </w:r>
      <w:r w:rsidR="00C0704C" w:rsidRPr="002679C6">
        <w:rPr>
          <w:rStyle w:val="AttributeTok"/>
          <w:sz w:val="20"/>
          <w:szCs w:val="20"/>
        </w:rPr>
        <w:t>table.font.size=</w:t>
      </w:r>
      <w:r w:rsidR="00C0704C" w:rsidRPr="002679C6">
        <w:rPr>
          <w:rStyle w:val="DecValTok"/>
          <w:sz w:val="20"/>
          <w:szCs w:val="20"/>
        </w:rPr>
        <w:t>42</w:t>
      </w:r>
      <w:r w:rsidR="00C0704C" w:rsidRPr="002679C6">
        <w:rPr>
          <w:rStyle w:val="NormalTok"/>
          <w:sz w:val="20"/>
          <w:szCs w:val="20"/>
        </w:rPr>
        <w:t>)</w:t>
      </w:r>
      <w:r w:rsidR="00C0704C" w:rsidRPr="002679C6">
        <w:rPr>
          <w:sz w:val="20"/>
          <w:szCs w:val="20"/>
        </w:rPr>
        <w:br/>
      </w:r>
      <w:r w:rsidR="00C0704C" w:rsidRPr="002679C6">
        <w:rPr>
          <w:sz w:val="20"/>
          <w:szCs w:val="20"/>
        </w:rPr>
        <w:br/>
      </w:r>
      <w:r w:rsidR="00C0704C" w:rsidRPr="002679C6">
        <w:rPr>
          <w:sz w:val="20"/>
          <w:szCs w:val="20"/>
        </w:rPr>
        <w:br/>
      </w:r>
      <w:r w:rsidR="00C0704C" w:rsidRPr="002679C6">
        <w:rPr>
          <w:sz w:val="20"/>
          <w:szCs w:val="20"/>
        </w:rPr>
        <w:br/>
      </w:r>
      <w:r w:rsidR="00C0704C" w:rsidRPr="002679C6">
        <w:rPr>
          <w:rStyle w:val="CommentTok"/>
          <w:sz w:val="20"/>
          <w:szCs w:val="20"/>
        </w:rPr>
        <w:t># Table 3</w:t>
      </w:r>
      <w:r w:rsidR="00C0704C" w:rsidRPr="002679C6">
        <w:rPr>
          <w:sz w:val="20"/>
          <w:szCs w:val="20"/>
        </w:rPr>
        <w:br/>
      </w:r>
      <w:r w:rsidR="00C0704C" w:rsidRPr="002679C6">
        <w:rPr>
          <w:sz w:val="20"/>
          <w:szCs w:val="20"/>
        </w:rPr>
        <w:br/>
      </w:r>
      <w:r w:rsidR="00C0704C" w:rsidRPr="002679C6">
        <w:rPr>
          <w:rStyle w:val="NormalTok"/>
          <w:sz w:val="20"/>
          <w:szCs w:val="20"/>
        </w:rPr>
        <w:t xml:space="preserve">sp_df </w:t>
      </w:r>
      <w:r w:rsidR="00C0704C" w:rsidRPr="002679C6">
        <w:rPr>
          <w:rStyle w:val="OtherTok"/>
          <w:sz w:val="20"/>
          <w:szCs w:val="20"/>
        </w:rPr>
        <w:t>&lt;-</w:t>
      </w:r>
      <w:r w:rsidR="00C0704C" w:rsidRPr="002679C6">
        <w:rPr>
          <w:rStyle w:val="NormalTok"/>
          <w:sz w:val="20"/>
          <w:szCs w:val="20"/>
        </w:rPr>
        <w:t xml:space="preserve"> </w:t>
      </w:r>
      <w:r w:rsidR="00C0704C" w:rsidRPr="002679C6">
        <w:rPr>
          <w:rStyle w:val="FunctionTok"/>
          <w:sz w:val="20"/>
          <w:szCs w:val="20"/>
        </w:rPr>
        <w:t>data.frame</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Intervention =</w:t>
      </w:r>
      <w:r w:rsidR="00C0704C" w:rsidRPr="002679C6">
        <w:rPr>
          <w:rStyle w:val="NormalTok"/>
          <w:sz w:val="20"/>
          <w:szCs w:val="20"/>
        </w:rPr>
        <w:t xml:space="preserve"> igraph</w:t>
      </w:r>
      <w:r w:rsidR="00C0704C" w:rsidRPr="002679C6">
        <w:rPr>
          <w:rStyle w:val="SpecialCharTok"/>
          <w:sz w:val="20"/>
          <w:szCs w:val="20"/>
        </w:rPr>
        <w:t>::</w:t>
      </w:r>
      <w:r w:rsidR="00C0704C" w:rsidRPr="002679C6">
        <w:rPr>
          <w:rStyle w:val="FunctionTok"/>
          <w:sz w:val="20"/>
          <w:szCs w:val="20"/>
        </w:rPr>
        <w:t>V</w:t>
      </w:r>
      <w:r w:rsidR="00C0704C" w:rsidRPr="002679C6">
        <w:rPr>
          <w:rStyle w:val="NormalTok"/>
          <w:sz w:val="20"/>
          <w:szCs w:val="20"/>
        </w:rPr>
        <w:t>(igraph)</w:t>
      </w:r>
      <w:r w:rsidR="00C0704C" w:rsidRPr="002679C6">
        <w:rPr>
          <w:rStyle w:val="SpecialCharTok"/>
          <w:sz w:val="20"/>
          <w:szCs w:val="20"/>
        </w:rPr>
        <w:t>$</w:t>
      </w:r>
      <w:r w:rsidR="00C0704C" w:rsidRPr="002679C6">
        <w:rPr>
          <w:rStyle w:val="NormalTok"/>
          <w:sz w:val="20"/>
          <w:szCs w:val="20"/>
        </w:rPr>
        <w:t>name,</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Community =</w:t>
      </w:r>
      <w:r w:rsidR="00C0704C" w:rsidRPr="002679C6">
        <w:rPr>
          <w:rStyle w:val="NormalTok"/>
          <w:sz w:val="20"/>
          <w:szCs w:val="20"/>
        </w:rPr>
        <w:t xml:space="preserve"> </w:t>
      </w:r>
      <w:r w:rsidR="00C0704C" w:rsidRPr="002679C6">
        <w:rPr>
          <w:rStyle w:val="FunctionTok"/>
          <w:sz w:val="20"/>
          <w:szCs w:val="20"/>
        </w:rPr>
        <w:t>paste0</w:t>
      </w:r>
      <w:r w:rsidR="00C0704C" w:rsidRPr="002679C6">
        <w:rPr>
          <w:rStyle w:val="NormalTok"/>
          <w:sz w:val="20"/>
          <w:szCs w:val="20"/>
        </w:rPr>
        <w:t>(</w:t>
      </w:r>
      <w:r w:rsidR="00C0704C" w:rsidRPr="002679C6">
        <w:rPr>
          <w:rStyle w:val="StringTok"/>
          <w:sz w:val="20"/>
          <w:szCs w:val="20"/>
        </w:rPr>
        <w:t>"Community: "</w:t>
      </w:r>
      <w:r w:rsidR="00C0704C" w:rsidRPr="002679C6">
        <w:rPr>
          <w:rStyle w:val="NormalTok"/>
          <w:sz w:val="20"/>
          <w:szCs w:val="20"/>
        </w:rPr>
        <w:t>, igraph</w:t>
      </w:r>
      <w:r w:rsidR="00C0704C" w:rsidRPr="002679C6">
        <w:rPr>
          <w:rStyle w:val="SpecialCharTok"/>
          <w:sz w:val="20"/>
          <w:szCs w:val="20"/>
        </w:rPr>
        <w:t>::</w:t>
      </w:r>
      <w:r w:rsidR="00C0704C" w:rsidRPr="002679C6">
        <w:rPr>
          <w:rStyle w:val="FunctionTok"/>
          <w:sz w:val="20"/>
          <w:szCs w:val="20"/>
        </w:rPr>
        <w:t>membership</w:t>
      </w:r>
      <w:r w:rsidR="00C0704C" w:rsidRPr="002679C6">
        <w:rPr>
          <w:rStyle w:val="NormalTok"/>
          <w:sz w:val="20"/>
          <w:szCs w:val="20"/>
        </w:rPr>
        <w:t>(sp_igraph)</w:t>
      </w:r>
      <w:r w:rsidR="00C0704C" w:rsidRPr="002679C6">
        <w:rPr>
          <w:rStyle w:val="SpecialCharTok"/>
          <w:sz w:val="20"/>
          <w:szCs w:val="20"/>
        </w:rPr>
        <w:t>|&gt;</w:t>
      </w:r>
      <w:r w:rsidR="00C0704C" w:rsidRPr="002679C6">
        <w:rPr>
          <w:rStyle w:val="NormalTok"/>
          <w:sz w:val="20"/>
          <w:szCs w:val="20"/>
        </w:rPr>
        <w:t xml:space="preserve"> </w:t>
      </w:r>
      <w:r w:rsidR="00C0704C" w:rsidRPr="002679C6">
        <w:rPr>
          <w:rStyle w:val="FunctionTok"/>
          <w:sz w:val="20"/>
          <w:szCs w:val="20"/>
        </w:rPr>
        <w:t>as.vector</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"Patient Refferalls: In"</w:t>
      </w:r>
      <w:r w:rsidR="00C0704C" w:rsidRPr="002679C6">
        <w:rPr>
          <w:rStyle w:val="NormalTok"/>
          <w:sz w:val="20"/>
          <w:szCs w:val="20"/>
        </w:rPr>
        <w:t xml:space="preserve"> </w:t>
      </w:r>
      <w:r w:rsidR="00C0704C" w:rsidRPr="002679C6">
        <w:rPr>
          <w:rStyle w:val="OtherTok"/>
          <w:sz w:val="20"/>
          <w:szCs w:val="20"/>
        </w:rPr>
        <w:t>=</w:t>
      </w:r>
      <w:r w:rsidR="00C0704C" w:rsidRPr="002679C6">
        <w:rPr>
          <w:rStyle w:val="NormalTok"/>
          <w:sz w:val="20"/>
          <w:szCs w:val="20"/>
        </w:rPr>
        <w:t xml:space="preserve"> igraph</w:t>
      </w:r>
      <w:r w:rsidR="00C0704C" w:rsidRPr="002679C6">
        <w:rPr>
          <w:rStyle w:val="SpecialCharTok"/>
          <w:sz w:val="20"/>
          <w:szCs w:val="20"/>
        </w:rPr>
        <w:t>::</w:t>
      </w:r>
      <w:r w:rsidR="00C0704C" w:rsidRPr="002679C6">
        <w:rPr>
          <w:rStyle w:val="FunctionTok"/>
          <w:sz w:val="20"/>
          <w:szCs w:val="20"/>
        </w:rPr>
        <w:t>degree</w:t>
      </w:r>
      <w:r w:rsidR="00C0704C" w:rsidRPr="002679C6">
        <w:rPr>
          <w:rStyle w:val="NormalTok"/>
          <w:sz w:val="20"/>
          <w:szCs w:val="20"/>
        </w:rPr>
        <w:t>(igraph,</w:t>
      </w:r>
      <w:r w:rsidR="00C0704C" w:rsidRPr="002679C6">
        <w:rPr>
          <w:rStyle w:val="AttributeTok"/>
          <w:sz w:val="20"/>
          <w:szCs w:val="20"/>
        </w:rPr>
        <w:t>mode=</w:t>
      </w:r>
      <w:r w:rsidR="00C0704C" w:rsidRPr="002679C6">
        <w:rPr>
          <w:rStyle w:val="StringTok"/>
          <w:sz w:val="20"/>
          <w:szCs w:val="20"/>
        </w:rPr>
        <w:t>"in"</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"Patient Referrals: Out"</w:t>
      </w:r>
      <w:r w:rsidR="00C0704C" w:rsidRPr="002679C6">
        <w:rPr>
          <w:rStyle w:val="NormalTok"/>
          <w:sz w:val="20"/>
          <w:szCs w:val="20"/>
        </w:rPr>
        <w:t xml:space="preserve"> </w:t>
      </w:r>
      <w:r w:rsidR="00C0704C" w:rsidRPr="002679C6">
        <w:rPr>
          <w:rStyle w:val="OtherTok"/>
          <w:sz w:val="20"/>
          <w:szCs w:val="20"/>
        </w:rPr>
        <w:t>=</w:t>
      </w:r>
      <w:r w:rsidR="00C0704C" w:rsidRPr="002679C6">
        <w:rPr>
          <w:rStyle w:val="NormalTok"/>
          <w:sz w:val="20"/>
          <w:szCs w:val="20"/>
        </w:rPr>
        <w:t xml:space="preserve"> igraph</w:t>
      </w:r>
      <w:r w:rsidR="00C0704C" w:rsidRPr="002679C6">
        <w:rPr>
          <w:rStyle w:val="SpecialCharTok"/>
          <w:sz w:val="20"/>
          <w:szCs w:val="20"/>
        </w:rPr>
        <w:t>::</w:t>
      </w:r>
      <w:r w:rsidR="00C0704C" w:rsidRPr="002679C6">
        <w:rPr>
          <w:rStyle w:val="FunctionTok"/>
          <w:sz w:val="20"/>
          <w:szCs w:val="20"/>
        </w:rPr>
        <w:t>degree</w:t>
      </w:r>
      <w:r w:rsidR="00C0704C" w:rsidRPr="002679C6">
        <w:rPr>
          <w:rStyle w:val="NormalTok"/>
          <w:sz w:val="20"/>
          <w:szCs w:val="20"/>
        </w:rPr>
        <w:t xml:space="preserve">(igraph, </w:t>
      </w:r>
      <w:r w:rsidR="00C0704C" w:rsidRPr="002679C6">
        <w:rPr>
          <w:rStyle w:val="AttributeTok"/>
          <w:sz w:val="20"/>
          <w:szCs w:val="20"/>
        </w:rPr>
        <w:t>mode=</w:t>
      </w:r>
      <w:r w:rsidR="00C0704C" w:rsidRPr="002679C6">
        <w:rPr>
          <w:rStyle w:val="StringTok"/>
          <w:sz w:val="20"/>
          <w:szCs w:val="20"/>
        </w:rPr>
        <w:t>"out"</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"Total Patient Refferals"</w:t>
      </w:r>
      <w:r w:rsidR="00C0704C" w:rsidRPr="002679C6">
        <w:rPr>
          <w:rStyle w:val="NormalTok"/>
          <w:sz w:val="20"/>
          <w:szCs w:val="20"/>
        </w:rPr>
        <w:t xml:space="preserve"> </w:t>
      </w:r>
      <w:r w:rsidR="00C0704C" w:rsidRPr="002679C6">
        <w:rPr>
          <w:rStyle w:val="OtherTok"/>
          <w:sz w:val="20"/>
          <w:szCs w:val="20"/>
        </w:rPr>
        <w:t>=</w:t>
      </w:r>
      <w:r w:rsidR="00C0704C" w:rsidRPr="002679C6">
        <w:rPr>
          <w:rStyle w:val="NormalTok"/>
          <w:sz w:val="20"/>
          <w:szCs w:val="20"/>
        </w:rPr>
        <w:t xml:space="preserve">  igraph</w:t>
      </w:r>
      <w:r w:rsidR="00C0704C" w:rsidRPr="002679C6">
        <w:rPr>
          <w:rStyle w:val="SpecialCharTok"/>
          <w:sz w:val="20"/>
          <w:szCs w:val="20"/>
        </w:rPr>
        <w:t>::</w:t>
      </w:r>
      <w:r w:rsidR="00C0704C" w:rsidRPr="002679C6">
        <w:rPr>
          <w:rStyle w:val="FunctionTok"/>
          <w:sz w:val="20"/>
          <w:szCs w:val="20"/>
        </w:rPr>
        <w:t>degree</w:t>
      </w:r>
      <w:r w:rsidR="00C0704C" w:rsidRPr="002679C6">
        <w:rPr>
          <w:rStyle w:val="NormalTok"/>
          <w:sz w:val="20"/>
          <w:szCs w:val="20"/>
        </w:rPr>
        <w:t xml:space="preserve">(igraph, </w:t>
      </w:r>
      <w:r w:rsidR="00C0704C" w:rsidRPr="002679C6">
        <w:rPr>
          <w:rStyle w:val="AttributeTok"/>
          <w:sz w:val="20"/>
          <w:szCs w:val="20"/>
        </w:rPr>
        <w:t>mode=</w:t>
      </w:r>
      <w:r w:rsidR="00C0704C" w:rsidRPr="002679C6">
        <w:rPr>
          <w:rStyle w:val="StringTok"/>
          <w:sz w:val="20"/>
          <w:szCs w:val="20"/>
        </w:rPr>
        <w:t>"total"</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row.names =</w:t>
      </w:r>
      <w:r w:rsidR="00C0704C" w:rsidRPr="002679C6">
        <w:rPr>
          <w:rStyle w:val="NormalTok"/>
          <w:sz w:val="20"/>
          <w:szCs w:val="20"/>
        </w:rPr>
        <w:t xml:space="preserve"> </w:t>
      </w:r>
      <w:r w:rsidR="00C0704C" w:rsidRPr="002679C6">
        <w:rPr>
          <w:rStyle w:val="ConstantTok"/>
          <w:sz w:val="20"/>
          <w:szCs w:val="20"/>
        </w:rPr>
        <w:t>NULL</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AttributeTok"/>
          <w:sz w:val="20"/>
          <w:szCs w:val="20"/>
        </w:rPr>
        <w:t>check.names =</w:t>
      </w:r>
      <w:r w:rsidR="00C0704C" w:rsidRPr="002679C6">
        <w:rPr>
          <w:rStyle w:val="NormalTok"/>
          <w:sz w:val="20"/>
          <w:szCs w:val="20"/>
        </w:rPr>
        <w:t xml:space="preserve"> </w:t>
      </w:r>
      <w:r w:rsidR="00C0704C" w:rsidRPr="002679C6">
        <w:rPr>
          <w:rStyle w:val="ConstantTok"/>
          <w:sz w:val="20"/>
          <w:szCs w:val="20"/>
        </w:rPr>
        <w:t>FALSE</w:t>
      </w:r>
      <w:r w:rsidR="00C0704C" w:rsidRPr="002679C6">
        <w:rPr>
          <w:sz w:val="20"/>
          <w:szCs w:val="20"/>
        </w:rPr>
        <w:br/>
      </w:r>
      <w:r w:rsidR="00C0704C" w:rsidRPr="002679C6">
        <w:rPr>
          <w:rStyle w:val="NormalTok"/>
          <w:sz w:val="20"/>
          <w:szCs w:val="20"/>
        </w:rPr>
        <w:lastRenderedPageBreak/>
        <w:t>)</w:t>
      </w:r>
      <w:r w:rsidR="00C0704C" w:rsidRPr="002679C6">
        <w:rPr>
          <w:sz w:val="20"/>
          <w:szCs w:val="20"/>
        </w:rPr>
        <w:br/>
      </w:r>
      <w:r w:rsidR="00C0704C" w:rsidRPr="002679C6">
        <w:rPr>
          <w:sz w:val="20"/>
          <w:szCs w:val="20"/>
        </w:rPr>
        <w:br/>
      </w:r>
      <w:r w:rsidR="00C0704C" w:rsidRPr="002679C6">
        <w:rPr>
          <w:rStyle w:val="NormalTok"/>
          <w:sz w:val="20"/>
          <w:szCs w:val="20"/>
        </w:rPr>
        <w:t xml:space="preserve">sp_df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group_by</w:t>
      </w:r>
      <w:r w:rsidR="00C0704C" w:rsidRPr="002679C6">
        <w:rPr>
          <w:rStyle w:val="NormalTok"/>
          <w:sz w:val="20"/>
          <w:szCs w:val="20"/>
        </w:rPr>
        <w:t xml:space="preserve">(Community,Intervention) </w:t>
      </w:r>
      <w:r w:rsidR="00C0704C" w:rsidRPr="002679C6">
        <w:rPr>
          <w:rStyle w:val="SpecialCharTok"/>
          <w:sz w:val="20"/>
          <w:szCs w:val="20"/>
        </w:rPr>
        <w:t>|&gt;</w:t>
      </w:r>
      <w:r w:rsidR="00C0704C" w:rsidRPr="002679C6">
        <w:rPr>
          <w:rStyle w:val="NormalTok"/>
          <w:sz w:val="20"/>
          <w:szCs w:val="20"/>
        </w:rPr>
        <w:t xml:space="preserve"> </w:t>
      </w:r>
      <w:r w:rsidR="00C0704C" w:rsidRPr="002679C6">
        <w:rPr>
          <w:sz w:val="20"/>
          <w:szCs w:val="20"/>
        </w:rPr>
        <w:br/>
      </w:r>
      <w:r w:rsidR="00C0704C" w:rsidRPr="002679C6">
        <w:rPr>
          <w:rStyle w:val="NormalTok"/>
          <w:sz w:val="20"/>
          <w:szCs w:val="20"/>
        </w:rPr>
        <w:t xml:space="preserve">  dplyr</w:t>
      </w:r>
      <w:r w:rsidR="00C0704C" w:rsidRPr="002679C6">
        <w:rPr>
          <w:rStyle w:val="SpecialCharTok"/>
          <w:sz w:val="20"/>
          <w:szCs w:val="20"/>
        </w:rPr>
        <w:t>::</w:t>
      </w:r>
      <w:r w:rsidR="00C0704C" w:rsidRPr="002679C6">
        <w:rPr>
          <w:rStyle w:val="FunctionTok"/>
          <w:sz w:val="20"/>
          <w:szCs w:val="20"/>
        </w:rPr>
        <w:t>summarise</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w:t>
      </w:r>
      <w:r w:rsidR="00C0704C" w:rsidRPr="002679C6">
        <w:rPr>
          <w:rStyle w:val="AttributeTok"/>
          <w:sz w:val="20"/>
          <w:szCs w:val="20"/>
        </w:rPr>
        <w:t>Refferalls In</w:t>
      </w:r>
      <w:r w:rsidR="00C0704C" w:rsidRPr="002679C6">
        <w:rPr>
          <w:rStyle w:val="StringTok"/>
          <w:sz w:val="20"/>
          <w:szCs w:val="20"/>
        </w:rPr>
        <w:t>`</w:t>
      </w:r>
      <w:r w:rsidR="00C0704C" w:rsidRPr="002679C6">
        <w:rPr>
          <w:rStyle w:val="NormalTok"/>
          <w:sz w:val="20"/>
          <w:szCs w:val="20"/>
        </w:rPr>
        <w:t xml:space="preserve"> </w:t>
      </w:r>
      <w:r w:rsidR="00C0704C" w:rsidRPr="002679C6">
        <w:rPr>
          <w:rStyle w:val="OtherTok"/>
          <w:sz w:val="20"/>
          <w:szCs w:val="20"/>
        </w:rPr>
        <w:t>=</w:t>
      </w:r>
      <w:r w:rsidR="00C0704C" w:rsidRPr="002679C6">
        <w:rPr>
          <w:rStyle w:val="NormalTok"/>
          <w:sz w:val="20"/>
          <w:szCs w:val="20"/>
        </w:rPr>
        <w:t xml:space="preserve"> </w:t>
      </w:r>
      <w:r w:rsidR="00C0704C" w:rsidRPr="002679C6">
        <w:rPr>
          <w:rStyle w:val="FunctionTok"/>
          <w:sz w:val="20"/>
          <w:szCs w:val="20"/>
        </w:rPr>
        <w:t>sum</w:t>
      </w:r>
      <w:r w:rsidR="00C0704C" w:rsidRPr="002679C6">
        <w:rPr>
          <w:rStyle w:val="NormalTok"/>
          <w:sz w:val="20"/>
          <w:szCs w:val="20"/>
        </w:rPr>
        <w:t>(</w:t>
      </w:r>
      <w:r w:rsidR="00C0704C" w:rsidRPr="002679C6">
        <w:rPr>
          <w:rStyle w:val="StringTok"/>
          <w:sz w:val="20"/>
          <w:szCs w:val="20"/>
        </w:rPr>
        <w:t>`</w:t>
      </w:r>
      <w:r w:rsidR="00C0704C" w:rsidRPr="002679C6">
        <w:rPr>
          <w:rStyle w:val="AttributeTok"/>
          <w:sz w:val="20"/>
          <w:szCs w:val="20"/>
        </w:rPr>
        <w:t>Patient Refferalls: In</w:t>
      </w:r>
      <w:r w:rsidR="00C0704C" w:rsidRPr="002679C6">
        <w:rPr>
          <w:rStyle w:val="StringTok"/>
          <w:sz w:val="20"/>
          <w:szCs w:val="20"/>
        </w:rPr>
        <w:t>`</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w:t>
      </w:r>
      <w:r w:rsidR="00C0704C" w:rsidRPr="002679C6">
        <w:rPr>
          <w:rStyle w:val="AttributeTok"/>
          <w:sz w:val="20"/>
          <w:szCs w:val="20"/>
        </w:rPr>
        <w:t>Referrals Out</w:t>
      </w:r>
      <w:r w:rsidR="00C0704C" w:rsidRPr="002679C6">
        <w:rPr>
          <w:rStyle w:val="StringTok"/>
          <w:sz w:val="20"/>
          <w:szCs w:val="20"/>
        </w:rPr>
        <w:t>`</w:t>
      </w:r>
      <w:r w:rsidR="00C0704C" w:rsidRPr="002679C6">
        <w:rPr>
          <w:rStyle w:val="NormalTok"/>
          <w:sz w:val="20"/>
          <w:szCs w:val="20"/>
        </w:rPr>
        <w:t xml:space="preserve"> </w:t>
      </w:r>
      <w:r w:rsidR="00C0704C" w:rsidRPr="002679C6">
        <w:rPr>
          <w:rStyle w:val="OtherTok"/>
          <w:sz w:val="20"/>
          <w:szCs w:val="20"/>
        </w:rPr>
        <w:t>=</w:t>
      </w:r>
      <w:r w:rsidR="00C0704C" w:rsidRPr="002679C6">
        <w:rPr>
          <w:rStyle w:val="NormalTok"/>
          <w:sz w:val="20"/>
          <w:szCs w:val="20"/>
        </w:rPr>
        <w:t xml:space="preserve"> </w:t>
      </w:r>
      <w:r w:rsidR="00C0704C" w:rsidRPr="002679C6">
        <w:rPr>
          <w:rStyle w:val="FunctionTok"/>
          <w:sz w:val="20"/>
          <w:szCs w:val="20"/>
        </w:rPr>
        <w:t>sum</w:t>
      </w:r>
      <w:r w:rsidR="00C0704C" w:rsidRPr="002679C6">
        <w:rPr>
          <w:rStyle w:val="NormalTok"/>
          <w:sz w:val="20"/>
          <w:szCs w:val="20"/>
        </w:rPr>
        <w:t>(</w:t>
      </w:r>
      <w:r w:rsidR="00C0704C" w:rsidRPr="002679C6">
        <w:rPr>
          <w:rStyle w:val="StringTok"/>
          <w:sz w:val="20"/>
          <w:szCs w:val="20"/>
        </w:rPr>
        <w:t>`</w:t>
      </w:r>
      <w:r w:rsidR="00C0704C" w:rsidRPr="002679C6">
        <w:rPr>
          <w:rStyle w:val="AttributeTok"/>
          <w:sz w:val="20"/>
          <w:szCs w:val="20"/>
        </w:rPr>
        <w:t>Patient Referrals: Out</w:t>
      </w:r>
      <w:r w:rsidR="00C0704C" w:rsidRPr="002679C6">
        <w:rPr>
          <w:rStyle w:val="StringTok"/>
          <w:sz w:val="20"/>
          <w:szCs w:val="20"/>
        </w:rPr>
        <w:t>`</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w:t>
      </w:r>
      <w:r w:rsidR="00C0704C" w:rsidRPr="002679C6">
        <w:rPr>
          <w:rStyle w:val="AttributeTok"/>
          <w:sz w:val="20"/>
          <w:szCs w:val="20"/>
        </w:rPr>
        <w:t>Total</w:t>
      </w:r>
      <w:r w:rsidR="00C0704C" w:rsidRPr="002679C6">
        <w:rPr>
          <w:rStyle w:val="StringTok"/>
          <w:sz w:val="20"/>
          <w:szCs w:val="20"/>
        </w:rPr>
        <w:t>`</w:t>
      </w:r>
      <w:r w:rsidR="00C0704C" w:rsidRPr="002679C6">
        <w:rPr>
          <w:rStyle w:val="NormalTok"/>
          <w:sz w:val="20"/>
          <w:szCs w:val="20"/>
        </w:rPr>
        <w:t xml:space="preserve"> </w:t>
      </w:r>
      <w:r w:rsidR="00C0704C" w:rsidRPr="002679C6">
        <w:rPr>
          <w:rStyle w:val="OtherTok"/>
          <w:sz w:val="20"/>
          <w:szCs w:val="20"/>
        </w:rPr>
        <w:t>=</w:t>
      </w:r>
      <w:r w:rsidR="00C0704C" w:rsidRPr="002679C6">
        <w:rPr>
          <w:rStyle w:val="NormalTok"/>
          <w:sz w:val="20"/>
          <w:szCs w:val="20"/>
        </w:rPr>
        <w:t xml:space="preserve"> </w:t>
      </w:r>
      <w:r w:rsidR="00C0704C" w:rsidRPr="002679C6">
        <w:rPr>
          <w:rStyle w:val="FunctionTok"/>
          <w:sz w:val="20"/>
          <w:szCs w:val="20"/>
        </w:rPr>
        <w:t>sum</w:t>
      </w:r>
      <w:r w:rsidR="00C0704C" w:rsidRPr="002679C6">
        <w:rPr>
          <w:rStyle w:val="NormalTok"/>
          <w:sz w:val="20"/>
          <w:szCs w:val="20"/>
        </w:rPr>
        <w:t>(</w:t>
      </w:r>
      <w:r w:rsidR="00C0704C" w:rsidRPr="002679C6">
        <w:rPr>
          <w:rStyle w:val="StringTok"/>
          <w:sz w:val="20"/>
          <w:szCs w:val="20"/>
        </w:rPr>
        <w:t>`</w:t>
      </w:r>
      <w:r w:rsidR="00C0704C" w:rsidRPr="002679C6">
        <w:rPr>
          <w:rStyle w:val="AttributeTok"/>
          <w:sz w:val="20"/>
          <w:szCs w:val="20"/>
        </w:rPr>
        <w:t>Total Patient Refferals</w:t>
      </w:r>
      <w:r w:rsidR="00C0704C" w:rsidRPr="002679C6">
        <w:rPr>
          <w:rStyle w:val="StringTok"/>
          <w:sz w:val="20"/>
          <w:szCs w:val="20"/>
        </w:rPr>
        <w:t>`</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gt</w:t>
      </w:r>
      <w:r w:rsidR="00C0704C" w:rsidRPr="002679C6">
        <w:rPr>
          <w:rStyle w:val="SpecialCharTok"/>
          <w:sz w:val="20"/>
          <w:szCs w:val="20"/>
        </w:rPr>
        <w:t>::</w:t>
      </w:r>
      <w:r w:rsidR="00C0704C" w:rsidRPr="002679C6">
        <w:rPr>
          <w:rStyle w:val="FunctionTok"/>
          <w:sz w:val="20"/>
          <w:szCs w:val="20"/>
        </w:rPr>
        <w:t>gt</w:t>
      </w:r>
      <w:r w:rsidR="00C0704C" w:rsidRPr="002679C6">
        <w:rPr>
          <w:rStyle w:val="NormalTok"/>
          <w:sz w:val="20"/>
          <w:szCs w:val="20"/>
        </w:rPr>
        <w:t>()</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gt</w:t>
      </w:r>
      <w:r w:rsidR="00C0704C" w:rsidRPr="002679C6">
        <w:rPr>
          <w:rStyle w:val="SpecialCharTok"/>
          <w:sz w:val="20"/>
          <w:szCs w:val="20"/>
        </w:rPr>
        <w:t>::</w:t>
      </w:r>
      <w:r w:rsidR="00C0704C" w:rsidRPr="002679C6">
        <w:rPr>
          <w:rStyle w:val="FunctionTok"/>
          <w:sz w:val="20"/>
          <w:szCs w:val="20"/>
        </w:rPr>
        <w:t>tab_header</w:t>
      </w:r>
      <w:r w:rsidR="00C0704C" w:rsidRPr="002679C6">
        <w:rPr>
          <w:rStyle w:val="NormalTok"/>
          <w:sz w:val="20"/>
          <w:szCs w:val="20"/>
        </w:rPr>
        <w:t>(</w:t>
      </w:r>
      <w:r w:rsidR="00C0704C" w:rsidRPr="002679C6">
        <w:rPr>
          <w:rStyle w:val="StringTok"/>
          <w:sz w:val="20"/>
          <w:szCs w:val="20"/>
        </w:rPr>
        <w:t>"Table 3: Smith-Pittman communities and identified and grouped interventions."</w:t>
      </w:r>
      <w:r w:rsidR="00C0704C" w:rsidRPr="002679C6">
        <w:rPr>
          <w:rStyle w:val="NormalTok"/>
          <w:sz w:val="20"/>
          <w:szCs w:val="20"/>
        </w:rPr>
        <w:t>)</w:t>
      </w:r>
      <w:r w:rsidR="00C0704C" w:rsidRPr="002679C6">
        <w:rPr>
          <w:rStyle w:val="SpecialCharTok"/>
          <w:sz w:val="20"/>
          <w:szCs w:val="20"/>
        </w:rPr>
        <w:t>|&gt;</w:t>
      </w:r>
      <w:r w:rsidR="00C0704C" w:rsidRPr="002679C6">
        <w:rPr>
          <w:sz w:val="20"/>
          <w:szCs w:val="20"/>
        </w:rPr>
        <w:br/>
      </w:r>
      <w:r w:rsidR="00C0704C" w:rsidRPr="002679C6">
        <w:rPr>
          <w:rStyle w:val="NormalTok"/>
          <w:sz w:val="20"/>
          <w:szCs w:val="20"/>
        </w:rPr>
        <w:t xml:space="preserve">  gt</w:t>
      </w:r>
      <w:r w:rsidR="00C0704C" w:rsidRPr="002679C6">
        <w:rPr>
          <w:rStyle w:val="SpecialCharTok"/>
          <w:sz w:val="20"/>
          <w:szCs w:val="20"/>
        </w:rPr>
        <w:t>::</w:t>
      </w:r>
      <w:r w:rsidR="00C0704C" w:rsidRPr="002679C6">
        <w:rPr>
          <w:rStyle w:val="FunctionTok"/>
          <w:sz w:val="20"/>
          <w:szCs w:val="20"/>
        </w:rPr>
        <w:t>cols_width</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Intervention </w:t>
      </w:r>
      <w:r w:rsidR="00C0704C" w:rsidRPr="002679C6">
        <w:rPr>
          <w:rStyle w:val="SpecialCharTok"/>
          <w:sz w:val="20"/>
          <w:szCs w:val="20"/>
        </w:rPr>
        <w:t>~</w:t>
      </w:r>
      <w:r w:rsidR="00C0704C" w:rsidRPr="002679C6">
        <w:rPr>
          <w:rStyle w:val="NormalTok"/>
          <w:sz w:val="20"/>
          <w:szCs w:val="20"/>
        </w:rPr>
        <w:t xml:space="preserve"> gt</w:t>
      </w:r>
      <w:r w:rsidR="00C0704C" w:rsidRPr="002679C6">
        <w:rPr>
          <w:rStyle w:val="SpecialCharTok"/>
          <w:sz w:val="20"/>
          <w:szCs w:val="20"/>
        </w:rPr>
        <w:t>::</w:t>
      </w:r>
      <w:r w:rsidR="00C0704C" w:rsidRPr="002679C6">
        <w:rPr>
          <w:rStyle w:val="FunctionTok"/>
          <w:sz w:val="20"/>
          <w:szCs w:val="20"/>
        </w:rPr>
        <w:t>pct</w:t>
      </w:r>
      <w:r w:rsidR="00C0704C" w:rsidRPr="002679C6">
        <w:rPr>
          <w:rStyle w:val="NormalTok"/>
          <w:sz w:val="20"/>
          <w:szCs w:val="20"/>
        </w:rPr>
        <w:t>(</w:t>
      </w:r>
      <w:r w:rsidR="00C0704C" w:rsidRPr="002679C6">
        <w:rPr>
          <w:rStyle w:val="DecValTok"/>
          <w:sz w:val="20"/>
          <w:szCs w:val="20"/>
        </w:rPr>
        <w:t>40</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w:t>
      </w:r>
      <w:r w:rsidR="00C0704C" w:rsidRPr="002679C6">
        <w:rPr>
          <w:rStyle w:val="AttributeTok"/>
          <w:sz w:val="20"/>
          <w:szCs w:val="20"/>
        </w:rPr>
        <w:t>Refferalls In</w:t>
      </w:r>
      <w:r w:rsidR="00C0704C" w:rsidRPr="002679C6">
        <w:rPr>
          <w:rStyle w:val="StringTok"/>
          <w:sz w:val="20"/>
          <w:szCs w:val="20"/>
        </w:rPr>
        <w:t>`</w:t>
      </w:r>
      <w:r w:rsidR="00C0704C" w:rsidRPr="002679C6">
        <w:rPr>
          <w:rStyle w:val="NormalTok"/>
          <w:sz w:val="20"/>
          <w:szCs w:val="20"/>
        </w:rPr>
        <w:t xml:space="preserve"> </w:t>
      </w:r>
      <w:r w:rsidR="00C0704C" w:rsidRPr="002679C6">
        <w:rPr>
          <w:rStyle w:val="SpecialCharTok"/>
          <w:sz w:val="20"/>
          <w:szCs w:val="20"/>
        </w:rPr>
        <w:t>~</w:t>
      </w:r>
      <w:r w:rsidR="00C0704C" w:rsidRPr="002679C6">
        <w:rPr>
          <w:rStyle w:val="NormalTok"/>
          <w:sz w:val="20"/>
          <w:szCs w:val="20"/>
        </w:rPr>
        <w:t xml:space="preserve"> gt</w:t>
      </w:r>
      <w:r w:rsidR="00C0704C" w:rsidRPr="002679C6">
        <w:rPr>
          <w:rStyle w:val="SpecialCharTok"/>
          <w:sz w:val="20"/>
          <w:szCs w:val="20"/>
        </w:rPr>
        <w:t>::</w:t>
      </w:r>
      <w:r w:rsidR="00C0704C" w:rsidRPr="002679C6">
        <w:rPr>
          <w:rStyle w:val="FunctionTok"/>
          <w:sz w:val="20"/>
          <w:szCs w:val="20"/>
        </w:rPr>
        <w:t>pct</w:t>
      </w:r>
      <w:r w:rsidR="00C0704C" w:rsidRPr="002679C6">
        <w:rPr>
          <w:rStyle w:val="NormalTok"/>
          <w:sz w:val="20"/>
          <w:szCs w:val="20"/>
        </w:rPr>
        <w:t>(</w:t>
      </w:r>
      <w:r w:rsidR="00C0704C" w:rsidRPr="002679C6">
        <w:rPr>
          <w:rStyle w:val="DecValTok"/>
          <w:sz w:val="20"/>
          <w:szCs w:val="20"/>
        </w:rPr>
        <w:t>15</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w:t>
      </w:r>
      <w:r w:rsidR="00C0704C" w:rsidRPr="002679C6">
        <w:rPr>
          <w:rStyle w:val="AttributeTok"/>
          <w:sz w:val="20"/>
          <w:szCs w:val="20"/>
        </w:rPr>
        <w:t>Referrals Out</w:t>
      </w:r>
      <w:r w:rsidR="00C0704C" w:rsidRPr="002679C6">
        <w:rPr>
          <w:rStyle w:val="StringTok"/>
          <w:sz w:val="20"/>
          <w:szCs w:val="20"/>
        </w:rPr>
        <w:t>`</w:t>
      </w:r>
      <w:r w:rsidR="00C0704C" w:rsidRPr="002679C6">
        <w:rPr>
          <w:rStyle w:val="NormalTok"/>
          <w:sz w:val="20"/>
          <w:szCs w:val="20"/>
        </w:rPr>
        <w:t xml:space="preserve">  </w:t>
      </w:r>
      <w:r w:rsidR="00C0704C" w:rsidRPr="002679C6">
        <w:rPr>
          <w:rStyle w:val="SpecialCharTok"/>
          <w:sz w:val="20"/>
          <w:szCs w:val="20"/>
        </w:rPr>
        <w:t>~</w:t>
      </w:r>
      <w:r w:rsidR="00C0704C" w:rsidRPr="002679C6">
        <w:rPr>
          <w:rStyle w:val="NormalTok"/>
          <w:sz w:val="20"/>
          <w:szCs w:val="20"/>
        </w:rPr>
        <w:t xml:space="preserve"> gt</w:t>
      </w:r>
      <w:r w:rsidR="00C0704C" w:rsidRPr="002679C6">
        <w:rPr>
          <w:rStyle w:val="SpecialCharTok"/>
          <w:sz w:val="20"/>
          <w:szCs w:val="20"/>
        </w:rPr>
        <w:t>::</w:t>
      </w:r>
      <w:r w:rsidR="00C0704C" w:rsidRPr="002679C6">
        <w:rPr>
          <w:rStyle w:val="FunctionTok"/>
          <w:sz w:val="20"/>
          <w:szCs w:val="20"/>
        </w:rPr>
        <w:t>pct</w:t>
      </w:r>
      <w:r w:rsidR="00C0704C" w:rsidRPr="002679C6">
        <w:rPr>
          <w:rStyle w:val="NormalTok"/>
          <w:sz w:val="20"/>
          <w:szCs w:val="20"/>
        </w:rPr>
        <w:t>(</w:t>
      </w:r>
      <w:r w:rsidR="00C0704C" w:rsidRPr="002679C6">
        <w:rPr>
          <w:rStyle w:val="DecValTok"/>
          <w:sz w:val="20"/>
          <w:szCs w:val="20"/>
        </w:rPr>
        <w:t>20</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r w:rsidR="00C0704C" w:rsidRPr="002679C6">
        <w:rPr>
          <w:rStyle w:val="StringTok"/>
          <w:sz w:val="20"/>
          <w:szCs w:val="20"/>
        </w:rPr>
        <w:t>`</w:t>
      </w:r>
      <w:r w:rsidR="00C0704C" w:rsidRPr="002679C6">
        <w:rPr>
          <w:rStyle w:val="AttributeTok"/>
          <w:sz w:val="20"/>
          <w:szCs w:val="20"/>
        </w:rPr>
        <w:t>Total</w:t>
      </w:r>
      <w:r w:rsidR="00C0704C" w:rsidRPr="002679C6">
        <w:rPr>
          <w:rStyle w:val="StringTok"/>
          <w:sz w:val="20"/>
          <w:szCs w:val="20"/>
        </w:rPr>
        <w:t>`</w:t>
      </w:r>
      <w:r w:rsidR="00C0704C" w:rsidRPr="002679C6">
        <w:rPr>
          <w:rStyle w:val="NormalTok"/>
          <w:sz w:val="20"/>
          <w:szCs w:val="20"/>
        </w:rPr>
        <w:t xml:space="preserve"> </w:t>
      </w:r>
      <w:r w:rsidR="00C0704C" w:rsidRPr="002679C6">
        <w:rPr>
          <w:rStyle w:val="SpecialCharTok"/>
          <w:sz w:val="20"/>
          <w:szCs w:val="20"/>
        </w:rPr>
        <w:t>~</w:t>
      </w:r>
      <w:r w:rsidR="00C0704C" w:rsidRPr="002679C6">
        <w:rPr>
          <w:rStyle w:val="NormalTok"/>
          <w:sz w:val="20"/>
          <w:szCs w:val="20"/>
        </w:rPr>
        <w:t xml:space="preserve"> gt</w:t>
      </w:r>
      <w:r w:rsidR="00C0704C" w:rsidRPr="002679C6">
        <w:rPr>
          <w:rStyle w:val="SpecialCharTok"/>
          <w:sz w:val="20"/>
          <w:szCs w:val="20"/>
        </w:rPr>
        <w:t>::</w:t>
      </w:r>
      <w:r w:rsidR="00C0704C" w:rsidRPr="002679C6">
        <w:rPr>
          <w:rStyle w:val="FunctionTok"/>
          <w:sz w:val="20"/>
          <w:szCs w:val="20"/>
        </w:rPr>
        <w:t>pct</w:t>
      </w:r>
      <w:r w:rsidR="00C0704C" w:rsidRPr="002679C6">
        <w:rPr>
          <w:rStyle w:val="NormalTok"/>
          <w:sz w:val="20"/>
          <w:szCs w:val="20"/>
        </w:rPr>
        <w:t>(</w:t>
      </w:r>
      <w:r w:rsidR="00C0704C" w:rsidRPr="002679C6">
        <w:rPr>
          <w:rStyle w:val="DecValTok"/>
          <w:sz w:val="20"/>
          <w:szCs w:val="20"/>
        </w:rPr>
        <w:t>15</w:t>
      </w:r>
      <w:r w:rsidR="00C0704C" w:rsidRPr="002679C6">
        <w:rPr>
          <w:rStyle w:val="NormalTok"/>
          <w:sz w:val="20"/>
          <w:szCs w:val="20"/>
        </w:rPr>
        <w:t>)</w:t>
      </w:r>
      <w:r w:rsidR="00C0704C" w:rsidRPr="002679C6">
        <w:rPr>
          <w:sz w:val="20"/>
          <w:szCs w:val="20"/>
        </w:rPr>
        <w:br/>
      </w:r>
      <w:r w:rsidR="00C0704C" w:rsidRPr="002679C6">
        <w:rPr>
          <w:rStyle w:val="NormalTok"/>
          <w:sz w:val="20"/>
          <w:szCs w:val="20"/>
        </w:rPr>
        <w:t xml:space="preserve">  )</w:t>
      </w:r>
      <w:bookmarkEnd w:id="111"/>
    </w:p>
    <w:sectPr w:rsidR="003B79D2" w:rsidRPr="002679C6">
      <w:footnotePr>
        <w:numFmt w:val="lowerLetter"/>
      </w:footnotePr>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Pittman, Tyler" w:date="2024-08-15T16:44:00Z" w:initials="PT">
    <w:p w14:paraId="1C3C4B68" w14:textId="3C7516C0" w:rsidR="00692FB1" w:rsidRDefault="00692FB1">
      <w:pPr>
        <w:pStyle w:val="CommentText"/>
      </w:pPr>
      <w:r>
        <w:rPr>
          <w:rStyle w:val="CommentReference"/>
        </w:rPr>
        <w:annotationRef/>
      </w:r>
      <w:r>
        <w:t>Best to not start sentence with acronym</w:t>
      </w:r>
    </w:p>
  </w:comment>
  <w:comment w:id="2" w:author="Benjamin Smith" w:date="2024-08-16T10:34:00Z" w:initials="BS">
    <w:p w14:paraId="0BA86D5C" w14:textId="77777777" w:rsidR="00E508CF" w:rsidRDefault="00E508CF" w:rsidP="00E508CF">
      <w:pPr>
        <w:pStyle w:val="CommentText"/>
      </w:pPr>
      <w:r>
        <w:rPr>
          <w:rStyle w:val="CommentReference"/>
        </w:rPr>
        <w:annotationRef/>
      </w:r>
      <w:r>
        <w:rPr>
          <w:lang w:val="en-CA"/>
        </w:rPr>
        <w:t>Accepted.</w:t>
      </w:r>
    </w:p>
  </w:comment>
  <w:comment w:id="3" w:author="Pittman, Tyler" w:date="2024-08-15T16:38:00Z" w:initials="PT">
    <w:p w14:paraId="3B391E53" w14:textId="7DFBA3DF" w:rsidR="00692FB1" w:rsidRDefault="00692FB1">
      <w:pPr>
        <w:pStyle w:val="CommentText"/>
      </w:pPr>
      <w:r>
        <w:rPr>
          <w:rStyle w:val="CommentReference"/>
        </w:rPr>
        <w:annotationRef/>
      </w:r>
      <w:r>
        <w:t>Same formatting for Figure text as used in Nature</w:t>
      </w:r>
    </w:p>
  </w:comment>
  <w:comment w:id="6" w:author="Pittman, Tyler" w:date="2024-08-15T16:48:00Z" w:initials="PT">
    <w:p w14:paraId="15851E6E" w14:textId="0042A485" w:rsidR="00692FB1" w:rsidRDefault="00692FB1">
      <w:pPr>
        <w:pStyle w:val="CommentText"/>
      </w:pPr>
      <w:r>
        <w:rPr>
          <w:rStyle w:val="CommentReference"/>
        </w:rPr>
        <w:annotationRef/>
      </w:r>
      <w:r>
        <w:t xml:space="preserve">Figure looks nice. Might want to make a bit bigger still </w:t>
      </w:r>
    </w:p>
  </w:comment>
  <w:comment w:id="7" w:author="Benjamin Smith" w:date="2024-08-16T10:45:00Z" w:initials="BS">
    <w:p w14:paraId="19458DFE" w14:textId="77777777" w:rsidR="00A00D42" w:rsidRDefault="00A00D42" w:rsidP="00A00D42">
      <w:pPr>
        <w:pStyle w:val="CommentText"/>
      </w:pPr>
      <w:r>
        <w:rPr>
          <w:rStyle w:val="CommentReference"/>
        </w:rPr>
        <w:annotationRef/>
      </w:r>
      <w:r>
        <w:rPr>
          <w:lang w:val="en-CA"/>
        </w:rPr>
        <w:t xml:space="preserve">Made it bigger. </w:t>
      </w:r>
    </w:p>
  </w:comment>
  <w:comment w:id="9" w:author="Pittman, Tyler" w:date="2024-08-15T16:54:00Z" w:initials="PT">
    <w:p w14:paraId="700A309B" w14:textId="3FDDFD35" w:rsidR="00692FB1" w:rsidRDefault="00692FB1">
      <w:pPr>
        <w:pStyle w:val="CommentText"/>
      </w:pPr>
      <w:r>
        <w:rPr>
          <w:rStyle w:val="CommentReference"/>
        </w:rPr>
        <w:annotationRef/>
      </w:r>
      <w:r>
        <w:t>Give citation</w:t>
      </w:r>
    </w:p>
  </w:comment>
  <w:comment w:id="10" w:author="Benjamin Smith" w:date="2024-08-16T13:23:00Z" w:initials="BS">
    <w:p w14:paraId="27811203" w14:textId="77777777" w:rsidR="00B90234" w:rsidRDefault="00B90234" w:rsidP="00B90234">
      <w:pPr>
        <w:pStyle w:val="CommentText"/>
      </w:pPr>
      <w:r>
        <w:rPr>
          <w:rStyle w:val="CommentReference"/>
        </w:rPr>
        <w:annotationRef/>
      </w:r>
      <w:r>
        <w:rPr>
          <w:lang w:val="en-CA"/>
        </w:rPr>
        <w:t>Citation added.</w:t>
      </w:r>
    </w:p>
  </w:comment>
  <w:comment w:id="12" w:author="Benjamin Smith" w:date="2024-08-16T14:47:00Z" w:initials="BS">
    <w:p w14:paraId="14079021" w14:textId="77777777" w:rsidR="00A114DE" w:rsidRDefault="00A114DE" w:rsidP="00A114DE">
      <w:pPr>
        <w:pStyle w:val="CommentText"/>
      </w:pPr>
      <w:r>
        <w:rPr>
          <w:rStyle w:val="CommentReference"/>
        </w:rPr>
        <w:annotationRef/>
      </w:r>
      <w:r>
        <w:rPr>
          <w:lang w:val="en-CA"/>
        </w:rPr>
        <w:t>Mentioning directionality in modularity definition as it will be relevant later on.</w:t>
      </w:r>
    </w:p>
  </w:comment>
  <w:comment w:id="11" w:author="Pittman, Tyler" w:date="2024-08-15T16:55:00Z" w:initials="PT">
    <w:p w14:paraId="2A2A7FED" w14:textId="29ABB197" w:rsidR="00692FB1" w:rsidRDefault="00692FB1">
      <w:pPr>
        <w:pStyle w:val="CommentText"/>
      </w:pPr>
      <w:r>
        <w:rPr>
          <w:rStyle w:val="CommentReference"/>
        </w:rPr>
        <w:annotationRef/>
      </w:r>
      <w:r>
        <w:t xml:space="preserve">Good </w:t>
      </w:r>
    </w:p>
  </w:comment>
  <w:comment w:id="14" w:author="Pittman, Tyler" w:date="2024-08-15T16:55:00Z" w:initials="PT">
    <w:p w14:paraId="4B82C846" w14:textId="450FC296" w:rsidR="00692FB1" w:rsidRDefault="00692FB1">
      <w:pPr>
        <w:pStyle w:val="CommentText"/>
      </w:pPr>
      <w:r>
        <w:rPr>
          <w:rStyle w:val="CommentReference"/>
        </w:rPr>
        <w:annotationRef/>
      </w:r>
      <w:r>
        <w:t>Good explanation</w:t>
      </w:r>
      <w:r w:rsidR="0025320A">
        <w:t>. Might want to mention that Girvan-Newman works for directed graphs</w:t>
      </w:r>
    </w:p>
  </w:comment>
  <w:comment w:id="15" w:author="Benjamin Smith" w:date="2024-08-16T14:40:00Z" w:initials="BS">
    <w:p w14:paraId="0E4B8949" w14:textId="77777777" w:rsidR="007B2F4F" w:rsidRDefault="007B2F4F" w:rsidP="007B2F4F">
      <w:pPr>
        <w:pStyle w:val="CommentText"/>
      </w:pPr>
      <w:r>
        <w:rPr>
          <w:rStyle w:val="CommentReference"/>
        </w:rPr>
        <w:annotationRef/>
      </w:r>
      <w:r>
        <w:rPr>
          <w:lang w:val="en-CA"/>
        </w:rPr>
        <w:t>See below</w:t>
      </w:r>
    </w:p>
  </w:comment>
  <w:comment w:id="16" w:author="Pittman, Tyler" w:date="2024-08-15T16:56:00Z" w:initials="PT">
    <w:p w14:paraId="2F6C0F7B" w14:textId="730F1EA7" w:rsidR="00626A2D" w:rsidRDefault="00626A2D">
      <w:pPr>
        <w:pStyle w:val="CommentText"/>
      </w:pPr>
      <w:r>
        <w:rPr>
          <w:rStyle w:val="CommentReference"/>
        </w:rPr>
        <w:annotationRef/>
      </w:r>
      <w:r>
        <w:t>Nice figure</w:t>
      </w:r>
    </w:p>
  </w:comment>
  <w:comment w:id="17" w:author="Benjamin Smith" w:date="2024-08-16T14:41:00Z" w:initials="BS">
    <w:p w14:paraId="519E7AB7" w14:textId="77777777" w:rsidR="007B2F4F" w:rsidRDefault="007B2F4F" w:rsidP="007B2F4F">
      <w:pPr>
        <w:pStyle w:val="CommentText"/>
      </w:pPr>
      <w:r>
        <w:rPr>
          <w:rStyle w:val="CommentReference"/>
        </w:rPr>
        <w:annotationRef/>
      </w:r>
      <w:r>
        <w:rPr>
          <w:lang w:val="en-CA"/>
        </w:rPr>
        <w:t>Mention of directionality</w:t>
      </w:r>
    </w:p>
  </w:comment>
  <w:comment w:id="18" w:author="Pittman, Tyler" w:date="2024-08-15T16:57:00Z" w:initials="PT">
    <w:p w14:paraId="7B3DDB55" w14:textId="6A91983E" w:rsidR="008720F4" w:rsidRDefault="008720F4">
      <w:pPr>
        <w:pStyle w:val="CommentText"/>
      </w:pPr>
      <w:r>
        <w:rPr>
          <w:rStyle w:val="CommentReference"/>
        </w:rPr>
        <w:annotationRef/>
      </w:r>
      <w:r>
        <w:t>Give citation</w:t>
      </w:r>
    </w:p>
  </w:comment>
  <w:comment w:id="19" w:author="Benjamin Smith" w:date="2024-08-16T13:26:00Z" w:initials="BS">
    <w:p w14:paraId="20A4AFC9" w14:textId="77777777" w:rsidR="00922698" w:rsidRDefault="00922698" w:rsidP="00922698">
      <w:pPr>
        <w:pStyle w:val="CommentText"/>
      </w:pPr>
      <w:r>
        <w:rPr>
          <w:rStyle w:val="CommentReference"/>
        </w:rPr>
        <w:annotationRef/>
      </w:r>
      <w:r>
        <w:rPr>
          <w:lang w:val="en-CA"/>
        </w:rPr>
        <w:t>Citation added.</w:t>
      </w:r>
    </w:p>
  </w:comment>
  <w:comment w:id="21" w:author="Pittman, Tyler" w:date="2024-08-15T16:58:00Z" w:initials="PT">
    <w:p w14:paraId="30E95E66" w14:textId="25E9A037" w:rsidR="008720F4" w:rsidRDefault="008720F4">
      <w:pPr>
        <w:pStyle w:val="CommentText"/>
      </w:pPr>
      <w:r>
        <w:rPr>
          <w:rStyle w:val="CommentReference"/>
        </w:rPr>
        <w:annotationRef/>
      </w:r>
      <w:r>
        <w:t>Provide citation to Blondel manuscript</w:t>
      </w:r>
    </w:p>
  </w:comment>
  <w:comment w:id="22" w:author="Pittman, Tyler" w:date="2024-08-15T16:58:00Z" w:initials="PT">
    <w:p w14:paraId="72A1C8E0" w14:textId="722CFE06" w:rsidR="00CF2E8F" w:rsidRDefault="00CF2E8F">
      <w:pPr>
        <w:pStyle w:val="CommentText"/>
      </w:pPr>
      <w:r>
        <w:rPr>
          <w:rStyle w:val="CommentReference"/>
        </w:rPr>
        <w:annotationRef/>
      </w:r>
      <w:r>
        <w:t>Good explanation. Might want to mention that Louvain only works for undirected graphs</w:t>
      </w:r>
    </w:p>
  </w:comment>
  <w:comment w:id="23" w:author="Benjamin Smith" w:date="2024-08-16T15:09:00Z" w:initials="BS">
    <w:p w14:paraId="264BD9D9" w14:textId="77777777" w:rsidR="002B149E" w:rsidRDefault="002B149E" w:rsidP="002B149E">
      <w:pPr>
        <w:pStyle w:val="CommentText"/>
      </w:pPr>
      <w:r>
        <w:rPr>
          <w:rStyle w:val="CommentReference"/>
        </w:rPr>
        <w:annotationRef/>
      </w:r>
      <w:r>
        <w:rPr>
          <w:lang w:val="en-CA"/>
        </w:rPr>
        <w:t>See below</w:t>
      </w:r>
    </w:p>
  </w:comment>
  <w:comment w:id="24" w:author="Benjamin Smith" w:date="2024-08-16T15:09:00Z" w:initials="BS">
    <w:p w14:paraId="7A3F4065" w14:textId="49C7F8B1" w:rsidR="002B149E" w:rsidRDefault="002B149E" w:rsidP="002B149E">
      <w:pPr>
        <w:pStyle w:val="CommentText"/>
      </w:pPr>
      <w:r>
        <w:rPr>
          <w:rStyle w:val="CommentReference"/>
        </w:rPr>
        <w:annotationRef/>
      </w:r>
      <w:r>
        <w:rPr>
          <w:lang w:val="en-CA"/>
        </w:rPr>
        <w:t xml:space="preserve">Mentioned Directionality. See footnote as well. </w:t>
      </w:r>
    </w:p>
  </w:comment>
  <w:comment w:id="27" w:author="Pittman, Tyler" w:date="2024-08-15T16:59:00Z" w:initials="PT">
    <w:p w14:paraId="6442A417" w14:textId="6C7CA480" w:rsidR="004B2692" w:rsidRDefault="004B2692">
      <w:pPr>
        <w:pStyle w:val="CommentText"/>
      </w:pPr>
      <w:r>
        <w:rPr>
          <w:rStyle w:val="CommentReference"/>
        </w:rPr>
        <w:annotationRef/>
      </w:r>
      <w:r>
        <w:t>Good explanation. Mention that it works for directed graphs</w:t>
      </w:r>
    </w:p>
  </w:comment>
  <w:comment w:id="28" w:author="Benjamin Smith" w:date="2024-08-16T14:59:00Z" w:initials="BS">
    <w:p w14:paraId="6BA84236" w14:textId="77777777" w:rsidR="00741D26" w:rsidRDefault="00741D26" w:rsidP="00741D26">
      <w:pPr>
        <w:pStyle w:val="CommentText"/>
      </w:pPr>
      <w:r>
        <w:rPr>
          <w:rStyle w:val="CommentReference"/>
        </w:rPr>
        <w:annotationRef/>
      </w:r>
      <w:r>
        <w:rPr>
          <w:lang w:val="en-CA"/>
        </w:rPr>
        <w:t>See below</w:t>
      </w:r>
    </w:p>
  </w:comment>
  <w:comment w:id="29" w:author="Benjamin Smith" w:date="2024-08-16T14:59:00Z" w:initials="BS">
    <w:p w14:paraId="2E08BA6A" w14:textId="405EB06D" w:rsidR="00741D26" w:rsidRDefault="00741D26" w:rsidP="00741D26">
      <w:pPr>
        <w:pStyle w:val="CommentText"/>
      </w:pPr>
      <w:r>
        <w:rPr>
          <w:rStyle w:val="CommentReference"/>
        </w:rPr>
        <w:annotationRef/>
      </w:r>
      <w:r>
        <w:rPr>
          <w:lang w:val="en-CA"/>
        </w:rPr>
        <w:t>Mention of directionality</w:t>
      </w:r>
    </w:p>
  </w:comment>
  <w:comment w:id="32" w:author="Pittman, Tyler" w:date="2024-08-15T17:04:00Z" w:initials="PT">
    <w:p w14:paraId="524FCE6D" w14:textId="38E1A268" w:rsidR="000F1E65" w:rsidRDefault="000F1E65">
      <w:pPr>
        <w:pStyle w:val="CommentText"/>
      </w:pPr>
      <w:r>
        <w:rPr>
          <w:rStyle w:val="CommentReference"/>
        </w:rPr>
        <w:annotationRef/>
      </w:r>
      <w:r>
        <w:t>This is really interesting</w:t>
      </w:r>
    </w:p>
  </w:comment>
  <w:comment w:id="49" w:author="Pittman, Tyler" w:date="2024-08-15T17:07:00Z" w:initials="PT">
    <w:p w14:paraId="681B4BCE" w14:textId="014973A9" w:rsidR="003E583F" w:rsidRDefault="003E583F">
      <w:pPr>
        <w:pStyle w:val="CommentText"/>
      </w:pPr>
      <w:r>
        <w:rPr>
          <w:rStyle w:val="CommentReference"/>
        </w:rPr>
        <w:annotationRef/>
      </w:r>
      <w:r>
        <w:t xml:space="preserve">I like </w:t>
      </w:r>
      <w:r w:rsidR="001C7BF7">
        <w:t>that you</w:t>
      </w:r>
      <w:r>
        <w:t xml:space="preserve"> summarized by referrals -in and -out. </w:t>
      </w:r>
      <w:r w:rsidR="00054F5C">
        <w:t>Show enrollment referrals between intervention types. Nice</w:t>
      </w:r>
    </w:p>
  </w:comment>
  <w:comment w:id="50" w:author="Benjamin Smith" w:date="2024-08-16T10:48:00Z" w:initials="BS">
    <w:p w14:paraId="096D0E44" w14:textId="77777777" w:rsidR="003F7D1D" w:rsidRDefault="003F7D1D" w:rsidP="003F7D1D">
      <w:pPr>
        <w:pStyle w:val="CommentText"/>
      </w:pPr>
      <w:r>
        <w:rPr>
          <w:rStyle w:val="CommentReference"/>
        </w:rPr>
        <w:annotationRef/>
      </w:r>
      <w:r>
        <w:rPr>
          <w:lang w:val="en-CA"/>
        </w:rPr>
        <w:t>I didn’t mention this or any of the tables in this report. I’m not sure where to mention it or if its presence is obvious without mention.</w:t>
      </w:r>
    </w:p>
  </w:comment>
  <w:comment w:id="58" w:author="Pittman, Tyler" w:date="2024-08-15T17:09:00Z" w:initials="PT">
    <w:p w14:paraId="2CAF5D9F" w14:textId="113DF417" w:rsidR="00175C96" w:rsidRDefault="00175C96">
      <w:pPr>
        <w:pStyle w:val="CommentText"/>
      </w:pPr>
      <w:r>
        <w:rPr>
          <w:rStyle w:val="CommentReference"/>
        </w:rPr>
        <w:annotationRef/>
      </w:r>
      <w:r>
        <w:t>Might want to point out that the convex hulls denote treatment intervention types belonging to the same communities when discussing figure in results section.</w:t>
      </w:r>
    </w:p>
  </w:comment>
  <w:comment w:id="59" w:author="Benjamin Smith" w:date="2024-08-16T15:49:00Z" w:initials="BS">
    <w:p w14:paraId="45E420E5" w14:textId="77777777" w:rsidR="00C96951" w:rsidRDefault="00C96951" w:rsidP="00C96951">
      <w:pPr>
        <w:pStyle w:val="CommentText"/>
      </w:pPr>
      <w:r>
        <w:rPr>
          <w:rStyle w:val="CommentReference"/>
        </w:rPr>
        <w:annotationRef/>
      </w:r>
      <w:r>
        <w:rPr>
          <w:lang w:val="en-CA"/>
        </w:rPr>
        <w:t>Added this to the beginning of the results section. Not sure if I need to write more.</w:t>
      </w:r>
    </w:p>
  </w:comment>
  <w:comment w:id="74" w:author="Pittman, Tyler" w:date="2024-08-15T17:24:00Z" w:initials="PT">
    <w:p w14:paraId="268A681B" w14:textId="2D546239" w:rsidR="00E32D91" w:rsidRDefault="00E32D91">
      <w:pPr>
        <w:pStyle w:val="CommentText"/>
      </w:pPr>
      <w:r>
        <w:rPr>
          <w:rStyle w:val="CommentReference"/>
        </w:rPr>
        <w:annotationRef/>
      </w:r>
      <w:r>
        <w:t>I prefer simple frequency counts. But can do descriptive statistics between different communities, or a Wilcoxon Rank Sum test for p-value</w:t>
      </w:r>
      <w:r w:rsidR="000A3B07">
        <w:t xml:space="preserve"> using reportRmd </w:t>
      </w:r>
      <w:r w:rsidR="00E71B02">
        <w:t>output</w:t>
      </w:r>
    </w:p>
  </w:comment>
  <w:comment w:id="75" w:author="Benjamin Smith" w:date="2024-08-16T15:51:00Z" w:initials="BS">
    <w:p w14:paraId="02646F09" w14:textId="77777777" w:rsidR="000E4D5C" w:rsidRDefault="000E4D5C" w:rsidP="000E4D5C">
      <w:pPr>
        <w:pStyle w:val="CommentText"/>
      </w:pPr>
      <w:r>
        <w:rPr>
          <w:rStyle w:val="CommentReference"/>
        </w:rPr>
        <w:annotationRef/>
      </w:r>
      <w:r>
        <w:rPr>
          <w:lang w:val="en-CA"/>
        </w:rPr>
        <w:t xml:space="preserve">I prefer simple frequency counts as well as the other statistics are not relevant for this study. </w:t>
      </w:r>
    </w:p>
  </w:comment>
  <w:comment w:id="92" w:author="Pittman, Tyler" w:date="2024-08-15T17:12:00Z" w:initials="PT">
    <w:p w14:paraId="204E6FB3" w14:textId="4905EA35" w:rsidR="0060420A" w:rsidRDefault="0060420A">
      <w:pPr>
        <w:pStyle w:val="CommentText"/>
      </w:pPr>
      <w:r>
        <w:rPr>
          <w:rStyle w:val="CommentReference"/>
        </w:rPr>
        <w:annotationRef/>
      </w:r>
      <w:r w:rsidR="00A471EA">
        <w:t xml:space="preserve">Nice figure. </w:t>
      </w:r>
      <w:r>
        <w:t>This</w:t>
      </w:r>
      <w:r w:rsidR="008455A8">
        <w:t xml:space="preserve"> ordered structure</w:t>
      </w:r>
      <w:r w:rsidR="00A471EA">
        <w:t xml:space="preserve"> </w:t>
      </w:r>
      <w:r>
        <w:t>is quite interesting</w:t>
      </w:r>
    </w:p>
  </w:comment>
  <w:comment w:id="98" w:author="Pittman, Tyler" w:date="2024-08-15T17:14:00Z" w:initials="PT">
    <w:p w14:paraId="3EDD8AE3" w14:textId="7AF5321A" w:rsidR="00C560BB" w:rsidRDefault="00C560BB">
      <w:pPr>
        <w:pStyle w:val="CommentText"/>
      </w:pPr>
      <w:r>
        <w:rPr>
          <w:rStyle w:val="CommentReference"/>
        </w:rPr>
        <w:annotationRef/>
      </w:r>
      <w:r>
        <w:t>Good point</w:t>
      </w:r>
    </w:p>
  </w:comment>
  <w:comment w:id="99" w:author="Pittman, Tyler" w:date="2024-08-15T17:15:00Z" w:initials="PT">
    <w:p w14:paraId="2B8FFF51" w14:textId="6F9CC8EF" w:rsidR="00C560BB" w:rsidRDefault="00C560BB">
      <w:pPr>
        <w:pStyle w:val="CommentText"/>
      </w:pPr>
      <w:r>
        <w:rPr>
          <w:rStyle w:val="CommentReference"/>
        </w:rPr>
        <w:annotationRef/>
      </w:r>
      <w:r>
        <w:t>Thanks for explaining</w:t>
      </w:r>
    </w:p>
  </w:comment>
  <w:comment w:id="100" w:author="Pittman, Tyler" w:date="2024-08-15T17:15:00Z" w:initials="PT">
    <w:p w14:paraId="71EE222A" w14:textId="53C8491E" w:rsidR="009D599F" w:rsidRDefault="009D599F">
      <w:pPr>
        <w:pStyle w:val="CommentText"/>
      </w:pPr>
      <w:r>
        <w:rPr>
          <w:rStyle w:val="CommentReference"/>
        </w:rPr>
        <w:annotationRef/>
      </w:r>
      <w:r>
        <w:t>Important point</w:t>
      </w:r>
    </w:p>
  </w:comment>
  <w:comment w:id="101" w:author="Pittman, Tyler" w:date="2024-08-15T17:16:00Z" w:initials="PT">
    <w:p w14:paraId="53613B6F" w14:textId="2D64F9ED" w:rsidR="008455A8" w:rsidRDefault="008455A8">
      <w:pPr>
        <w:pStyle w:val="CommentText"/>
      </w:pPr>
      <w:r>
        <w:rPr>
          <w:rStyle w:val="CommentReference"/>
        </w:rPr>
        <w:annotationRef/>
      </w:r>
      <w:r>
        <w:t>Good point</w:t>
      </w:r>
    </w:p>
  </w:comment>
  <w:comment w:id="102" w:author="Pittman, Tyler" w:date="2024-08-15T17:18:00Z" w:initials="PT">
    <w:p w14:paraId="42913A0A" w14:textId="13FF8277" w:rsidR="008455A8" w:rsidRDefault="008455A8">
      <w:pPr>
        <w:pStyle w:val="CommentText"/>
      </w:pPr>
      <w:r>
        <w:rPr>
          <w:rStyle w:val="CommentReference"/>
        </w:rPr>
        <w:annotationRef/>
      </w:r>
      <w:r>
        <w:t>Yes</w:t>
      </w:r>
    </w:p>
  </w:comment>
  <w:comment w:id="103" w:author="Pittman, Tyler" w:date="2024-08-15T17:19:00Z" w:initials="PT">
    <w:p w14:paraId="22ADA30D" w14:textId="7EA171F1" w:rsidR="008455A8" w:rsidRDefault="008455A8">
      <w:pPr>
        <w:pStyle w:val="CommentText"/>
      </w:pPr>
      <w:r>
        <w:rPr>
          <w:rStyle w:val="CommentReference"/>
        </w:rPr>
        <w:annotationRef/>
      </w:r>
      <w:r w:rsidR="00923B0C">
        <w:t>Good point</w:t>
      </w:r>
      <w:r w:rsidR="00BF5FCF">
        <w:t>. And</w:t>
      </w:r>
      <w:r>
        <w:t xml:space="preserve"> obtain information from clinical trial study participants to see what was their best response to treatment</w:t>
      </w:r>
      <w:r w:rsidR="00062EC1">
        <w:t>. Compare discrepancies in referral patterns among different patient populations</w:t>
      </w:r>
    </w:p>
  </w:comment>
  <w:comment w:id="106" w:author="Pittman, Tyler" w:date="2024-08-15T16:42:00Z" w:initials="PT">
    <w:p w14:paraId="553AED33" w14:textId="0DF52B9F" w:rsidR="00692FB1" w:rsidRDefault="00692FB1">
      <w:pPr>
        <w:pStyle w:val="CommentText"/>
      </w:pPr>
      <w:r>
        <w:rPr>
          <w:rStyle w:val="CommentReference"/>
        </w:rPr>
        <w:annotationRef/>
      </w:r>
      <w:r>
        <w:t>For practicum project I did not see specification for citation style. For journal submission, use Nature style for references in citation manager (Mendeley Reference Manager)</w:t>
      </w:r>
    </w:p>
  </w:comment>
  <w:comment w:id="107" w:author="Benjamin Smith" w:date="2024-08-16T15:52:00Z" w:initials="BS">
    <w:p w14:paraId="1920B745" w14:textId="77777777" w:rsidR="00D40A3E" w:rsidRDefault="000E4D5C" w:rsidP="00D40A3E">
      <w:pPr>
        <w:pStyle w:val="CommentText"/>
      </w:pPr>
      <w:r>
        <w:rPr>
          <w:rStyle w:val="CommentReference"/>
        </w:rPr>
        <w:annotationRef/>
      </w:r>
      <w:r w:rsidR="00D40A3E">
        <w:rPr>
          <w:lang w:val="en-CA"/>
        </w:rPr>
        <w:t>Updated</w:t>
      </w:r>
    </w:p>
  </w:comment>
  <w:comment w:id="112" w:author="Benjamin Smith" w:date="2024-08-16T16:41:00Z" w:initials="BS">
    <w:p w14:paraId="634ED10D" w14:textId="77777777" w:rsidR="002679C6" w:rsidRDefault="002679C6" w:rsidP="002679C6">
      <w:pPr>
        <w:pStyle w:val="CommentText"/>
      </w:pPr>
      <w:r>
        <w:rPr>
          <w:rStyle w:val="CommentReference"/>
        </w:rPr>
        <w:annotationRef/>
      </w:r>
      <w:r>
        <w:rPr>
          <w:lang w:val="en-CA"/>
        </w:rPr>
        <w:t>Reduced the number of dependencies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C3C4B68" w15:done="0"/>
  <w15:commentEx w15:paraId="0BA86D5C" w15:paraIdParent="1C3C4B68" w15:done="0"/>
  <w15:commentEx w15:paraId="3B391E53" w15:done="0"/>
  <w15:commentEx w15:paraId="15851E6E" w15:done="0"/>
  <w15:commentEx w15:paraId="19458DFE" w15:paraIdParent="15851E6E" w15:done="0"/>
  <w15:commentEx w15:paraId="700A309B" w15:done="0"/>
  <w15:commentEx w15:paraId="27811203" w15:paraIdParent="700A309B" w15:done="0"/>
  <w15:commentEx w15:paraId="14079021" w15:done="0"/>
  <w15:commentEx w15:paraId="2A2A7FED" w15:done="0"/>
  <w15:commentEx w15:paraId="4B82C846" w15:done="0"/>
  <w15:commentEx w15:paraId="0E4B8949" w15:paraIdParent="4B82C846" w15:done="0"/>
  <w15:commentEx w15:paraId="2F6C0F7B" w15:done="0"/>
  <w15:commentEx w15:paraId="519E7AB7" w15:done="0"/>
  <w15:commentEx w15:paraId="7B3DDB55" w15:done="0"/>
  <w15:commentEx w15:paraId="20A4AFC9" w15:paraIdParent="7B3DDB55" w15:done="0"/>
  <w15:commentEx w15:paraId="30E95E66" w15:done="0"/>
  <w15:commentEx w15:paraId="72A1C8E0" w15:done="0"/>
  <w15:commentEx w15:paraId="264BD9D9" w15:paraIdParent="72A1C8E0" w15:done="0"/>
  <w15:commentEx w15:paraId="7A3F4065" w15:done="0"/>
  <w15:commentEx w15:paraId="6442A417" w15:done="0"/>
  <w15:commentEx w15:paraId="6BA84236" w15:paraIdParent="6442A417" w15:done="0"/>
  <w15:commentEx w15:paraId="2E08BA6A" w15:done="0"/>
  <w15:commentEx w15:paraId="524FCE6D" w15:done="0"/>
  <w15:commentEx w15:paraId="681B4BCE" w15:done="0"/>
  <w15:commentEx w15:paraId="096D0E44" w15:paraIdParent="681B4BCE" w15:done="0"/>
  <w15:commentEx w15:paraId="2CAF5D9F" w15:done="0"/>
  <w15:commentEx w15:paraId="45E420E5" w15:paraIdParent="2CAF5D9F" w15:done="0"/>
  <w15:commentEx w15:paraId="268A681B" w15:done="0"/>
  <w15:commentEx w15:paraId="02646F09" w15:paraIdParent="268A681B" w15:done="0"/>
  <w15:commentEx w15:paraId="204E6FB3" w15:done="0"/>
  <w15:commentEx w15:paraId="3EDD8AE3" w15:done="0"/>
  <w15:commentEx w15:paraId="2B8FFF51" w15:done="0"/>
  <w15:commentEx w15:paraId="71EE222A" w15:done="0"/>
  <w15:commentEx w15:paraId="53613B6F" w15:done="0"/>
  <w15:commentEx w15:paraId="42913A0A" w15:done="0"/>
  <w15:commentEx w15:paraId="22ADA30D" w15:done="0"/>
  <w15:commentEx w15:paraId="553AED33" w15:done="0"/>
  <w15:commentEx w15:paraId="1920B745" w15:paraIdParent="553AED33" w15:done="0"/>
  <w15:commentEx w15:paraId="634ED1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C233B10" w16cex:dateUtc="2024-08-16T14:34:00Z"/>
  <w16cex:commentExtensible w16cex:durableId="2A68AFE5">
    <w16cex:extLst>
      <w16:ext w16:uri="{CE6994B0-6A32-4C9F-8C6B-6E91EDA988CE}">
        <cr:reactions xmlns:cr="http://schemas.microsoft.com/office/comments/2020/reactions">
          <cr:reaction reactionType="1">
            <cr:reactionInfo dateUtc="2024-08-22T00:02:59Z">
              <cr:user userId="S::benyamin.smith@mail.utoronto.ca::486d4257-3618-463e-9d5b-19761b70a98c" userProvider="AD" userName="Benjamin Smith"/>
            </cr:reactionInfo>
          </cr:reaction>
        </cr:reactions>
      </w16:ext>
    </w16cex:extLst>
  </w16cex:commentExtensible>
  <w16cex:commentExtensible w16cex:durableId="5224FA09" w16cex:dateUtc="2024-08-16T14:45:00Z"/>
  <w16cex:commentExtensible w16cex:durableId="15927D59" w16cex:dateUtc="2024-08-16T17:23:00Z"/>
  <w16cex:commentExtensible w16cex:durableId="049DBA74" w16cex:dateUtc="2024-08-16T18:47:00Z"/>
  <w16cex:commentExtensible w16cex:durableId="178CD095" w16cex:dateUtc="2024-08-16T18:40:00Z"/>
  <w16cex:commentExtensible w16cex:durableId="49ACDEEE" w16cex:dateUtc="2024-08-16T18:41:00Z">
    <w16cex:extLst>
      <w16:ext w16:uri="{CE6994B0-6A32-4C9F-8C6B-6E91EDA988CE}">
        <cr:reactions xmlns:cr="http://schemas.microsoft.com/office/comments/2020/reactions">
          <cr:reaction reactionType="1">
            <cr:reactionInfo dateUtc="2024-08-22T00:03:37Z">
              <cr:user userId="S::benyamin.smith@mail.utoronto.ca::486d4257-3618-463e-9d5b-19761b70a98c" userProvider="AD" userName="Benjamin Smith"/>
            </cr:reactionInfo>
          </cr:reaction>
        </cr:reactions>
      </w16:ext>
    </w16cex:extLst>
  </w16cex:commentExtensible>
  <w16cex:commentExtensible w16cex:durableId="78718332" w16cex:dateUtc="2024-08-16T17:26:00Z"/>
  <w16cex:commentExtensible w16cex:durableId="331CCF8E" w16cex:dateUtc="2024-08-16T19:09:00Z"/>
  <w16cex:commentExtensible w16cex:durableId="4903B21E" w16cex:dateUtc="2024-08-16T19:09:00Z"/>
  <w16cex:commentExtensible w16cex:durableId="2CE39FA6" w16cex:dateUtc="2024-08-16T18:59:00Z"/>
  <w16cex:commentExtensible w16cex:durableId="4D4217DA" w16cex:dateUtc="2024-08-16T18:59:00Z"/>
  <w16cex:commentExtensible w16cex:durableId="08859072" w16cex:dateUtc="2024-08-16T14:48:00Z"/>
  <w16cex:commentExtensible w16cex:durableId="10B06C2C" w16cex:dateUtc="2024-08-16T19:49:00Z"/>
  <w16cex:commentExtensible w16cex:durableId="1D05B083" w16cex:dateUtc="2024-08-16T19:51:00Z"/>
  <w16cex:commentExtensible w16cex:durableId="2ECDEFB8" w16cex:dateUtc="2024-08-16T19:52:00Z"/>
  <w16cex:commentExtensible w16cex:durableId="1FB32595" w16cex:dateUtc="2024-08-16T20: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C3C4B68" w16cid:durableId="2A68AEFF"/>
  <w16cid:commentId w16cid:paraId="0BA86D5C" w16cid:durableId="3C233B10"/>
  <w16cid:commentId w16cid:paraId="3B391E53" w16cid:durableId="2A68AD68"/>
  <w16cid:commentId w16cid:paraId="15851E6E" w16cid:durableId="2A68AFE5"/>
  <w16cid:commentId w16cid:paraId="19458DFE" w16cid:durableId="5224FA09"/>
  <w16cid:commentId w16cid:paraId="700A309B" w16cid:durableId="2A68B144"/>
  <w16cid:commentId w16cid:paraId="27811203" w16cid:durableId="15927D59"/>
  <w16cid:commentId w16cid:paraId="14079021" w16cid:durableId="049DBA74"/>
  <w16cid:commentId w16cid:paraId="2A2A7FED" w16cid:durableId="2A68B164"/>
  <w16cid:commentId w16cid:paraId="4B82C846" w16cid:durableId="2A68B17D"/>
  <w16cid:commentId w16cid:paraId="0E4B8949" w16cid:durableId="178CD095"/>
  <w16cid:commentId w16cid:paraId="2F6C0F7B" w16cid:durableId="2A68B1D9"/>
  <w16cid:commentId w16cid:paraId="519E7AB7" w16cid:durableId="49ACDEEE"/>
  <w16cid:commentId w16cid:paraId="7B3DDB55" w16cid:durableId="2A68B1F3"/>
  <w16cid:commentId w16cid:paraId="20A4AFC9" w16cid:durableId="78718332"/>
  <w16cid:commentId w16cid:paraId="30E95E66" w16cid:durableId="2A68B223"/>
  <w16cid:commentId w16cid:paraId="72A1C8E0" w16cid:durableId="2A68B247"/>
  <w16cid:commentId w16cid:paraId="264BD9D9" w16cid:durableId="331CCF8E"/>
  <w16cid:commentId w16cid:paraId="7A3F4065" w16cid:durableId="4903B21E"/>
  <w16cid:commentId w16cid:paraId="6442A417" w16cid:durableId="2A68B26C"/>
  <w16cid:commentId w16cid:paraId="6BA84236" w16cid:durableId="2CE39FA6"/>
  <w16cid:commentId w16cid:paraId="2E08BA6A" w16cid:durableId="4D4217DA"/>
  <w16cid:commentId w16cid:paraId="524FCE6D" w16cid:durableId="2A68B391"/>
  <w16cid:commentId w16cid:paraId="681B4BCE" w16cid:durableId="2A68B43E"/>
  <w16cid:commentId w16cid:paraId="096D0E44" w16cid:durableId="08859072"/>
  <w16cid:commentId w16cid:paraId="2CAF5D9F" w16cid:durableId="2A68B4DE"/>
  <w16cid:commentId w16cid:paraId="45E420E5" w16cid:durableId="10B06C2C"/>
  <w16cid:commentId w16cid:paraId="268A681B" w16cid:durableId="2A68B84C"/>
  <w16cid:commentId w16cid:paraId="02646F09" w16cid:durableId="1D05B083"/>
  <w16cid:commentId w16cid:paraId="204E6FB3" w16cid:durableId="2A68B572"/>
  <w16cid:commentId w16cid:paraId="3EDD8AE3" w16cid:durableId="2A68B612"/>
  <w16cid:commentId w16cid:paraId="2B8FFF51" w16cid:durableId="2A68B61F"/>
  <w16cid:commentId w16cid:paraId="71EE222A" w16cid:durableId="2A68B646"/>
  <w16cid:commentId w16cid:paraId="53613B6F" w16cid:durableId="2A68B66C"/>
  <w16cid:commentId w16cid:paraId="42913A0A" w16cid:durableId="2A68B6CA"/>
  <w16cid:commentId w16cid:paraId="22ADA30D" w16cid:durableId="2A68B70E"/>
  <w16cid:commentId w16cid:paraId="553AED33" w16cid:durableId="2A68AE68"/>
  <w16cid:commentId w16cid:paraId="1920B745" w16cid:durableId="2ECDEFB8"/>
  <w16cid:commentId w16cid:paraId="634ED10D" w16cid:durableId="1FB325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700279" w14:textId="77777777" w:rsidR="004554E0" w:rsidRDefault="004554E0">
      <w:pPr>
        <w:spacing w:after="0"/>
      </w:pPr>
      <w:r>
        <w:separator/>
      </w:r>
    </w:p>
  </w:endnote>
  <w:endnote w:type="continuationSeparator" w:id="0">
    <w:p w14:paraId="20C71F8E" w14:textId="77777777" w:rsidR="004554E0" w:rsidRDefault="004554E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75EA69" w14:textId="77777777" w:rsidR="004554E0" w:rsidRDefault="004554E0">
      <w:r>
        <w:separator/>
      </w:r>
    </w:p>
  </w:footnote>
  <w:footnote w:type="continuationSeparator" w:id="0">
    <w:p w14:paraId="5D34E54C" w14:textId="77777777" w:rsidR="004554E0" w:rsidRDefault="004554E0">
      <w:r>
        <w:continuationSeparator/>
      </w:r>
    </w:p>
  </w:footnote>
  <w:footnote w:id="1">
    <w:p w14:paraId="23594A49" w14:textId="77777777" w:rsidR="00692FB1" w:rsidRPr="00772FBD" w:rsidRDefault="00692FB1">
      <w:pPr>
        <w:pStyle w:val="FootnoteText"/>
        <w:rPr>
          <w:sz w:val="20"/>
          <w:szCs w:val="20"/>
        </w:rPr>
      </w:pPr>
      <w:r w:rsidRPr="00772FBD">
        <w:rPr>
          <w:rStyle w:val="FootnoteReference"/>
          <w:sz w:val="20"/>
          <w:szCs w:val="20"/>
        </w:rPr>
        <w:footnoteRef/>
      </w:r>
      <w:r w:rsidRPr="00772FBD">
        <w:rPr>
          <w:sz w:val="20"/>
          <w:szCs w:val="20"/>
        </w:rPr>
        <w:t xml:space="preserve"> For more information, see https://www.canada.ca/en/health-canada/services/clinical-trials.html</w:t>
      </w:r>
    </w:p>
  </w:footnote>
  <w:footnote w:id="2">
    <w:p w14:paraId="23594A4A" w14:textId="77777777" w:rsidR="00692FB1" w:rsidRPr="00772FBD" w:rsidRDefault="00692FB1">
      <w:pPr>
        <w:pStyle w:val="FootnoteText"/>
        <w:rPr>
          <w:sz w:val="20"/>
          <w:szCs w:val="20"/>
        </w:rPr>
      </w:pPr>
      <w:r w:rsidRPr="00772FBD">
        <w:rPr>
          <w:rStyle w:val="FootnoteReference"/>
          <w:sz w:val="20"/>
          <w:szCs w:val="20"/>
        </w:rPr>
        <w:footnoteRef/>
      </w:r>
      <w:r w:rsidRPr="00772FBD">
        <w:rPr>
          <w:sz w:val="20"/>
          <w:szCs w:val="20"/>
        </w:rPr>
        <w:t xml:space="preserve"> Quality assurance studies in the context of medical studies are studies which look at drugs which are already approved for use but the goals are focused on other aspects of care such as drug delivery or quality of care.</w:t>
      </w:r>
    </w:p>
  </w:footnote>
  <w:footnote w:id="3">
    <w:p w14:paraId="23594A4B" w14:textId="77777777" w:rsidR="00692FB1" w:rsidRPr="00772FBD" w:rsidRDefault="00692FB1">
      <w:pPr>
        <w:pStyle w:val="FootnoteText"/>
        <w:rPr>
          <w:sz w:val="20"/>
          <w:szCs w:val="20"/>
        </w:rPr>
      </w:pPr>
      <w:r w:rsidRPr="00772FBD">
        <w:rPr>
          <w:rStyle w:val="FootnoteReference"/>
          <w:sz w:val="20"/>
          <w:szCs w:val="20"/>
        </w:rPr>
        <w:footnoteRef/>
      </w:r>
      <w:r w:rsidRPr="00772FBD">
        <w:rPr>
          <w:sz w:val="20"/>
          <w:szCs w:val="20"/>
        </w:rPr>
        <w:t xml:space="preserve"> Named after the author and his co-supervisor, Tyler Pittman.</w:t>
      </w:r>
    </w:p>
  </w:footnote>
  <w:footnote w:id="4">
    <w:p w14:paraId="3AF6C619" w14:textId="7AF64B58" w:rsidR="00072F3D" w:rsidRPr="00072F3D" w:rsidRDefault="00741D26" w:rsidP="00072F3D">
      <w:pPr>
        <w:pStyle w:val="FootnoteText"/>
        <w:rPr>
          <w:lang w:val="en-CA"/>
        </w:rPr>
      </w:pPr>
      <w:r>
        <w:rPr>
          <w:rStyle w:val="FootnoteReference"/>
        </w:rPr>
        <w:footnoteRef/>
      </w:r>
      <w:r>
        <w:t xml:space="preserve"> </w:t>
      </w:r>
      <w:r w:rsidR="00DF7250">
        <w:rPr>
          <w:lang w:val="en-CA"/>
        </w:rPr>
        <w:t xml:space="preserve">Work on extending the Louvain algorithm to accommodate directed </w:t>
      </w:r>
      <w:r w:rsidR="00B6721C">
        <w:rPr>
          <w:lang w:val="en-CA"/>
        </w:rPr>
        <w:t xml:space="preserve">graphs has been an outstanding issue </w:t>
      </w:r>
      <w:r w:rsidR="00404858">
        <w:rPr>
          <w:lang w:val="en-CA"/>
        </w:rPr>
        <w:t xml:space="preserve">in the </w:t>
      </w:r>
      <w:proofErr w:type="spellStart"/>
      <w:r w:rsidR="00404858">
        <w:rPr>
          <w:lang w:val="en-CA"/>
        </w:rPr>
        <w:t>igraph</w:t>
      </w:r>
      <w:proofErr w:type="spellEnd"/>
      <w:r w:rsidR="00404858">
        <w:rPr>
          <w:lang w:val="en-CA"/>
        </w:rPr>
        <w:t xml:space="preserve"> community </w:t>
      </w:r>
      <w:r w:rsidR="00B6721C">
        <w:rPr>
          <w:lang w:val="en-CA"/>
        </w:rPr>
        <w:t>since 2015</w:t>
      </w:r>
      <w:r w:rsidR="00404858">
        <w:rPr>
          <w:lang w:val="en-CA"/>
        </w:rPr>
        <w:t xml:space="preserve"> (See: </w:t>
      </w:r>
      <w:hyperlink r:id="rId1" w:history="1">
        <w:r w:rsidR="00404858" w:rsidRPr="002752C8">
          <w:rPr>
            <w:rStyle w:val="Hyperlink"/>
            <w:lang w:val="en-CA"/>
          </w:rPr>
          <w:t>https://github.com/igraph/igraph/issues/890</w:t>
        </w:r>
      </w:hyperlink>
      <w:r w:rsidR="00404858">
        <w:rPr>
          <w:lang w:val="en-CA"/>
        </w:rPr>
        <w:t xml:space="preserve">). </w:t>
      </w:r>
      <w:r w:rsidR="002B149E">
        <w:rPr>
          <w:lang w:val="en-CA"/>
        </w:rPr>
        <w:t xml:space="preserve">However, </w:t>
      </w:r>
      <w:r w:rsidR="00072F3D" w:rsidRPr="00072F3D">
        <w:rPr>
          <w:lang w:val="en-CA"/>
        </w:rPr>
        <w:t>Dugué</w:t>
      </w:r>
      <w:r w:rsidR="00072F3D">
        <w:rPr>
          <w:lang w:val="en-CA"/>
        </w:rPr>
        <w:t xml:space="preserve"> and </w:t>
      </w:r>
      <w:r w:rsidR="00233930" w:rsidRPr="00233930">
        <w:rPr>
          <w:lang w:val="en-CA"/>
        </w:rPr>
        <w:t>Perez</w:t>
      </w:r>
      <w:sdt>
        <w:sdtPr>
          <w:rPr>
            <w:color w:val="000000"/>
            <w:vertAlign w:val="superscript"/>
            <w:lang w:val="en-CA"/>
          </w:rPr>
          <w:tag w:val="MENDELEY_CITATION_v3_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"/>
          <w:id w:val="191199590"/>
          <w:placeholder>
            <w:docPart w:val="DefaultPlaceholder_-1854013440"/>
          </w:placeholder>
        </w:sdtPr>
        <w:sdtContent>
          <w:r w:rsidR="000E4D5C" w:rsidRPr="000E4D5C">
            <w:rPr>
              <w:color w:val="000000"/>
              <w:vertAlign w:val="superscript"/>
              <w:lang w:val="en-CA"/>
            </w:rPr>
            <w:t>12</w:t>
          </w:r>
        </w:sdtContent>
      </w:sdt>
      <w:r w:rsidR="00233930">
        <w:rPr>
          <w:lang w:val="en-CA"/>
        </w:rPr>
        <w:t xml:space="preserve"> (2022) </w:t>
      </w:r>
      <w:r w:rsidR="007561F3">
        <w:rPr>
          <w:lang w:val="en-CA"/>
        </w:rPr>
        <w:t>have done some work on this</w:t>
      </w:r>
      <w:r w:rsidR="002B149E">
        <w:rPr>
          <w:lang w:val="en-CA"/>
        </w:rPr>
        <w:t>.</w:t>
      </w:r>
    </w:p>
    <w:p w14:paraId="7AEE50AB" w14:textId="281A8400" w:rsidR="00741D26" w:rsidRPr="00741D26" w:rsidRDefault="00741D26">
      <w:pPr>
        <w:pStyle w:val="FootnoteText"/>
        <w:rPr>
          <w:lang w:val="en-CA"/>
          <w:rPrChange w:id="25" w:author="Benjamin Smith" w:date="2024-08-16T15:00:00Z" w16du:dateUtc="2024-08-16T19:00:00Z">
            <w:rPr/>
          </w:rPrChange>
        </w:rPr>
      </w:pPr>
    </w:p>
  </w:footnote>
  <w:footnote w:id="5">
    <w:p w14:paraId="38B7FAED" w14:textId="5962AB59" w:rsidR="00692FB1" w:rsidRDefault="00692FB1" w:rsidP="00A30709">
      <w:pPr>
        <w:pStyle w:val="FootnoteText"/>
      </w:pPr>
      <w:r>
        <w:rPr>
          <w:rStyle w:val="FootnoteReference"/>
        </w:rPr>
        <w:footnoteRef/>
      </w:r>
      <w:r>
        <w:t xml:space="preserve"> Short for Monoclonal Antibodies</w:t>
      </w:r>
      <w:r w:rsidR="00286E12">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6692484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6394AFC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69415422">
    <w:abstractNumId w:val="0"/>
  </w:num>
  <w:num w:numId="2" w16cid:durableId="5795619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478292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160038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ittman, Tyler">
    <w15:presenceInfo w15:providerId="AD" w15:userId="S-1-5-21-1098056935-2039949751-1096680564-247671"/>
  </w15:person>
  <w15:person w15:author="Benjamin Smith">
    <w15:presenceInfo w15:providerId="AD" w15:userId="S::benyamin.smith@mail.utoronto.ca::486d4257-3618-463e-9d5b-19761b70a98c"/>
  </w15:person>
</w15:people>
</file>

<file path=word/people1.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enjamin Smith">
    <w15:presenceInfo w15:providerId="AD" w15:userId="S::benyamin.smith@mail.utoronto.ca::486d4257-3618-463e-9d5b-19761b70a9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Fmt w:val="lowerLette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9D2"/>
    <w:rsid w:val="000452AB"/>
    <w:rsid w:val="00054F5C"/>
    <w:rsid w:val="00062EC1"/>
    <w:rsid w:val="0006743C"/>
    <w:rsid w:val="000718BB"/>
    <w:rsid w:val="00072F3D"/>
    <w:rsid w:val="000A3B07"/>
    <w:rsid w:val="000B6472"/>
    <w:rsid w:val="000E4D5C"/>
    <w:rsid w:val="000F1E65"/>
    <w:rsid w:val="00133F38"/>
    <w:rsid w:val="00151022"/>
    <w:rsid w:val="00175C96"/>
    <w:rsid w:val="001848C3"/>
    <w:rsid w:val="00190B92"/>
    <w:rsid w:val="001C7BF7"/>
    <w:rsid w:val="001D3BA0"/>
    <w:rsid w:val="001D7302"/>
    <w:rsid w:val="001E2BD9"/>
    <w:rsid w:val="00232643"/>
    <w:rsid w:val="00233930"/>
    <w:rsid w:val="00241096"/>
    <w:rsid w:val="002510C5"/>
    <w:rsid w:val="0025320A"/>
    <w:rsid w:val="002679C6"/>
    <w:rsid w:val="00282730"/>
    <w:rsid w:val="00286E12"/>
    <w:rsid w:val="002B149E"/>
    <w:rsid w:val="002C7465"/>
    <w:rsid w:val="00345A87"/>
    <w:rsid w:val="003818D8"/>
    <w:rsid w:val="003B79D2"/>
    <w:rsid w:val="003C1530"/>
    <w:rsid w:val="003C4452"/>
    <w:rsid w:val="003C7A43"/>
    <w:rsid w:val="003E583F"/>
    <w:rsid w:val="003F7D1D"/>
    <w:rsid w:val="00404858"/>
    <w:rsid w:val="004102CF"/>
    <w:rsid w:val="00421D1C"/>
    <w:rsid w:val="004554E0"/>
    <w:rsid w:val="00475B61"/>
    <w:rsid w:val="004B2692"/>
    <w:rsid w:val="004B7806"/>
    <w:rsid w:val="004F4C3B"/>
    <w:rsid w:val="004F7916"/>
    <w:rsid w:val="00501098"/>
    <w:rsid w:val="00504496"/>
    <w:rsid w:val="00512306"/>
    <w:rsid w:val="005407A6"/>
    <w:rsid w:val="00565F59"/>
    <w:rsid w:val="005950D9"/>
    <w:rsid w:val="005C0672"/>
    <w:rsid w:val="005C71DC"/>
    <w:rsid w:val="005D2F19"/>
    <w:rsid w:val="005E183C"/>
    <w:rsid w:val="00600B9C"/>
    <w:rsid w:val="0060420A"/>
    <w:rsid w:val="00626A2D"/>
    <w:rsid w:val="00651425"/>
    <w:rsid w:val="00657343"/>
    <w:rsid w:val="006671AE"/>
    <w:rsid w:val="00692FB1"/>
    <w:rsid w:val="00703A3B"/>
    <w:rsid w:val="00721D79"/>
    <w:rsid w:val="00741D26"/>
    <w:rsid w:val="007561F3"/>
    <w:rsid w:val="00772FBD"/>
    <w:rsid w:val="007825FE"/>
    <w:rsid w:val="007878D9"/>
    <w:rsid w:val="007B2F4F"/>
    <w:rsid w:val="007D6678"/>
    <w:rsid w:val="007F60B7"/>
    <w:rsid w:val="0080634B"/>
    <w:rsid w:val="00833109"/>
    <w:rsid w:val="00842C6C"/>
    <w:rsid w:val="008455A8"/>
    <w:rsid w:val="00852B4A"/>
    <w:rsid w:val="008720F4"/>
    <w:rsid w:val="0087509C"/>
    <w:rsid w:val="008824A0"/>
    <w:rsid w:val="008A2483"/>
    <w:rsid w:val="008B4FCC"/>
    <w:rsid w:val="008D0B18"/>
    <w:rsid w:val="00922698"/>
    <w:rsid w:val="00923B0C"/>
    <w:rsid w:val="009408D0"/>
    <w:rsid w:val="009A2769"/>
    <w:rsid w:val="009B5117"/>
    <w:rsid w:val="009B6B66"/>
    <w:rsid w:val="009C6E1B"/>
    <w:rsid w:val="009D599F"/>
    <w:rsid w:val="00A00D42"/>
    <w:rsid w:val="00A02ACC"/>
    <w:rsid w:val="00A114DE"/>
    <w:rsid w:val="00A30709"/>
    <w:rsid w:val="00A4418B"/>
    <w:rsid w:val="00A471EA"/>
    <w:rsid w:val="00A54BFB"/>
    <w:rsid w:val="00A66059"/>
    <w:rsid w:val="00A86CAA"/>
    <w:rsid w:val="00AC3832"/>
    <w:rsid w:val="00AE03F3"/>
    <w:rsid w:val="00B153DC"/>
    <w:rsid w:val="00B2661E"/>
    <w:rsid w:val="00B6721C"/>
    <w:rsid w:val="00B90234"/>
    <w:rsid w:val="00BF5FCF"/>
    <w:rsid w:val="00C0704C"/>
    <w:rsid w:val="00C237FA"/>
    <w:rsid w:val="00C37B74"/>
    <w:rsid w:val="00C560BB"/>
    <w:rsid w:val="00C653E6"/>
    <w:rsid w:val="00C96951"/>
    <w:rsid w:val="00CB280D"/>
    <w:rsid w:val="00CB43B0"/>
    <w:rsid w:val="00CB6002"/>
    <w:rsid w:val="00CB6096"/>
    <w:rsid w:val="00CC4044"/>
    <w:rsid w:val="00CC7BD8"/>
    <w:rsid w:val="00CF2E8F"/>
    <w:rsid w:val="00D16ABD"/>
    <w:rsid w:val="00D40A3E"/>
    <w:rsid w:val="00D508DA"/>
    <w:rsid w:val="00D96051"/>
    <w:rsid w:val="00DA0719"/>
    <w:rsid w:val="00DD78BB"/>
    <w:rsid w:val="00DF7250"/>
    <w:rsid w:val="00DF7D1E"/>
    <w:rsid w:val="00E05E0B"/>
    <w:rsid w:val="00E32D91"/>
    <w:rsid w:val="00E330A2"/>
    <w:rsid w:val="00E4087D"/>
    <w:rsid w:val="00E508CF"/>
    <w:rsid w:val="00E51A0C"/>
    <w:rsid w:val="00E60463"/>
    <w:rsid w:val="00E71B02"/>
    <w:rsid w:val="00E73C04"/>
    <w:rsid w:val="00E85356"/>
    <w:rsid w:val="00EA4497"/>
    <w:rsid w:val="00ED2CDB"/>
    <w:rsid w:val="00ED7E38"/>
    <w:rsid w:val="00EE1EBE"/>
    <w:rsid w:val="00F20367"/>
    <w:rsid w:val="00F45B37"/>
    <w:rsid w:val="00F6108A"/>
    <w:rsid w:val="00F6517C"/>
    <w:rsid w:val="00F75F8F"/>
    <w:rsid w:val="00FB6CB1"/>
    <w:rsid w:val="00FF03A0"/>
  </w:rsids>
  <m:mathPr>
    <m:mathFont m:val="Cambria Math"/>
    <m:brkBin m:val="before"/>
    <m:brkBinSub m:val="--"/>
    <m:smallFrac m:val="0"/>
    <m:dispDef/>
    <m:lMargin m:val="0"/>
    <m:rMargin m:val="0"/>
    <m:defJc m:val="centerGroup"/>
    <m:wrapRight/>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948C5"/>
  <w15:docId w15:val="{D6B895AD-27AD-488E-B6D2-DE4BA4014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CommentReference">
    <w:name w:val="annotation reference"/>
    <w:basedOn w:val="DefaultParagraphFont"/>
    <w:rsid w:val="00FB6CB1"/>
    <w:rPr>
      <w:sz w:val="16"/>
      <w:szCs w:val="16"/>
    </w:rPr>
  </w:style>
  <w:style w:type="paragraph" w:styleId="CommentText">
    <w:name w:val="annotation text"/>
    <w:basedOn w:val="Normal"/>
    <w:link w:val="CommentTextChar"/>
    <w:rsid w:val="00FB6CB1"/>
    <w:rPr>
      <w:sz w:val="20"/>
      <w:szCs w:val="20"/>
    </w:rPr>
  </w:style>
  <w:style w:type="character" w:customStyle="1" w:styleId="CommentTextChar">
    <w:name w:val="Comment Text Char"/>
    <w:basedOn w:val="DefaultParagraphFont"/>
    <w:link w:val="CommentText"/>
    <w:rsid w:val="00FB6CB1"/>
    <w:rPr>
      <w:sz w:val="20"/>
      <w:szCs w:val="20"/>
    </w:rPr>
  </w:style>
  <w:style w:type="paragraph" w:styleId="CommentSubject">
    <w:name w:val="annotation subject"/>
    <w:basedOn w:val="CommentText"/>
    <w:next w:val="CommentText"/>
    <w:link w:val="CommentSubjectChar"/>
    <w:rsid w:val="00FB6CB1"/>
    <w:rPr>
      <w:b/>
      <w:bCs/>
    </w:rPr>
  </w:style>
  <w:style w:type="character" w:customStyle="1" w:styleId="CommentSubjectChar">
    <w:name w:val="Comment Subject Char"/>
    <w:basedOn w:val="CommentTextChar"/>
    <w:link w:val="CommentSubject"/>
    <w:rsid w:val="00FB6CB1"/>
    <w:rPr>
      <w:b/>
      <w:bCs/>
      <w:sz w:val="20"/>
      <w:szCs w:val="20"/>
    </w:rPr>
  </w:style>
  <w:style w:type="paragraph" w:styleId="BalloonText">
    <w:name w:val="Balloon Text"/>
    <w:basedOn w:val="Normal"/>
    <w:link w:val="BalloonTextChar"/>
    <w:rsid w:val="00FB6CB1"/>
    <w:pPr>
      <w:spacing w:after="0"/>
    </w:pPr>
    <w:rPr>
      <w:rFonts w:ascii="Segoe UI" w:hAnsi="Segoe UI" w:cs="Segoe UI"/>
      <w:sz w:val="18"/>
      <w:szCs w:val="18"/>
    </w:rPr>
  </w:style>
  <w:style w:type="character" w:customStyle="1" w:styleId="BalloonTextChar">
    <w:name w:val="Balloon Text Char"/>
    <w:basedOn w:val="DefaultParagraphFont"/>
    <w:link w:val="BalloonText"/>
    <w:rsid w:val="00FB6CB1"/>
    <w:rPr>
      <w:rFonts w:ascii="Segoe UI" w:hAnsi="Segoe UI" w:cs="Segoe UI"/>
      <w:sz w:val="18"/>
      <w:szCs w:val="18"/>
    </w:rPr>
  </w:style>
  <w:style w:type="paragraph" w:styleId="Revision">
    <w:name w:val="Revision"/>
    <w:hidden/>
    <w:rsid w:val="0080634B"/>
    <w:pPr>
      <w:spacing w:after="0"/>
    </w:pPr>
  </w:style>
  <w:style w:type="character" w:styleId="UnresolvedMention">
    <w:name w:val="Unresolved Mention"/>
    <w:basedOn w:val="DefaultParagraphFont"/>
    <w:uiPriority w:val="99"/>
    <w:semiHidden/>
    <w:unhideWhenUsed/>
    <w:rsid w:val="00504496"/>
    <w:rPr>
      <w:color w:val="605E5C"/>
      <w:shd w:val="clear" w:color="auto" w:fill="E1DFDD"/>
    </w:rPr>
  </w:style>
  <w:style w:type="paragraph" w:styleId="HTMLPreformatted">
    <w:name w:val="HTML Preformatted"/>
    <w:basedOn w:val="Normal"/>
    <w:link w:val="HTMLPreformattedChar"/>
    <w:rsid w:val="00072F3D"/>
    <w:pPr>
      <w:spacing w:after="0"/>
    </w:pPr>
    <w:rPr>
      <w:rFonts w:ascii="Consolas" w:hAnsi="Consolas"/>
      <w:sz w:val="20"/>
      <w:szCs w:val="20"/>
    </w:rPr>
  </w:style>
  <w:style w:type="character" w:customStyle="1" w:styleId="HTMLPreformattedChar">
    <w:name w:val="HTML Preformatted Char"/>
    <w:basedOn w:val="DefaultParagraphFont"/>
    <w:link w:val="HTMLPreformatted"/>
    <w:rsid w:val="00072F3D"/>
    <w:rPr>
      <w:rFonts w:ascii="Consolas" w:hAnsi="Consolas"/>
      <w:sz w:val="20"/>
      <w:szCs w:val="20"/>
    </w:rPr>
  </w:style>
  <w:style w:type="character" w:styleId="PlaceholderText">
    <w:name w:val="Placeholder Text"/>
    <w:basedOn w:val="DefaultParagraphFont"/>
    <w:rsid w:val="00345A87"/>
    <w:rPr>
      <w:color w:val="666666"/>
    </w:rPr>
  </w:style>
  <w:style w:type="paragraph" w:customStyle="1" w:styleId="msonormal0">
    <w:name w:val="msonormal"/>
    <w:basedOn w:val="Normal"/>
    <w:rsid w:val="00D40A3E"/>
    <w:pPr>
      <w:spacing w:before="100" w:beforeAutospacing="1" w:after="100" w:afterAutospacing="1"/>
    </w:pPr>
    <w:rPr>
      <w:rFonts w:ascii="Times New Roman" w:eastAsiaTheme="minorEastAsia" w:hAnsi="Times New Roman" w:cs="Times New Roman"/>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062740">
      <w:bodyDiv w:val="1"/>
      <w:marLeft w:val="0"/>
      <w:marRight w:val="0"/>
      <w:marTop w:val="0"/>
      <w:marBottom w:val="0"/>
      <w:divBdr>
        <w:top w:val="none" w:sz="0" w:space="0" w:color="auto"/>
        <w:left w:val="none" w:sz="0" w:space="0" w:color="auto"/>
        <w:bottom w:val="none" w:sz="0" w:space="0" w:color="auto"/>
        <w:right w:val="none" w:sz="0" w:space="0" w:color="auto"/>
      </w:divBdr>
    </w:div>
    <w:div w:id="813258056">
      <w:bodyDiv w:val="1"/>
      <w:marLeft w:val="0"/>
      <w:marRight w:val="0"/>
      <w:marTop w:val="0"/>
      <w:marBottom w:val="0"/>
      <w:divBdr>
        <w:top w:val="none" w:sz="0" w:space="0" w:color="auto"/>
        <w:left w:val="none" w:sz="0" w:space="0" w:color="auto"/>
        <w:bottom w:val="none" w:sz="0" w:space="0" w:color="auto"/>
        <w:right w:val="none" w:sz="0" w:space="0" w:color="auto"/>
      </w:divBdr>
    </w:div>
    <w:div w:id="825820863">
      <w:bodyDiv w:val="1"/>
      <w:marLeft w:val="0"/>
      <w:marRight w:val="0"/>
      <w:marTop w:val="0"/>
      <w:marBottom w:val="0"/>
      <w:divBdr>
        <w:top w:val="none" w:sz="0" w:space="0" w:color="auto"/>
        <w:left w:val="none" w:sz="0" w:space="0" w:color="auto"/>
        <w:bottom w:val="none" w:sz="0" w:space="0" w:color="auto"/>
        <w:right w:val="none" w:sz="0" w:space="0" w:color="auto"/>
      </w:divBdr>
    </w:div>
    <w:div w:id="1059783810">
      <w:bodyDiv w:val="1"/>
      <w:marLeft w:val="0"/>
      <w:marRight w:val="0"/>
      <w:marTop w:val="0"/>
      <w:marBottom w:val="0"/>
      <w:divBdr>
        <w:top w:val="none" w:sz="0" w:space="0" w:color="auto"/>
        <w:left w:val="none" w:sz="0" w:space="0" w:color="auto"/>
        <w:bottom w:val="none" w:sz="0" w:space="0" w:color="auto"/>
        <w:right w:val="none" w:sz="0" w:space="0" w:color="auto"/>
      </w:divBdr>
      <w:divsChild>
        <w:div w:id="367491259">
          <w:marLeft w:val="640"/>
          <w:marRight w:val="0"/>
          <w:marTop w:val="0"/>
          <w:marBottom w:val="0"/>
          <w:divBdr>
            <w:top w:val="none" w:sz="0" w:space="0" w:color="auto"/>
            <w:left w:val="none" w:sz="0" w:space="0" w:color="auto"/>
            <w:bottom w:val="none" w:sz="0" w:space="0" w:color="auto"/>
            <w:right w:val="none" w:sz="0" w:space="0" w:color="auto"/>
          </w:divBdr>
        </w:div>
        <w:div w:id="211430809">
          <w:marLeft w:val="640"/>
          <w:marRight w:val="0"/>
          <w:marTop w:val="0"/>
          <w:marBottom w:val="0"/>
          <w:divBdr>
            <w:top w:val="none" w:sz="0" w:space="0" w:color="auto"/>
            <w:left w:val="none" w:sz="0" w:space="0" w:color="auto"/>
            <w:bottom w:val="none" w:sz="0" w:space="0" w:color="auto"/>
            <w:right w:val="none" w:sz="0" w:space="0" w:color="auto"/>
          </w:divBdr>
        </w:div>
        <w:div w:id="98836898">
          <w:marLeft w:val="640"/>
          <w:marRight w:val="0"/>
          <w:marTop w:val="0"/>
          <w:marBottom w:val="0"/>
          <w:divBdr>
            <w:top w:val="none" w:sz="0" w:space="0" w:color="auto"/>
            <w:left w:val="none" w:sz="0" w:space="0" w:color="auto"/>
            <w:bottom w:val="none" w:sz="0" w:space="0" w:color="auto"/>
            <w:right w:val="none" w:sz="0" w:space="0" w:color="auto"/>
          </w:divBdr>
        </w:div>
        <w:div w:id="1987784277">
          <w:marLeft w:val="640"/>
          <w:marRight w:val="0"/>
          <w:marTop w:val="0"/>
          <w:marBottom w:val="0"/>
          <w:divBdr>
            <w:top w:val="none" w:sz="0" w:space="0" w:color="auto"/>
            <w:left w:val="none" w:sz="0" w:space="0" w:color="auto"/>
            <w:bottom w:val="none" w:sz="0" w:space="0" w:color="auto"/>
            <w:right w:val="none" w:sz="0" w:space="0" w:color="auto"/>
          </w:divBdr>
        </w:div>
        <w:div w:id="1932078059">
          <w:marLeft w:val="640"/>
          <w:marRight w:val="0"/>
          <w:marTop w:val="0"/>
          <w:marBottom w:val="0"/>
          <w:divBdr>
            <w:top w:val="none" w:sz="0" w:space="0" w:color="auto"/>
            <w:left w:val="none" w:sz="0" w:space="0" w:color="auto"/>
            <w:bottom w:val="none" w:sz="0" w:space="0" w:color="auto"/>
            <w:right w:val="none" w:sz="0" w:space="0" w:color="auto"/>
          </w:divBdr>
        </w:div>
        <w:div w:id="120074904">
          <w:marLeft w:val="640"/>
          <w:marRight w:val="0"/>
          <w:marTop w:val="0"/>
          <w:marBottom w:val="0"/>
          <w:divBdr>
            <w:top w:val="none" w:sz="0" w:space="0" w:color="auto"/>
            <w:left w:val="none" w:sz="0" w:space="0" w:color="auto"/>
            <w:bottom w:val="none" w:sz="0" w:space="0" w:color="auto"/>
            <w:right w:val="none" w:sz="0" w:space="0" w:color="auto"/>
          </w:divBdr>
        </w:div>
        <w:div w:id="984050223">
          <w:marLeft w:val="640"/>
          <w:marRight w:val="0"/>
          <w:marTop w:val="0"/>
          <w:marBottom w:val="0"/>
          <w:divBdr>
            <w:top w:val="none" w:sz="0" w:space="0" w:color="auto"/>
            <w:left w:val="none" w:sz="0" w:space="0" w:color="auto"/>
            <w:bottom w:val="none" w:sz="0" w:space="0" w:color="auto"/>
            <w:right w:val="none" w:sz="0" w:space="0" w:color="auto"/>
          </w:divBdr>
        </w:div>
        <w:div w:id="432213600">
          <w:marLeft w:val="640"/>
          <w:marRight w:val="0"/>
          <w:marTop w:val="0"/>
          <w:marBottom w:val="0"/>
          <w:divBdr>
            <w:top w:val="none" w:sz="0" w:space="0" w:color="auto"/>
            <w:left w:val="none" w:sz="0" w:space="0" w:color="auto"/>
            <w:bottom w:val="none" w:sz="0" w:space="0" w:color="auto"/>
            <w:right w:val="none" w:sz="0" w:space="0" w:color="auto"/>
          </w:divBdr>
        </w:div>
        <w:div w:id="562107913">
          <w:marLeft w:val="640"/>
          <w:marRight w:val="0"/>
          <w:marTop w:val="0"/>
          <w:marBottom w:val="0"/>
          <w:divBdr>
            <w:top w:val="none" w:sz="0" w:space="0" w:color="auto"/>
            <w:left w:val="none" w:sz="0" w:space="0" w:color="auto"/>
            <w:bottom w:val="none" w:sz="0" w:space="0" w:color="auto"/>
            <w:right w:val="none" w:sz="0" w:space="0" w:color="auto"/>
          </w:divBdr>
        </w:div>
        <w:div w:id="676227061">
          <w:marLeft w:val="640"/>
          <w:marRight w:val="0"/>
          <w:marTop w:val="0"/>
          <w:marBottom w:val="0"/>
          <w:divBdr>
            <w:top w:val="none" w:sz="0" w:space="0" w:color="auto"/>
            <w:left w:val="none" w:sz="0" w:space="0" w:color="auto"/>
            <w:bottom w:val="none" w:sz="0" w:space="0" w:color="auto"/>
            <w:right w:val="none" w:sz="0" w:space="0" w:color="auto"/>
          </w:divBdr>
        </w:div>
        <w:div w:id="1845126089">
          <w:marLeft w:val="640"/>
          <w:marRight w:val="0"/>
          <w:marTop w:val="0"/>
          <w:marBottom w:val="0"/>
          <w:divBdr>
            <w:top w:val="none" w:sz="0" w:space="0" w:color="auto"/>
            <w:left w:val="none" w:sz="0" w:space="0" w:color="auto"/>
            <w:bottom w:val="none" w:sz="0" w:space="0" w:color="auto"/>
            <w:right w:val="none" w:sz="0" w:space="0" w:color="auto"/>
          </w:divBdr>
        </w:div>
        <w:div w:id="205259646">
          <w:marLeft w:val="640"/>
          <w:marRight w:val="0"/>
          <w:marTop w:val="0"/>
          <w:marBottom w:val="0"/>
          <w:divBdr>
            <w:top w:val="none" w:sz="0" w:space="0" w:color="auto"/>
            <w:left w:val="none" w:sz="0" w:space="0" w:color="auto"/>
            <w:bottom w:val="none" w:sz="0" w:space="0" w:color="auto"/>
            <w:right w:val="none" w:sz="0" w:space="0" w:color="auto"/>
          </w:divBdr>
        </w:div>
      </w:divsChild>
    </w:div>
    <w:div w:id="1093867060">
      <w:bodyDiv w:val="1"/>
      <w:marLeft w:val="0"/>
      <w:marRight w:val="0"/>
      <w:marTop w:val="0"/>
      <w:marBottom w:val="0"/>
      <w:divBdr>
        <w:top w:val="none" w:sz="0" w:space="0" w:color="auto"/>
        <w:left w:val="none" w:sz="0" w:space="0" w:color="auto"/>
        <w:bottom w:val="none" w:sz="0" w:space="0" w:color="auto"/>
        <w:right w:val="none" w:sz="0" w:space="0" w:color="auto"/>
      </w:divBdr>
      <w:divsChild>
        <w:div w:id="2078092960">
          <w:marLeft w:val="-720"/>
          <w:marRight w:val="0"/>
          <w:marTop w:val="0"/>
          <w:marBottom w:val="0"/>
          <w:divBdr>
            <w:top w:val="none" w:sz="0" w:space="0" w:color="auto"/>
            <w:left w:val="none" w:sz="0" w:space="0" w:color="auto"/>
            <w:bottom w:val="none" w:sz="0" w:space="0" w:color="auto"/>
            <w:right w:val="none" w:sz="0" w:space="0" w:color="auto"/>
          </w:divBdr>
        </w:div>
      </w:divsChild>
    </w:div>
    <w:div w:id="20654492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igraph/igraph/issues/89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microsoft.com/office/2011/relationships/people" Target="../people1.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145E84C7-46D0-4E9B-A2A5-7EDEE6B15418}"/>
      </w:docPartPr>
      <w:docPartBody>
        <w:p w:rsidR="005675FD" w:rsidRDefault="009D5B0C">
          <w:r w:rsidRPr="002752C8">
            <w:rPr>
              <w:rStyle w:val="PlaceholderText"/>
              <w:rPrChange w:id="0" w:author="Benjamin Smith" w:date="2024-08-16T15:36:00Z" w16du:dateUtc="2024-08-16T19:36:00Z">
                <w:rPr/>
              </w:rPrChange>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B0C"/>
    <w:rsid w:val="005675FD"/>
    <w:rsid w:val="007604E7"/>
    <w:rsid w:val="008824A0"/>
    <w:rsid w:val="008A537C"/>
    <w:rsid w:val="009D5B0C"/>
    <w:rsid w:val="00A54BFB"/>
    <w:rsid w:val="00A66059"/>
    <w:rsid w:val="00B2661E"/>
    <w:rsid w:val="00F6108A"/>
  </w:rsids>
  <m:mathPr>
    <m:mathFont m:val="Cambria Math"/>
    <m:brkBin m:val="before"/>
    <m:brkBinSub m:val="--"/>
    <m:smallFrac m:val="0"/>
    <m:dispDef/>
    <m:lMargin m:val="0"/>
    <m:rMargin m:val="0"/>
    <m:defJc m:val="centerGroup"/>
    <m:wrapIndent m:val="1440"/>
    <m:intLim m:val="subSup"/>
    <m:naryLim m:val="undOvr"/>
  </m:mathPr>
  <w:themeFontLang w:val="en-CA" w:eastAsia="zh-CN"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1"/>
        <w:lang w:val="en-CA" w:eastAsia="zh-CN"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rsid w:val="009D5B0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8FF3EB0-E217-47F0-8456-DDA98B5F94EE}">
  <we:reference id="f78a3046-9e99-4300-aa2b-5814002b01a2" version="1.55.1.0" store="EXCatalog" storeType="EXCatalog"/>
  <we:alternateReferences>
    <we:reference id="WA104382081" version="1.55.1.0" store="en-CA" storeType="OMEX"/>
  </we:alternateReferences>
  <we:properties>
    <we:property name="MENDELEY_CITATIONS" value="[{&quot;citationID&quot;:&quot;MENDELEY_CITATION_e3ac27e6-7cc8-43ed-a647-cd7e36c1fc30&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&quot;,&quot;citationItems&quot;:[{&quot;id&quot;:&quot;e1f88b07-5186-3898-8409-a355d8be893a&quot;,&quot;itemData&quot;:{&quot;type&quot;:&quot;article-journal&quot;,&quot;id&quot;:&quot;e1f88b07-5186-3898-8409-a355d8be893a&quot;,&quot;title&quot;:&quot;Community Detection Algorithms in Healthcare Applications: A Systematic Review&quot;,&quot;author&quot;:[{&quot;family&quot;:&quot;Rostami&quot;,&quot;given&quot;:&quot;Mehrdad&quot;,&quot;parse-names&quot;:false,&quot;dropping-particle&quot;:&quot;&quot;,&quot;non-dropping-particle&quot;:&quot;&quot;},{&quot;family&quot;:&quot;Oussalah&quot;,&quot;given&quot;:&quot;Mourad&quot;,&quot;parse-names&quot;:false,&quot;dropping-particle&quot;:&quot;&quot;,&quot;non-dropping-particle&quot;:&quot;&quot;},{&quot;family&quot;:&quot;Berahmand&quot;,&quot;given&quot;:&quot;Kamal&quot;,&quot;parse-names&quot;:false,&quot;dropping-particle&quot;:&quot;&quot;,&quot;non-dropping-particle&quot;:&quot;&quot;},{&quot;family&quot;:&quot;Farrahi&quot;,&quot;given&quot;:&quot;Vahid&quot;,&quot;parse-names&quot;:false,&quot;dropping-particle&quot;:&quot;&quot;,&quot;non-dropping-particle&quot;:&quot;&quot;}],&quot;container-title&quot;:&quot;IEEE Access&quot;,&quot;DOI&quot;:&quot;10.1109/ACCESS.2023.3260652&quot;,&quot;ISSN&quot;:&quot;2169-3536&quot;,&quot;issued&quot;:{&quot;date-parts&quot;:[[2023]]},&quot;page&quot;:&quot;30247-30272&quot;,&quot;volume&quot;:&quot;11&quot;,&quot;container-title-short&quot;:&quot;&quot;},&quot;isTemporary&quot;:false}]},{&quot;citationID&quot;:&quot;MENDELEY_CITATION_5e4b4c4c-fef6-441e-a1b3-62106a1686ca&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&quot;,&quot;citationItems&quot;:[{&quot;id&quot;:&quot;ac2c8204-00db-37b0-9d0e-5d498793fc75&quot;,&quot;itemData&quot;:{&quot;type&quot;:&quot;article-journal&quot;,&quot;id&quot;:&quot;ac2c8204-00db-37b0-9d0e-5d498793fc75&quot;,&quot;title&quot;:&quot;Social Network Analysis (SNA) of Research Programs In Multiple Myeloma (MM)&quot;,&quot;author&quot;:[{&quot;family&quot;:&quot;Georgiev&quot;,&quot;given&quot;:&quot;Helen&quot;,&quot;parse-names&quot;:false,&quot;dropping-particle&quot;:&quot;&quot;,&quot;non-dropping-particle&quot;:&quot;&quot;},{&quot;family&quot;:&quot;Tsalatsanis&quot;,&quot;given&quot;:&quot;Athanasios&quot;,&quot;parse-names&quot;:false,&quot;dropping-particle&quot;:&quot;&quot;,&quot;non-dropping-particle&quot;:&quot;&quot;},{&quot;family&quot;:&quot;Kumar&quot;,&quot;given&quot;:&quot;Ambuj&quot;,&quot;parse-names&quot;:false,&quot;dropping-particle&quot;:&quot;&quot;,&quot;non-dropping-particle&quot;:&quot;&quot;},{&quot;family&quot;:&quot;Djulbegovic&quot;,&quot;given&quot;:&quot;Benjamin&quot;,&quot;parse-names&quot;:false,&quot;dropping-particle&quot;:&quot;&quot;,&quot;non-dropping-particle&quot;:&quot;&quot;}],&quot;container-title&quot;:&quot;Blood&quot;,&quot;container-title-short&quot;:&quot;Blood&quot;,&quot;DOI&quot;:&quot;10.1182/blood.V118.21.3144.3144&quot;,&quot;ISSN&quot;:&quot;0006-4971&quot;,&quot;issued&quot;:{&quot;date-parts&quot;:[[2011,11,18]]},&quot;page&quot;:&quot;3144-3144&quot;,&quot;abstract&quot;:&quot;&lt;p&gt;Abstract 3144&lt;/p&gt;&quot;,&quot;issue&quot;:&quot;21&quot;,&quot;volume&quot;:&quot;118&quot;},&quot;isTemporary&quot;:false}]},{&quot;citationID&quot;:&quot;MENDELEY_CITATION_f3c72ace-a1a1-44e2-9996-f99aa60d1ba2&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&quot;,&quot;citationItems&quot;:[{&quot;id&quot;:&quot;3d868989-9f87-3469-86a9-dda8a43b9d15&quot;,&quot;itemData&quot;:{&quot;type&quot;:&quot;article-journal&quot;,&quot;id&quot;:&quot;3d868989-9f87-3469-86a9-dda8a43b9d15&quot;,&quot;title&quot;:&quot;Community structure in social and biological networks&quot;,&quot;author&quot;:[{&quot;family&quot;:&quot;Girvan&quot;,&quot;given&quot;:&quot;M.&quot;,&quot;parse-names&quot;:false,&quot;dropping-particle&quot;:&quot;&quot;,&quot;non-dropping-particle&quot;:&quot;&quot;},{&quot;family&quot;:&quot;Newman&quot;,&quot;given&quot;:&quot;M. E. J.&quot;,&quot;parse-names&quot;:false,&quot;dropping-particle&quot;:&quot;&quot;,&quot;non-dropping-particle&quot;:&quot;&quot;}],&quot;container-title&quot;:&quot;Proceedings of the National Academy of Sciences&quot;,&quot;DOI&quot;:&quot;10.1073/pnas.122653799&quot;,&quot;ISSN&quot;:&quot;0027-8424&quot;,&quot;issued&quot;:{&quot;date-parts&quot;:[[2002,6,11]]},&quot;page&quot;:&quot;7821-7826&quot;,&quot;abstract&quot;:&quot;&lt;p&gt;A number of recent studies have focused on the statistical properties of networked systems such as social networks and the Worldwide Web. Researchers have concentrated particularly on a few properties that seem to be common to many networks: the small-world property, power-law degree distributions, and network transitivity. In this article, we highlight another property that is found in many networks, the property of community structure, in which network nodes are joined together in tightly knit groups, between which there are only looser connections. We propose a method for detecting such communities, built around the idea of using centrality indices to find community boundaries. We test our method on computer-generated and real-world graphs whose community structure is already known and find that the method detects this known structure with high sensitivity and reliability. We also apply the method to two networks whose community structure is not well known—a collaboration network and a food web—and find that it detects significant and informative community divisions in both cases.&lt;/p&gt;&quot;,&quot;issue&quot;:&quot;12&quot;,&quot;volume&quot;:&quot;99&quot;,&quot;container-title-short&quot;:&quot;&quot;},&quot;isTemporary&quot;:false}]},{&quot;citationID&quot;:&quot;MENDELEY_CITATION_7439bdd1-1b6e-4acf-a1d4-e72ff726c444&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&quot;,&quot;citationItems&quot;:[{&quot;id&quot;:&quot;e80edfb0-70c3-31ec-b120-d28bf56146ae&quot;,&quot;itemData&quot;:{&quot;type&quot;:&quot;paper-conference&quot;,&quot;id&quot;:&quot;e80edfb0-70c3-31ec-b120-d28bf56146ae&quot;,&quot;title&quot;:&quot;Community detection from genomic datasets across human cancers&quot;,&quot;author&quot;:[{&quot;family&quot;:&quot;Haq&quot;,&quot;given&quot;:&quot;Nandinee&quot;,&quot;parse-names&quot;:false,&quot;dropping-particle&quot;:&quot;&quot;,&quot;non-dropping-particle&quot;:&quot;&quot;},{&quot;family&quot;:&quot;Wang&quot;,&quot;given&quot;:&quot;Z. Jane&quot;,&quot;parse-names&quot;:false,&quot;dropping-particle&quot;:&quot;&quot;,&quot;non-dropping-particle&quot;:&quot;&quot;}],&quot;container-title&quot;:&quot;2016 IEEE Global Conference on Signal and Information Processing (GlobalSIP)&quot;,&quot;DOI&quot;:&quot;10.1109/GlobalSIP.2016.7906021&quot;,&quot;ISBN&quot;:&quot;978-1-5090-4545-7&quot;,&quot;issued&quot;:{&quot;date-parts&quot;:[[2016,12]]},&quot;page&quot;:&quot;1147-1150&quot;,&quot;publisher&quot;:&quot;IEEE&quot;,&quot;container-title-short&quot;:&quot;&quot;},&quot;isTemporary&quot;:false}]},{&quot;citationID&quot;:&quot;MENDELEY_CITATION_70c9b8e0-dce5-4816-9112-b285babfa1bf&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&quot;,&quot;citationItems&quot;:[{&quot;id&quot;:&quot;b5f8a967-2bb6-3166-91ce-eef1a7618294&quot;,&quot;itemData&quot;:{&quot;type&quot;:&quot;article-journal&quot;,&quot;id&quot;:&quot;b5f8a967-2bb6-3166-91ce-eef1a7618294&quot;,&quot;title&quot;:&quot;Fast unfolding of communities in large networks&quot;,&quot;author&quot;:[{&quot;family&quot;:&quot;Blondel&quot;,&quot;given&quot;:&quot;Vincent D&quot;,&quot;parse-names&quot;:false,&quot;dropping-particle&quot;:&quot;&quot;,&quot;non-dropping-particle&quot;:&quot;&quot;},{&quot;family&quot;:&quot;Guillaume&quot;,&quot;given&quot;:&quot;Jean-Loup&quot;,&quot;parse-names&quot;:false,&quot;dropping-particle&quot;:&quot;&quot;,&quot;non-dropping-particle&quot;:&quot;&quot;},{&quot;family&quot;:&quot;Lambiotte&quot;,&quot;given&quot;:&quot;Renaud&quot;,&quot;parse-names&quot;:false,&quot;dropping-particle&quot;:&quot;&quot;,&quot;non-dropping-particle&quot;:&quot;&quot;},{&quot;family&quot;:&quot;Lefebvre&quot;,&quot;given&quot;:&quot;Etienne&quot;,&quot;parse-names&quot;:false,&quot;dropping-particle&quot;:&quot;&quot;,&quot;non-dropping-particle&quot;:&quot;&quot;}],&quot;container-title&quot;:&quot;Journal of Statistical Mechanics: Theory and Experiment&quot;,&quot;DOI&quot;:&quot;10.1088/1742-5468/2008/10/P10008&quot;,&quot;ISSN&quot;:&quot;1742-5468&quot;,&quot;issued&quot;:{&quot;date-parts&quot;:[[2008,10,9]]},&quot;page&quot;:&quot;P10008&quot;,&quot;issue&quot;:&quot;10&quot;,&quot;volume&quot;:&quot;2008&quot;,&quot;container-title-short&quot;:&quot;&quot;},&quot;isTemporary&quot;:false}]},{&quot;citationID&quot;:&quot;MENDELEY_CITATION_999c618d-8224-4489-9540-b7123bbdb83a&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&quot;,&quot;citationItems&quot;:[{&quot;id&quot;:&quot;74d08b67-7ef1-3ca1-a4ee-c3c8499f768f&quot;,&quot;itemData&quot;:{&quot;type&quot;:&quot;article-journal&quot;,&quot;id&quot;:&quot;74d08b67-7ef1-3ca1-a4ee-c3c8499f768f&quot;,&quot;title&quot;:&quot;Impact of care provider network characteristics on patient outcomes: Usage of social network analysis and a multi-scale community detection&quot;,&quot;author&quot;:[{&quot;family&quot;:&quot;Ostovari&quot;,&quot;given&quot;:&quot;Mina&quot;,&quot;parse-names&quot;:false,&quot;dropping-particle&quot;:&quot;&quot;,&quot;non-dropping-particle&quot;:&quot;&quot;},{&quot;family&quot;:&quot;Yu&quot;,&quot;given&quot;:&quot;Denny&quot;,&quot;parse-names&quot;:false,&quot;dropping-particle&quot;:&quot;&quot;,&quot;non-dropping-particle&quot;:&quot;&quot;}],&quot;container-title&quot;:&quot;PLOS ONE&quot;,&quot;container-title-short&quot;:&quot;PLoS One&quot;,&quot;DOI&quot;:&quot;10.1371/journal.pone.0222016&quot;,&quot;ISSN&quot;:&quot;1932-6203&quot;,&quot;issued&quot;:{&quot;date-parts&quot;:[[2019,9,9]]},&quot;page&quot;:&quot;e0222016&quot;,&quot;issue&quot;:&quot;9&quot;,&quot;volume&quot;:&quot;14&quot;},&quot;isTemporary&quot;:false}]},{&quot;citationID&quot;:&quot;MENDELEY_CITATION_4d23c515-c5f7-4d02-bfcc-83d45b040781&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&quot;,&quot;citationItems&quot;:[{&quot;id&quot;:&quot;b99cc922-4cee-3b3e-8724-ae48b12648ed&quot;,&quot;itemData&quot;:{&quot;type&quot;:&quot;chapter&quot;,&quot;id&quot;:&quot;b99cc922-4cee-3b3e-8724-ae48b12648ed&quot;,&quot;title&quot;:&quot;Community Detection in a Patient-Centric Social Network&quot;,&quot;author&quot;:[{&quot;family&quot;:&quot;Bissoyi&quot;,&quot;given&quot;:&quot;Swarupananda&quot;,&quot;parse-names&quot;:false,&quot;dropping-particle&quot;:&quot;&quot;,&quot;non-dropping-particle&quot;:&quot;&quot;},{&quot;family&quot;:&quot;Patra&quot;,&quot;given&quot;:&quot;Manas Ranjan&quot;,&quot;parse-names&quot;:false,&quot;dropping-particle&quot;:&quot;&quot;,&quot;non-dropping-particle&quot;:&quot;&quot;}],&quot;DOI&quot;:&quot;10.1007/978-981-15-7394-1_17&quot;,&quot;issued&quot;:{&quot;date-parts&quot;:[[2021]]},&quot;page&quot;:&quot;171-182&quot;,&quot;container-title-short&quot;:&quot;&quot;},&quot;isTemporary&quot;:false}]},{&quot;citationID&quot;:&quot;MENDELEY_CITATION_ca991f81-57fb-4949-8f94-67bf806f2ae9&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&quot;,&quot;citationItems&quot;:[{&quot;id&quot;:&quot;1c790db8-61fd-32ee-b27b-1c2500587550&quot;,&quot;itemData&quot;:{&quot;type&quot;:&quot;article-journal&quot;,&quot;id&quot;:&quot;1c790db8-61fd-32ee-b27b-1c2500587550&quot;,&quot;title&quot;:&quot;Modularity and community structure in networks&quot;,&quot;author&quot;:[{&quot;family&quot;:&quot;Newman&quot;,&quot;given&quot;:&quot;M. E. J.&quot;,&quot;parse-names&quot;:false,&quot;dropping-particle&quot;:&quot;&quot;,&quot;non-dropping-particle&quot;:&quot;&quot;}],&quot;container-title&quot;:&quot;Proceedings of the National Academy of Sciences&quot;,&quot;DOI&quot;:&quot;10.1073/pnas.0601602103&quot;,&quot;ISSN&quot;:&quot;0027-8424&quot;,&quot;issued&quot;:{&quot;date-parts&quot;:[[2006,6,6]]},&quot;page&quot;:&quot;8577-8582&quot;,&quot;abstract&quot;:&quot;&lt;p&gt;Many networks of interest in the sciences, including social networks, computer networks, and metabolic and regulatory networks, are found to divide naturally into communities or modules. The problem of detecting and characterizing this community structure is one of the outstanding issues in the study of networked systems. One highly effective approach is the optimization of the quality function known as “modularity” over the possible divisions of a network. Here I show that the modularity can be expressed in terms of the eigenvectors of a characteristic matrix for the network, which I call the modularity matrix, and that this expression leads to a spectral algorithm for community detection that returns results of demonstrably higher quality than competing methods in shorter running times. I illustrate the method with applications to several published network data sets.&lt;/p&gt;&quot;,&quot;issue&quot;:&quot;23&quot;,&quot;volume&quot;:&quot;103&quot;,&quot;container-title-short&quot;:&quot;&quot;},&quot;isTemporary&quot;:false}]},{&quot;citationID&quot;:&quot;MENDELEY_CITATION_5e81ebeb-a17c-4fbd-8420-8b9302457928&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&quot;,&quot;citationItems&quot;:[{&quot;id&quot;:&quot;30c05496-dd95-3931-aeeb-f7ed4df00fcc&quot;,&quot;itemData&quot;:{&quot;type&quot;:&quot;article-journal&quot;,&quot;id&quot;:&quot;30c05496-dd95-3931-aeeb-f7ed4df00fcc&quot;,&quot;title&quot;:&quot;The igraph software package for complex network research.&quot;,&quot;author&quot;:[{&quot;family&quot;:&quot;Csardi&quot;,&quot;given&quot;:&quot;Gabor&quot;,&quot;parse-names&quot;:false,&quot;dropping-particle&quot;:&quot;&quot;,&quot;non-dropping-particle&quot;:&quot;&quot;},{&quot;family&quot;:&quot;Nepusz&quot;,&quot;given&quot;:&quot;Tamas&quot;,&quot;parse-names&quot;:false,&quot;dropping-particle&quot;:&quot;&quot;,&quot;non-dropping-particle&quot;:&quot;&quot;}],&quot;container-title&quot;:&quot;InterJournal, Complex Systems&quot;,&quot;issued&quot;:{&quot;date-parts&quot;:[[2006]]},&quot;page&quot;:&quot;1695&quot;,&quot;issue&quot;:&quot;https://igraph.org&quot;,&quot;container-title-short&quot;:&quot;&quot;},&quot;isTemporary&quot;:false}]},{&quot;citationID&quot;:&quot;MENDELEY_CITATION_1689ee35-6a0c-4c09-b31f-be59f5192fbb&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&quot;,&quot;citationItems&quot;:[{&quot;id&quot;:&quot;5facb9b2-407d-3fc4-9b0b-0a4069a67b90&quot;,&quot;itemData&quot;:{&quot;type&quot;:&quot;book&quot;,&quot;id&quot;:&quot;5facb9b2-407d-3fc4-9b0b-0a4069a67b90&quot;,&quot;title&quot;:&quot;Social Network Analysis&quot;,&quot;author&quot;:[{&quot;family&quot;:&quot;Wasserman&quot;,&quot;given&quot;:&quot;Stanley&quot;,&quot;parse-names&quot;:false,&quot;dropping-particle&quot;:&quot;&quot;,&quot;non-dropping-particle&quot;:&quot;&quot;},{&quot;family&quot;:&quot;Faust&quot;,&quot;given&quot;:&quot;Katherine&quot;,&quot;parse-names&quot;:false,&quot;dropping-particle&quot;:&quot;&quot;,&quot;non-dropping-particle&quot;:&quot;&quot;}],&quot;DOI&quot;:&quot;10.1017/CBO9780511815478&quot;,&quot;ISBN&quot;:&quot;9780521387071&quot;,&quot;issued&quot;:{&quot;date-parts&quot;:[[1994,11,25]]},&quot;publisher&quot;:&quot;Cambridge University Press&quot;,&quot;container-title-short&quot;:&quot;&quot;},&quot;isTemporary&quot;:false}]},{&quot;citationID&quot;:&quot;MENDELEY_CITATION_00cfd9b6-096f-4c26-a725-b2f0630f5320&quot;,&quot;properties&quot;:{&quot;noteIndex&quot;:0},&quot;isEdited&quot;:false,&quot;manualOverride&quot;:{&quot;isManuallyOverridden&quot;:false,&quot;citeprocText&quot;:&quot;&lt;sup&gt;11&lt;/sup&gt;&quot;,&quot;manualOverrideText&quot;:&quot;&quot;},&quot;citationTag&quot;:&quot;MENDELEY_CITATION_v3_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&quot;,&quot;citationItems&quot;:[{&quot;id&quot;:&quot;ad52c543-bfcd-33e2-83fb-3d5fe998b7a9&quot;,&quot;itemData&quot;:{&quot;type&quot;:&quot;book&quot;,&quot;id&quot;:&quot;ad52c543-bfcd-33e2-83fb-3d5fe998b7a9&quot;,&quot;title&quot;:&quot;Complex Networks&quot;,&quot;author&quot;:[{&quot;family&quot;:&quot;Latora&quot;,&quot;given&quot;:&quot;Vito&quot;,&quot;parse-names&quot;:false,&quot;dropping-particle&quot;:&quot;&quot;,&quot;non-dropping-particle&quot;:&quot;&quot;},{&quot;family&quot;:&quot;Nicosia&quot;,&quot;given&quot;:&quot;Vincenzo&quot;,&quot;parse-names&quot;:false,&quot;dropping-particle&quot;:&quot;&quot;,&quot;non-dropping-particle&quot;:&quot;&quot;},{&quot;family&quot;:&quot;Russo&quot;,&quot;given&quot;:&quot;Giovanni&quot;,&quot;parse-names&quot;:false,&quot;dropping-particle&quot;:&quot;&quot;,&quot;non-dropping-particle&quot;:&quot;&quot;}],&quot;DOI&quot;:&quot;10.1017/9781316216002&quot;,&quot;ISBN&quot;:&quot;9781107103184&quot;,&quot;issued&quot;:{&quot;date-parts&quot;:[[2017,9,28]]},&quot;publisher&quot;:&quot;Cambridge University Press&quot;,&quot;container-title-short&quot;:&quot;&quot;},&quot;isTemporary&quot;:false}]},{&quot;citationID&quot;:&quot;MENDELEY_CITATION_b0a230c7-7e0d-48cb-9f44-7c1594f9b4f4&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&quot;,&quot;citationItems&quot;:[{&quot;id&quot;:&quot;5f016b04-868a-3a3d-817d-6fbeff638ee5&quot;,&quot;itemData&quot;:{&quot;type&quot;:&quot;article-journal&quot;,&quot;id&quot;:&quot;5f016b04-868a-3a3d-817d-6fbeff638ee5&quot;,&quot;title&quot;:&quot;Direction matters in complex networks: A theoretical and applied study for greedy modularity optimization&quot;,&quot;author&quot;:[{&quot;family&quot;:&quot;Dugué&quot;,&quot;given&quot;:&quot;Nicolas&quot;,&quot;parse-names&quot;:false,&quot;dropping-particle&quot;:&quot;&quot;,&quot;non-dropping-particle&quot;:&quot;&quot;},{&quot;family&quot;:&quot;Perez&quot;,&quot;given&quot;:&quot;Anthony&quot;,&quot;parse-names&quot;:false,&quot;dropping-particle&quot;:&quot;&quot;,&quot;non-dropping-particle&quot;:&quot;&quot;}],&quot;container-title&quot;:&quot;Physica A: Statistical Mechanics and its Applications&quot;,&quot;DOI&quot;:&quot;10.1016/j.physa.2022.127798&quot;,&quot;ISSN&quot;:&quot;03784371&quot;,&quot;issued&quot;:{&quot;date-parts&quot;:[[2022,10]]},&quot;page&quot;:&quot;127798&quot;,&quot;volume&quot;:&quot;603&quot;,&quot;container-title-short&quot;:&quot;&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35E35634-A8DC-45EC-A75B-E376EF8A5BB6}">
  <we:reference id="55da0767-eb41-43c5-87ca-3799bace4589" version="1.0.1.0" store="EXCatalog" storeType="EXCatalog"/>
  <we:alternateReferences>
    <we:reference id="WA104380917" version="1.0.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2D150-E435-469D-BE05-B5B5CDEF432E}">
  <ds:schemaRefs>
    <ds:schemaRef ds:uri="http://schemas.openxmlformats.org/officeDocument/2006/bibliography"/>
  </ds:schemaRefs>
</ds:datastoreItem>
</file>

<file path=docMetadata/LabelInfo.xml><?xml version="1.0" encoding="utf-8"?>
<clbl:labelList xmlns:clbl="http://schemas.microsoft.com/office/2020/mipLabelMetadata">
  <clbl:label id="{78aac226-2f03-4b4d-9037-b46d56c55210}" enabled="0" method="" siteId="{78aac226-2f03-4b4d-9037-b46d56c55210}" removed="1"/>
</clbl:labelList>
</file>

<file path=docProps/app.xml><?xml version="1.0" encoding="utf-8"?>
<Properties xmlns="http://schemas.openxmlformats.org/officeDocument/2006/extended-properties" xmlns:vt="http://schemas.openxmlformats.org/officeDocument/2006/docPropsVTypes">
  <Template>Normal</Template>
  <TotalTime>0</TotalTime>
  <Pages>31</Pages>
  <Words>7162</Words>
  <Characters>40829</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Oncology social network analysis and clinical trial enrolments at Princess Margaret Cancer Centre</vt:lpstr>
    </vt:vector>
  </TitlesOfParts>
  <Company/>
  <LinksUpToDate>false</LinksUpToDate>
  <CharactersWithSpaces>47896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Oncology social network analysis and clinical trial enrolments at Princess Margaret Cancer Centre</dc:title>
  <dc:creator>Benjamin Smith</dc:creator>
  <cp:keywords/>
  <cp:lastModifiedBy>Benjamin Smith</cp:lastModifiedBy>
  <cp:revision>7</cp:revision>
  <cp:lastPrinted>2024-08-22T00:42:00Z</cp:lastPrinted>
  <dcterms:created xsi:type="dcterms:W3CDTF">2024-08-22T00:06:00Z</dcterms:created>
  <dcterms:modified xsi:type="dcterms:W3CDTF">2024-08-22T00:43:00Z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Patients at the Princess Margaret Cancer Centre who do not achieve cure or remission following standard treatments often become candidates for clinical trials. Patients who participate in a clinical trial may be suitable for other studies. A key factor in</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lassoption">
    <vt:lpwstr>abstract</vt:lpwstr>
  </property>
  <property fmtid="{D5CDD505-2E9C-101B-9397-08002B2CF9AE}" pid="7" name="editor">
    <vt:lpwstr>source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